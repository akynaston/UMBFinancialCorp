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197C166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05E30ED2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72BC3A92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3A1FDA4A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73062E68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4F2F50B4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6537EC38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2D6E1096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727F2813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13315C16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67A68325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7A020365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3A493B8B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267E1518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4DFC0C24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596A936C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68A687F9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57BB5151" w14:textId="77777777" w:rsidR="001C3088" w:rsidRDefault="001C3088">
      <w:pPr>
        <w:spacing w:before="8" w:after="0" w:line="200" w:lineRule="exact"/>
        <w:rPr>
          <w:sz w:val="20"/>
          <w:szCs w:val="20"/>
        </w:rPr>
      </w:pPr>
    </w:p>
    <w:p w14:paraId="482B85EA" w14:textId="77777777" w:rsidR="001C3088" w:rsidRDefault="00F6259B">
      <w:pPr>
        <w:spacing w:after="0" w:line="714" w:lineRule="exact"/>
        <w:ind w:left="400" w:right="-20"/>
        <w:rPr>
          <w:rFonts w:ascii="Arial" w:eastAsia="Arial" w:hAnsi="Arial" w:cs="Arial"/>
          <w:sz w:val="64"/>
          <w:szCs w:val="64"/>
        </w:rPr>
      </w:pPr>
      <w:r>
        <w:rPr>
          <w:rFonts w:ascii="Arial" w:eastAsia="Arial" w:hAnsi="Arial" w:cs="Arial"/>
          <w:b/>
          <w:bCs/>
          <w:position w:val="-1"/>
          <w:sz w:val="64"/>
          <w:szCs w:val="64"/>
        </w:rPr>
        <w:t>Driver</w:t>
      </w:r>
      <w:r>
        <w:rPr>
          <w:rFonts w:ascii="Arial" w:eastAsia="Arial" w:hAnsi="Arial" w:cs="Arial"/>
          <w:b/>
          <w:bCs/>
          <w:spacing w:val="-18"/>
          <w:position w:val="-1"/>
          <w:sz w:val="64"/>
          <w:szCs w:val="6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64"/>
          <w:szCs w:val="64"/>
        </w:rPr>
        <w:t>for</w:t>
      </w:r>
      <w:r>
        <w:rPr>
          <w:rFonts w:ascii="Arial" w:eastAsia="Arial" w:hAnsi="Arial" w:cs="Arial"/>
          <w:b/>
          <w:bCs/>
          <w:spacing w:val="-9"/>
          <w:position w:val="-1"/>
          <w:sz w:val="64"/>
          <w:szCs w:val="6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64"/>
          <w:szCs w:val="64"/>
        </w:rPr>
        <w:t>RSA</w:t>
      </w:r>
    </w:p>
    <w:p w14:paraId="48BD34A7" w14:textId="77777777" w:rsidR="001C3088" w:rsidRDefault="001C3088">
      <w:pPr>
        <w:spacing w:before="4" w:after="0" w:line="100" w:lineRule="exact"/>
        <w:rPr>
          <w:sz w:val="10"/>
          <w:szCs w:val="10"/>
        </w:rPr>
      </w:pPr>
    </w:p>
    <w:p w14:paraId="1D99D1EC" w14:textId="77777777" w:rsidR="001C3088" w:rsidRDefault="00F6259B">
      <w:pPr>
        <w:spacing w:after="0" w:line="240" w:lineRule="auto"/>
        <w:ind w:left="400" w:right="-20"/>
        <w:rPr>
          <w:rFonts w:ascii="Arial" w:eastAsia="Arial" w:hAnsi="Arial" w:cs="Arial"/>
          <w:sz w:val="64"/>
          <w:szCs w:val="64"/>
        </w:rPr>
      </w:pPr>
      <w:r>
        <w:rPr>
          <w:rFonts w:ascii="Arial" w:eastAsia="Arial" w:hAnsi="Arial" w:cs="Arial"/>
          <w:b/>
          <w:bCs/>
          <w:sz w:val="64"/>
          <w:szCs w:val="64"/>
        </w:rPr>
        <w:t>Implemen</w:t>
      </w:r>
      <w:r>
        <w:rPr>
          <w:rFonts w:ascii="Arial" w:eastAsia="Arial" w:hAnsi="Arial" w:cs="Arial"/>
          <w:b/>
          <w:bCs/>
          <w:spacing w:val="-17"/>
          <w:sz w:val="64"/>
          <w:szCs w:val="64"/>
        </w:rPr>
        <w:t>t</w:t>
      </w:r>
      <w:r>
        <w:rPr>
          <w:rFonts w:ascii="Arial" w:eastAsia="Arial" w:hAnsi="Arial" w:cs="Arial"/>
          <w:b/>
          <w:bCs/>
          <w:spacing w:val="-1"/>
          <w:sz w:val="64"/>
          <w:szCs w:val="64"/>
        </w:rPr>
        <w:t>a</w:t>
      </w:r>
      <w:r>
        <w:rPr>
          <w:rFonts w:ascii="Arial" w:eastAsia="Arial" w:hAnsi="Arial" w:cs="Arial"/>
          <w:b/>
          <w:bCs/>
          <w:sz w:val="64"/>
          <w:szCs w:val="64"/>
        </w:rPr>
        <w:t>tion</w:t>
      </w:r>
      <w:r>
        <w:rPr>
          <w:rFonts w:ascii="Arial" w:eastAsia="Arial" w:hAnsi="Arial" w:cs="Arial"/>
          <w:b/>
          <w:bCs/>
          <w:spacing w:val="-47"/>
          <w:sz w:val="64"/>
          <w:szCs w:val="64"/>
        </w:rPr>
        <w:t xml:space="preserve"> </w:t>
      </w:r>
      <w:r>
        <w:rPr>
          <w:rFonts w:ascii="Arial" w:eastAsia="Arial" w:hAnsi="Arial" w:cs="Arial"/>
          <w:b/>
          <w:bCs/>
          <w:sz w:val="64"/>
          <w:szCs w:val="64"/>
        </w:rPr>
        <w:t>Guide</w:t>
      </w:r>
    </w:p>
    <w:p w14:paraId="311709C0" w14:textId="77777777" w:rsidR="001C3088" w:rsidRDefault="001C3088">
      <w:pPr>
        <w:spacing w:before="10" w:after="0" w:line="160" w:lineRule="exact"/>
        <w:rPr>
          <w:sz w:val="16"/>
          <w:szCs w:val="16"/>
        </w:rPr>
      </w:pPr>
    </w:p>
    <w:p w14:paraId="5BDDDB5F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6935B66F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4CA4A1E1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62E3219B" w14:textId="77777777" w:rsidR="001C3088" w:rsidRDefault="00F6259B">
      <w:pPr>
        <w:spacing w:after="0" w:line="240" w:lineRule="auto"/>
        <w:ind w:left="400" w:right="-2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bCs/>
          <w:w w:val="97"/>
          <w:sz w:val="40"/>
          <w:szCs w:val="40"/>
        </w:rPr>
        <w:t>Identity</w:t>
      </w:r>
      <w:r>
        <w:rPr>
          <w:rFonts w:ascii="Arial" w:eastAsia="Arial" w:hAnsi="Arial" w:cs="Arial"/>
          <w:b/>
          <w:bCs/>
          <w:spacing w:val="1"/>
          <w:w w:val="97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w w:val="97"/>
          <w:sz w:val="40"/>
          <w:szCs w:val="40"/>
        </w:rPr>
        <w:t>Manager</w:t>
      </w:r>
      <w:r>
        <w:rPr>
          <w:rFonts w:ascii="Arial" w:eastAsia="Arial" w:hAnsi="Arial" w:cs="Arial"/>
          <w:b/>
          <w:bCs/>
          <w:spacing w:val="1"/>
          <w:w w:val="97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z w:val="40"/>
          <w:szCs w:val="40"/>
        </w:rPr>
        <w:t>4.0.2</w:t>
      </w:r>
    </w:p>
    <w:p w14:paraId="3E8D3497" w14:textId="77777777" w:rsidR="001C3088" w:rsidRDefault="001C3088">
      <w:pPr>
        <w:spacing w:before="3" w:after="0" w:line="160" w:lineRule="exact"/>
        <w:rPr>
          <w:sz w:val="16"/>
          <w:szCs w:val="16"/>
        </w:rPr>
      </w:pPr>
    </w:p>
    <w:p w14:paraId="4A27534E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61B3B7FE" w14:textId="77777777" w:rsidR="001C3088" w:rsidRDefault="00F6259B">
      <w:pPr>
        <w:spacing w:after="0" w:line="240" w:lineRule="auto"/>
        <w:ind w:left="4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2"/>
          <w:sz w:val="24"/>
          <w:szCs w:val="24"/>
        </w:rPr>
        <w:t>Augus</w:t>
      </w:r>
      <w:r>
        <w:rPr>
          <w:rFonts w:ascii="Arial" w:eastAsia="Arial" w:hAnsi="Arial" w:cs="Arial"/>
          <w:b/>
          <w:bCs/>
          <w:sz w:val="24"/>
          <w:szCs w:val="24"/>
        </w:rPr>
        <w:t>t</w:t>
      </w:r>
      <w:r>
        <w:rPr>
          <w:rFonts w:ascii="Arial" w:eastAsia="Arial" w:hAnsi="Arial" w:cs="Arial"/>
          <w:b/>
          <w:bCs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4"/>
          <w:szCs w:val="24"/>
        </w:rPr>
        <w:t>2013</w:t>
      </w:r>
    </w:p>
    <w:p w14:paraId="46A67140" w14:textId="77777777" w:rsidR="001C3088" w:rsidRDefault="001C3088">
      <w:pPr>
        <w:spacing w:before="8" w:after="0" w:line="170" w:lineRule="exact"/>
        <w:rPr>
          <w:sz w:val="17"/>
          <w:szCs w:val="17"/>
        </w:rPr>
      </w:pPr>
    </w:p>
    <w:p w14:paraId="7A538641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71525BEE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7F9D9E16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5CC6B018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4D5E7D88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3D02AB10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2A696ACB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2932A964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17992B49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6A1E4DB5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27980FD1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0FA39075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10E98F94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6B35E7A5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0E049EB4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6249194F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295CD533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696BD5C6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68F4FB5F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195C61AD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081BEE7C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3298CD36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2B055301" w14:textId="77777777" w:rsidR="001C3088" w:rsidRDefault="00F6259B">
      <w:pPr>
        <w:spacing w:after="0" w:line="240" w:lineRule="auto"/>
        <w:ind w:left="6547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77966C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55pt;height:45.7pt;mso-position-horizontal-relative:char;mso-position-vertical-relative:line">
            <v:imagedata r:id="rId7" o:title=""/>
          </v:shape>
        </w:pict>
      </w:r>
    </w:p>
    <w:p w14:paraId="064E24A9" w14:textId="77777777" w:rsidR="001C3088" w:rsidRDefault="001C3088">
      <w:pPr>
        <w:spacing w:after="0"/>
        <w:sectPr w:rsidR="001C3088">
          <w:type w:val="continuous"/>
          <w:pgSz w:w="12240" w:h="15840"/>
          <w:pgMar w:top="1480" w:right="1040" w:bottom="280" w:left="1720" w:header="720" w:footer="720" w:gutter="0"/>
          <w:cols w:space="720"/>
        </w:sectPr>
      </w:pPr>
    </w:p>
    <w:p w14:paraId="7EE10BF5" w14:textId="77777777" w:rsidR="001C3088" w:rsidRDefault="00F6259B">
      <w:pPr>
        <w:spacing w:before="82" w:after="0" w:line="240" w:lineRule="auto"/>
        <w:ind w:left="40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lastRenderedPageBreak/>
        <w:t>Legal Notice</w:t>
      </w:r>
    </w:p>
    <w:p w14:paraId="1A94A86C" w14:textId="77777777" w:rsidR="001C3088" w:rsidRDefault="001C3088">
      <w:pPr>
        <w:spacing w:before="7" w:after="0" w:line="170" w:lineRule="exact"/>
        <w:rPr>
          <w:sz w:val="17"/>
          <w:szCs w:val="17"/>
        </w:rPr>
      </w:pPr>
    </w:p>
    <w:p w14:paraId="540DF8CC" w14:textId="77777777" w:rsidR="001C3088" w:rsidRDefault="00F6259B">
      <w:pPr>
        <w:spacing w:after="0" w:line="222" w:lineRule="auto"/>
        <w:ind w:left="400" w:right="60"/>
        <w:rPr>
          <w:rFonts w:ascii="Palatino Linotype" w:eastAsia="Palatino Linotype" w:hAnsi="Palatino Linotype" w:cs="Palatino Linotype"/>
          <w:sz w:val="16"/>
          <w:szCs w:val="16"/>
        </w:rPr>
      </w:pPr>
      <w:r>
        <w:rPr>
          <w:rFonts w:ascii="Palatino Linotype" w:eastAsia="Palatino Linotype" w:hAnsi="Palatino Linotype" w:cs="Palatino Linotype"/>
          <w:sz w:val="16"/>
          <w:szCs w:val="16"/>
        </w:rPr>
        <w:t>THIS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DOCUM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z w:val="16"/>
          <w:szCs w:val="16"/>
        </w:rPr>
        <w:t>NT</w:t>
      </w:r>
      <w:r>
        <w:rPr>
          <w:rFonts w:ascii="Palatino Linotype" w:eastAsia="Palatino Linotype" w:hAnsi="Palatino Linotype" w:cs="Palatino Linotype"/>
          <w:spacing w:val="-10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D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TH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F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6"/>
          <w:sz w:val="16"/>
          <w:szCs w:val="16"/>
        </w:rPr>
        <w:t>W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RE</w:t>
      </w:r>
      <w:r>
        <w:rPr>
          <w:rFonts w:ascii="Palatino Linotype" w:eastAsia="Palatino Linotype" w:hAnsi="Palatino Linotype" w:cs="Palatino Linotype"/>
          <w:spacing w:val="-9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DES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C</w:t>
      </w:r>
      <w:r>
        <w:rPr>
          <w:rFonts w:ascii="Palatino Linotype" w:eastAsia="Palatino Linotype" w:hAnsi="Palatino Linotype" w:cs="Palatino Linotype"/>
          <w:sz w:val="16"/>
          <w:szCs w:val="16"/>
        </w:rPr>
        <w:t>RIBED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IN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IS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DOCUMENT</w:t>
      </w:r>
      <w:r>
        <w:rPr>
          <w:rFonts w:ascii="Palatino Linotype" w:eastAsia="Palatino Linotype" w:hAnsi="Palatino Linotype" w:cs="Palatino Linotype"/>
          <w:spacing w:val="-10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ARE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FURNISHED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U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D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D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ARE SUBJECT</w:t>
      </w:r>
      <w:r>
        <w:rPr>
          <w:rFonts w:ascii="Palatino Linotype" w:eastAsia="Palatino Linotype" w:hAnsi="Palatino Linotype" w:cs="Palatino Linotype"/>
          <w:spacing w:val="-1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TH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10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TERMS</w:t>
      </w:r>
      <w:r>
        <w:rPr>
          <w:rFonts w:ascii="Palatino Linotype" w:eastAsia="Palatino Linotype" w:hAnsi="Palatino Linotype" w:cs="Palatino Linotype"/>
          <w:spacing w:val="-1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F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L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C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NS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1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w w:val="99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1"/>
          <w:w w:val="99"/>
          <w:sz w:val="16"/>
          <w:szCs w:val="16"/>
        </w:rPr>
        <w:t>G</w:t>
      </w:r>
      <w:r>
        <w:rPr>
          <w:rFonts w:ascii="Palatino Linotype" w:eastAsia="Palatino Linotype" w:hAnsi="Palatino Linotype" w:cs="Palatino Linotype"/>
          <w:w w:val="99"/>
          <w:sz w:val="16"/>
          <w:szCs w:val="16"/>
        </w:rPr>
        <w:t>RE</w:t>
      </w:r>
      <w:r>
        <w:rPr>
          <w:rFonts w:ascii="Palatino Linotype" w:eastAsia="Palatino Linotype" w:hAnsi="Palatino Linotype" w:cs="Palatino Linotype"/>
          <w:spacing w:val="1"/>
          <w:w w:val="99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w w:val="99"/>
          <w:sz w:val="16"/>
          <w:szCs w:val="16"/>
        </w:rPr>
        <w:t>ME</w:t>
      </w:r>
      <w:r>
        <w:rPr>
          <w:rFonts w:ascii="Palatino Linotype" w:eastAsia="Palatino Linotype" w:hAnsi="Palatino Linotype" w:cs="Palatino Linotype"/>
          <w:spacing w:val="1"/>
          <w:w w:val="99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w w:val="99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6"/>
          <w:w w:val="99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w w:val="99"/>
          <w:sz w:val="16"/>
          <w:szCs w:val="16"/>
        </w:rPr>
        <w:t>NON</w:t>
      </w:r>
      <w:r>
        <w:rPr>
          <w:rFonts w:ascii="Palatino Linotype" w:eastAsia="Palatino Linotype" w:hAnsi="Palatino Linotype" w:cs="Palatino Linotype"/>
          <w:w w:val="99"/>
          <w:sz w:val="16"/>
          <w:szCs w:val="16"/>
        </w:rPr>
        <w:t>‐DISCLOSURE</w:t>
      </w:r>
      <w:r>
        <w:rPr>
          <w:rFonts w:ascii="Palatino Linotype" w:eastAsia="Palatino Linotype" w:hAnsi="Palatino Linotype" w:cs="Palatino Linotype"/>
          <w:spacing w:val="-6"/>
          <w:w w:val="99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w w:val="99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1"/>
          <w:w w:val="99"/>
          <w:sz w:val="16"/>
          <w:szCs w:val="16"/>
        </w:rPr>
        <w:t>G</w:t>
      </w:r>
      <w:r>
        <w:rPr>
          <w:rFonts w:ascii="Palatino Linotype" w:eastAsia="Palatino Linotype" w:hAnsi="Palatino Linotype" w:cs="Palatino Linotype"/>
          <w:w w:val="99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pacing w:val="1"/>
          <w:w w:val="99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w w:val="99"/>
          <w:sz w:val="16"/>
          <w:szCs w:val="16"/>
        </w:rPr>
        <w:t>EM</w:t>
      </w:r>
      <w:r>
        <w:rPr>
          <w:rFonts w:ascii="Palatino Linotype" w:eastAsia="Palatino Linotype" w:hAnsi="Palatino Linotype" w:cs="Palatino Linotype"/>
          <w:spacing w:val="1"/>
          <w:w w:val="99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1"/>
          <w:w w:val="99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pacing w:val="-11"/>
          <w:w w:val="99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w w:val="99"/>
          <w:sz w:val="16"/>
          <w:szCs w:val="16"/>
        </w:rPr>
        <w:t>.</w:t>
      </w:r>
      <w:r>
        <w:rPr>
          <w:rFonts w:ascii="Palatino Linotype" w:eastAsia="Palatino Linotype" w:hAnsi="Palatino Linotype" w:cs="Palatino Linotype"/>
          <w:spacing w:val="-7"/>
          <w:w w:val="99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EX</w:t>
      </w:r>
      <w:r>
        <w:rPr>
          <w:rFonts w:ascii="Palatino Linotype" w:eastAsia="Palatino Linotype" w:hAnsi="Palatino Linotype" w:cs="Palatino Linotype"/>
          <w:sz w:val="16"/>
          <w:szCs w:val="16"/>
        </w:rPr>
        <w:t>C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z w:val="16"/>
          <w:szCs w:val="16"/>
        </w:rPr>
        <w:t>PT</w:t>
      </w:r>
      <w:r>
        <w:rPr>
          <w:rFonts w:ascii="Palatino Linotype" w:eastAsia="Palatino Linotype" w:hAnsi="Palatino Linotype" w:cs="Palatino Linotype"/>
          <w:spacing w:val="-1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EXP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z w:val="16"/>
          <w:szCs w:val="16"/>
        </w:rPr>
        <w:t>ESS</w:t>
      </w:r>
      <w:r>
        <w:rPr>
          <w:rFonts w:ascii="Palatino Linotype" w:eastAsia="Palatino Linotype" w:hAnsi="Palatino Linotype" w:cs="Palatino Linotype"/>
          <w:spacing w:val="-15"/>
          <w:sz w:val="16"/>
          <w:szCs w:val="16"/>
        </w:rPr>
        <w:t>L</w:t>
      </w:r>
      <w:r>
        <w:rPr>
          <w:rFonts w:ascii="Palatino Linotype" w:eastAsia="Palatino Linotype" w:hAnsi="Palatino Linotype" w:cs="Palatino Linotype"/>
          <w:sz w:val="16"/>
          <w:szCs w:val="16"/>
        </w:rPr>
        <w:t xml:space="preserve">Y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SE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FORTH</w:t>
      </w:r>
      <w:r>
        <w:rPr>
          <w:rFonts w:ascii="Palatino Linotype" w:eastAsia="Palatino Linotype" w:hAnsi="Palatino Linotype" w:cs="Palatino Linotype"/>
          <w:spacing w:val="-1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IN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SUCH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LI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C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SE</w:t>
      </w:r>
      <w:r>
        <w:rPr>
          <w:rFonts w:ascii="Palatino Linotype" w:eastAsia="Palatino Linotype" w:hAnsi="Palatino Linotype" w:cs="Palatino Linotype"/>
          <w:spacing w:val="-1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G</w:t>
      </w:r>
      <w:r>
        <w:rPr>
          <w:rFonts w:ascii="Palatino Linotype" w:eastAsia="Palatino Linotype" w:hAnsi="Palatino Linotype" w:cs="Palatino Linotype"/>
          <w:sz w:val="16"/>
          <w:szCs w:val="16"/>
        </w:rPr>
        <w:t>RE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z w:val="16"/>
          <w:szCs w:val="16"/>
        </w:rPr>
        <w:t>ME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w w:val="99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w w:val="99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pacing w:val="1"/>
          <w:w w:val="99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w w:val="99"/>
          <w:sz w:val="16"/>
          <w:szCs w:val="16"/>
        </w:rPr>
        <w:t>‐DISCLOSURE</w:t>
      </w:r>
      <w:r>
        <w:rPr>
          <w:rFonts w:ascii="Palatino Linotype" w:eastAsia="Palatino Linotype" w:hAnsi="Palatino Linotype" w:cs="Palatino Linotype"/>
          <w:spacing w:val="-4"/>
          <w:w w:val="99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G</w:t>
      </w:r>
      <w:r>
        <w:rPr>
          <w:rFonts w:ascii="Palatino Linotype" w:eastAsia="Palatino Linotype" w:hAnsi="Palatino Linotype" w:cs="Palatino Linotype"/>
          <w:sz w:val="16"/>
          <w:szCs w:val="16"/>
        </w:rPr>
        <w:t>RE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z w:val="16"/>
          <w:szCs w:val="16"/>
        </w:rPr>
        <w:t>ME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pacing w:val="-1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z w:val="16"/>
          <w:szCs w:val="16"/>
        </w:rPr>
        <w:t>,</w:t>
      </w:r>
      <w:r>
        <w:rPr>
          <w:rFonts w:ascii="Palatino Linotype" w:eastAsia="Palatino Linotype" w:hAnsi="Palatino Linotype" w:cs="Palatino Linotype"/>
          <w:spacing w:val="-15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ET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z w:val="16"/>
          <w:szCs w:val="16"/>
        </w:rPr>
        <w:t>Q</w:t>
      </w:r>
      <w:r>
        <w:rPr>
          <w:rFonts w:ascii="Palatino Linotype" w:eastAsia="Palatino Linotype" w:hAnsi="Palatino Linotype" w:cs="Palatino Linotype"/>
          <w:spacing w:val="-9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C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RP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pacing w:val="-1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z w:val="16"/>
          <w:szCs w:val="16"/>
        </w:rPr>
        <w:t>ION</w:t>
      </w:r>
      <w:r>
        <w:rPr>
          <w:rFonts w:ascii="Palatino Linotype" w:eastAsia="Palatino Linotype" w:hAnsi="Palatino Linotype" w:cs="Palatino Linotype"/>
          <w:spacing w:val="-15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PR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VID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z w:val="16"/>
          <w:szCs w:val="16"/>
        </w:rPr>
        <w:t>S THIS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DOCUM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z w:val="16"/>
          <w:szCs w:val="16"/>
        </w:rPr>
        <w:t>NT</w:t>
      </w:r>
      <w:r>
        <w:rPr>
          <w:rFonts w:ascii="Palatino Linotype" w:eastAsia="Palatino Linotype" w:hAnsi="Palatino Linotype" w:cs="Palatino Linotype"/>
          <w:spacing w:val="-10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D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TH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F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6"/>
          <w:sz w:val="16"/>
          <w:szCs w:val="16"/>
        </w:rPr>
        <w:t>W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RE</w:t>
      </w:r>
      <w:r>
        <w:rPr>
          <w:rFonts w:ascii="Palatino Linotype" w:eastAsia="Palatino Linotype" w:hAnsi="Palatino Linotype" w:cs="Palatino Linotype"/>
          <w:spacing w:val="-9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DES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C</w:t>
      </w:r>
      <w:r>
        <w:rPr>
          <w:rFonts w:ascii="Palatino Linotype" w:eastAsia="Palatino Linotype" w:hAnsi="Palatino Linotype" w:cs="Palatino Linotype"/>
          <w:sz w:val="16"/>
          <w:szCs w:val="16"/>
        </w:rPr>
        <w:t>RIBED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IN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IS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DOCUMENT</w:t>
      </w:r>
      <w:r>
        <w:rPr>
          <w:rFonts w:ascii="Palatino Linotype" w:eastAsia="Palatino Linotype" w:hAnsi="Palatino Linotype" w:cs="Palatino Linotype"/>
          <w:spacing w:val="-10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ʺ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ISʺ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WITHOUT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6"/>
          <w:sz w:val="16"/>
          <w:szCs w:val="16"/>
        </w:rPr>
        <w:t>W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RRANTY</w:t>
      </w:r>
      <w:r>
        <w:rPr>
          <w:rFonts w:ascii="Palatino Linotype" w:eastAsia="Palatino Linotype" w:hAnsi="Palatino Linotype" w:cs="Palatino Linotype"/>
          <w:spacing w:val="-10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F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 xml:space="preserve">ANY </w:t>
      </w:r>
      <w:r>
        <w:rPr>
          <w:rFonts w:ascii="Palatino Linotype" w:eastAsia="Palatino Linotype" w:hAnsi="Palatino Linotype" w:cs="Palatino Linotype"/>
          <w:sz w:val="16"/>
          <w:szCs w:val="16"/>
        </w:rPr>
        <w:t>KIND,</w:t>
      </w:r>
      <w:r>
        <w:rPr>
          <w:rFonts w:ascii="Palatino Linotype" w:eastAsia="Palatino Linotype" w:hAnsi="Palatino Linotype" w:cs="Palatino Linotype"/>
          <w:spacing w:val="-5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EI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z w:val="16"/>
          <w:szCs w:val="16"/>
        </w:rPr>
        <w:t>HER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EX</w:t>
      </w:r>
      <w:r>
        <w:rPr>
          <w:rFonts w:ascii="Palatino Linotype" w:eastAsia="Palatino Linotype" w:hAnsi="Palatino Linotype" w:cs="Palatino Linotype"/>
          <w:sz w:val="16"/>
          <w:szCs w:val="16"/>
        </w:rPr>
        <w:t>PR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ES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IMPLIED,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INCLUDING,</w:t>
      </w:r>
      <w:r>
        <w:rPr>
          <w:rFonts w:ascii="Palatino Linotype" w:eastAsia="Palatino Linotype" w:hAnsi="Palatino Linotype" w:cs="Palatino Linotype"/>
          <w:spacing w:val="-1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B</w:t>
      </w:r>
      <w:r>
        <w:rPr>
          <w:rFonts w:ascii="Palatino Linotype" w:eastAsia="Palatino Linotype" w:hAnsi="Palatino Linotype" w:cs="Palatino Linotype"/>
          <w:sz w:val="16"/>
          <w:szCs w:val="16"/>
        </w:rPr>
        <w:t>UT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NO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LIMI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z w:val="16"/>
          <w:szCs w:val="16"/>
        </w:rPr>
        <w:t>ED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,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IMPLIED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6"/>
          <w:sz w:val="16"/>
          <w:szCs w:val="16"/>
        </w:rPr>
        <w:t>W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RRANTIES</w:t>
      </w:r>
      <w:r>
        <w:rPr>
          <w:rFonts w:ascii="Palatino Linotype" w:eastAsia="Palatino Linotype" w:hAnsi="Palatino Linotype" w:cs="Palatino Linotype"/>
          <w:spacing w:val="-1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OF M</w:t>
      </w:r>
      <w:r>
        <w:rPr>
          <w:rFonts w:ascii="Palatino Linotype" w:eastAsia="Palatino Linotype" w:hAnsi="Palatino Linotype" w:cs="Palatino Linotype"/>
          <w:sz w:val="16"/>
          <w:szCs w:val="16"/>
        </w:rPr>
        <w:t>ERCHAN</w:t>
      </w:r>
      <w:r>
        <w:rPr>
          <w:rFonts w:ascii="Palatino Linotype" w:eastAsia="Palatino Linotype" w:hAnsi="Palatino Linotype" w:cs="Palatino Linotype"/>
          <w:spacing w:val="-10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z w:val="16"/>
          <w:szCs w:val="16"/>
        </w:rPr>
        <w:t>ABILITY</w:t>
      </w:r>
      <w:r>
        <w:rPr>
          <w:rFonts w:ascii="Palatino Linotype" w:eastAsia="Palatino Linotype" w:hAnsi="Palatino Linotype" w:cs="Palatino Linotype"/>
          <w:spacing w:val="-1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FITNESS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FOR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1"/>
          <w:sz w:val="16"/>
          <w:szCs w:val="16"/>
        </w:rPr>
        <w:t>P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RTICULAR</w:t>
      </w:r>
      <w:r>
        <w:rPr>
          <w:rFonts w:ascii="Palatino Linotype" w:eastAsia="Palatino Linotype" w:hAnsi="Palatino Linotype" w:cs="Palatino Linotype"/>
          <w:spacing w:val="-10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P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U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RPOS</w:t>
      </w:r>
      <w:r>
        <w:rPr>
          <w:rFonts w:ascii="Palatino Linotype" w:eastAsia="Palatino Linotype" w:hAnsi="Palatino Linotype" w:cs="Palatino Linotype"/>
          <w:sz w:val="16"/>
          <w:szCs w:val="16"/>
        </w:rPr>
        <w:t>E.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ME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-10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z w:val="16"/>
          <w:szCs w:val="16"/>
        </w:rPr>
        <w:t>ES</w:t>
      </w:r>
      <w:r>
        <w:rPr>
          <w:rFonts w:ascii="Palatino Linotype" w:eastAsia="Palatino Linotype" w:hAnsi="Palatino Linotype" w:cs="Palatino Linotype"/>
          <w:spacing w:val="-5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DO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OT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L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L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W</w:t>
      </w:r>
      <w:r>
        <w:rPr>
          <w:rFonts w:ascii="Palatino Linotype" w:eastAsia="Palatino Linotype" w:hAnsi="Palatino Linotype" w:cs="Palatino Linotype"/>
          <w:spacing w:val="-5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DISCLAIMERS</w:t>
      </w:r>
      <w:r>
        <w:rPr>
          <w:rFonts w:ascii="Palatino Linotype" w:eastAsia="Palatino Linotype" w:hAnsi="Palatino Linotype" w:cs="Palatino Linotype"/>
          <w:spacing w:val="-1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OF EX</w:t>
      </w:r>
      <w:r>
        <w:rPr>
          <w:rFonts w:ascii="Palatino Linotype" w:eastAsia="Palatino Linotype" w:hAnsi="Palatino Linotype" w:cs="Palatino Linotype"/>
          <w:sz w:val="16"/>
          <w:szCs w:val="16"/>
        </w:rPr>
        <w:t>PR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ES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-1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IMPLIED</w:t>
      </w:r>
      <w:r>
        <w:rPr>
          <w:rFonts w:ascii="Palatino Linotype" w:eastAsia="Palatino Linotype" w:hAnsi="Palatino Linotype" w:cs="Palatino Linotype"/>
          <w:spacing w:val="-1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6"/>
          <w:w w:val="98"/>
          <w:sz w:val="16"/>
          <w:szCs w:val="16"/>
        </w:rPr>
        <w:t>W</w:t>
      </w:r>
      <w:r>
        <w:rPr>
          <w:rFonts w:ascii="Palatino Linotype" w:eastAsia="Palatino Linotype" w:hAnsi="Palatino Linotype" w:cs="Palatino Linotype"/>
          <w:spacing w:val="1"/>
          <w:w w:val="98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w w:val="98"/>
          <w:sz w:val="16"/>
          <w:szCs w:val="16"/>
        </w:rPr>
        <w:t>RRA</w:t>
      </w:r>
      <w:r>
        <w:rPr>
          <w:rFonts w:ascii="Palatino Linotype" w:eastAsia="Palatino Linotype" w:hAnsi="Palatino Linotype" w:cs="Palatino Linotype"/>
          <w:spacing w:val="-1"/>
          <w:w w:val="98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pacing w:val="1"/>
          <w:w w:val="98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w w:val="98"/>
          <w:sz w:val="16"/>
          <w:szCs w:val="16"/>
        </w:rPr>
        <w:t>IES</w:t>
      </w:r>
      <w:r>
        <w:rPr>
          <w:rFonts w:ascii="Palatino Linotype" w:eastAsia="Palatino Linotype" w:hAnsi="Palatino Linotype" w:cs="Palatino Linotype"/>
          <w:spacing w:val="5"/>
          <w:w w:val="9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IN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C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pacing w:val="-10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pacing w:val="-1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w w:val="99"/>
          <w:sz w:val="16"/>
          <w:szCs w:val="16"/>
        </w:rPr>
        <w:t>TRANSACTIO</w:t>
      </w:r>
      <w:r>
        <w:rPr>
          <w:rFonts w:ascii="Palatino Linotype" w:eastAsia="Palatino Linotype" w:hAnsi="Palatino Linotype" w:cs="Palatino Linotype"/>
          <w:spacing w:val="-1"/>
          <w:w w:val="99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w w:val="99"/>
          <w:sz w:val="16"/>
          <w:szCs w:val="16"/>
        </w:rPr>
        <w:t>S;</w:t>
      </w:r>
      <w:r>
        <w:rPr>
          <w:rFonts w:ascii="Palatino Linotype" w:eastAsia="Palatino Linotype" w:hAnsi="Palatino Linotype" w:cs="Palatino Linotype"/>
          <w:spacing w:val="-6"/>
          <w:w w:val="99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w w:val="99"/>
          <w:sz w:val="16"/>
          <w:szCs w:val="16"/>
        </w:rPr>
        <w:t>TH</w:t>
      </w:r>
      <w:r>
        <w:rPr>
          <w:rFonts w:ascii="Palatino Linotype" w:eastAsia="Palatino Linotype" w:hAnsi="Palatino Linotype" w:cs="Palatino Linotype"/>
          <w:spacing w:val="1"/>
          <w:w w:val="99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w w:val="99"/>
          <w:sz w:val="16"/>
          <w:szCs w:val="16"/>
        </w:rPr>
        <w:t>REF</w:t>
      </w:r>
      <w:r>
        <w:rPr>
          <w:rFonts w:ascii="Palatino Linotype" w:eastAsia="Palatino Linotype" w:hAnsi="Palatino Linotype" w:cs="Palatino Linotype"/>
          <w:spacing w:val="1"/>
          <w:w w:val="99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w w:val="99"/>
          <w:sz w:val="16"/>
          <w:szCs w:val="16"/>
        </w:rPr>
        <w:t>RE,</w:t>
      </w:r>
      <w:r>
        <w:rPr>
          <w:rFonts w:ascii="Palatino Linotype" w:eastAsia="Palatino Linotype" w:hAnsi="Palatino Linotype" w:cs="Palatino Linotype"/>
          <w:spacing w:val="-7"/>
          <w:w w:val="99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THIS</w:t>
      </w:r>
      <w:r>
        <w:rPr>
          <w:rFonts w:ascii="Palatino Linotype" w:eastAsia="Palatino Linotype" w:hAnsi="Palatino Linotype" w:cs="Palatino Linotype"/>
          <w:spacing w:val="-10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-10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z w:val="16"/>
          <w:szCs w:val="16"/>
        </w:rPr>
        <w:t>EMENT</w:t>
      </w:r>
      <w:r>
        <w:rPr>
          <w:rFonts w:ascii="Palatino Linotype" w:eastAsia="Palatino Linotype" w:hAnsi="Palatino Linotype" w:cs="Palatino Linotype"/>
          <w:spacing w:val="-1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M</w:t>
      </w:r>
      <w:r>
        <w:rPr>
          <w:rFonts w:ascii="Palatino Linotype" w:eastAsia="Palatino Linotype" w:hAnsi="Palatino Linotype" w:cs="Palatino Linotype"/>
          <w:spacing w:val="-17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Y</w:t>
      </w:r>
      <w:r>
        <w:rPr>
          <w:rFonts w:ascii="Palatino Linotype" w:eastAsia="Palatino Linotype" w:hAnsi="Palatino Linotype" w:cs="Palatino Linotype"/>
          <w:spacing w:val="-1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NO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AP</w:t>
      </w:r>
      <w:r>
        <w:rPr>
          <w:rFonts w:ascii="Palatino Linotype" w:eastAsia="Palatino Linotype" w:hAnsi="Palatino Linotype" w:cs="Palatino Linotype"/>
          <w:sz w:val="16"/>
          <w:szCs w:val="16"/>
        </w:rPr>
        <w:t>P</w:t>
      </w:r>
      <w:r>
        <w:rPr>
          <w:rFonts w:ascii="Palatino Linotype" w:eastAsia="Palatino Linotype" w:hAnsi="Palatino Linotype" w:cs="Palatino Linotype"/>
          <w:spacing w:val="-15"/>
          <w:sz w:val="16"/>
          <w:szCs w:val="16"/>
        </w:rPr>
        <w:t>L</w:t>
      </w:r>
      <w:r>
        <w:rPr>
          <w:rFonts w:ascii="Palatino Linotype" w:eastAsia="Palatino Linotype" w:hAnsi="Palatino Linotype" w:cs="Palatino Linotype"/>
          <w:sz w:val="16"/>
          <w:szCs w:val="16"/>
        </w:rPr>
        <w:t xml:space="preserve">Y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YOU.</w:t>
      </w:r>
    </w:p>
    <w:p w14:paraId="370E817A" w14:textId="77777777" w:rsidR="001C3088" w:rsidRDefault="001C3088">
      <w:pPr>
        <w:spacing w:after="0" w:line="160" w:lineRule="exact"/>
        <w:rPr>
          <w:sz w:val="16"/>
          <w:szCs w:val="16"/>
        </w:rPr>
      </w:pPr>
    </w:p>
    <w:p w14:paraId="4289F738" w14:textId="77777777" w:rsidR="001C3088" w:rsidRDefault="00F6259B">
      <w:pPr>
        <w:spacing w:after="0" w:line="222" w:lineRule="auto"/>
        <w:ind w:left="400" w:right="61"/>
        <w:rPr>
          <w:rFonts w:ascii="Palatino Linotype" w:eastAsia="Palatino Linotype" w:hAnsi="Palatino Linotype" w:cs="Palatino Linotype"/>
          <w:sz w:val="16"/>
          <w:szCs w:val="16"/>
        </w:rPr>
      </w:pP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F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purposes</w:t>
      </w:r>
      <w:r>
        <w:rPr>
          <w:rFonts w:ascii="Palatino Linotype" w:eastAsia="Palatino Linotype" w:hAnsi="Palatino Linotype" w:cs="Palatino Linotype"/>
          <w:spacing w:val="-1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of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clarit</w:t>
      </w:r>
      <w:r>
        <w:rPr>
          <w:rFonts w:ascii="Palatino Linotype" w:eastAsia="Palatino Linotype" w:hAnsi="Palatino Linotype" w:cs="Palatino Linotype"/>
          <w:spacing w:val="-18"/>
          <w:sz w:val="16"/>
          <w:szCs w:val="16"/>
        </w:rPr>
        <w:t>y</w:t>
      </w:r>
      <w:r>
        <w:rPr>
          <w:rFonts w:ascii="Palatino Linotype" w:eastAsia="Palatino Linotype" w:hAnsi="Palatino Linotype" w:cs="Palatino Linotype"/>
          <w:sz w:val="16"/>
          <w:szCs w:val="16"/>
        </w:rPr>
        <w:t>,</w:t>
      </w:r>
      <w:r>
        <w:rPr>
          <w:rFonts w:ascii="Palatino Linotype" w:eastAsia="Palatino Linotype" w:hAnsi="Palatino Linotype" w:cs="Palatino Linotype"/>
          <w:spacing w:val="-1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ny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module,</w:t>
      </w:r>
      <w:r>
        <w:rPr>
          <w:rFonts w:ascii="Palatino Linotype" w:eastAsia="Palatino Linotype" w:hAnsi="Palatino Linotype" w:cs="Palatino Linotype"/>
          <w:spacing w:val="-1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adap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z w:val="16"/>
          <w:szCs w:val="16"/>
        </w:rPr>
        <w:t>er</w:t>
      </w:r>
      <w:r>
        <w:rPr>
          <w:rFonts w:ascii="Palatino Linotype" w:eastAsia="Palatino Linotype" w:hAnsi="Palatino Linotype" w:cs="Palatino Linotype"/>
          <w:spacing w:val="-1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or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er</w:t>
      </w:r>
      <w:r>
        <w:rPr>
          <w:rFonts w:ascii="Palatino Linotype" w:eastAsia="Palatino Linotype" w:hAnsi="Palatino Linotype" w:cs="Palatino Linotype"/>
          <w:spacing w:val="-9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similar</w:t>
      </w:r>
      <w:r>
        <w:rPr>
          <w:rFonts w:ascii="Palatino Linotype" w:eastAsia="Palatino Linotype" w:hAnsi="Palatino Linotype" w:cs="Palatino Linotype"/>
          <w:spacing w:val="-1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m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te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l</w:t>
      </w:r>
      <w:r>
        <w:rPr>
          <w:rFonts w:ascii="Palatino Linotype" w:eastAsia="Palatino Linotype" w:hAnsi="Palatino Linotype" w:cs="Palatino Linotype"/>
          <w:spacing w:val="-1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(</w:t>
      </w:r>
      <w:r>
        <w:rPr>
          <w:rFonts w:ascii="Palatino Linotype" w:eastAsia="Palatino Linotype" w:hAnsi="Palatino Linotype" w:cs="Palatino Linotype"/>
          <w:sz w:val="16"/>
          <w:szCs w:val="16"/>
        </w:rPr>
        <w:t>ʺModu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l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ʺ</w:t>
      </w:r>
      <w:r>
        <w:rPr>
          <w:rFonts w:ascii="Palatino Linotype" w:eastAsia="Palatino Linotype" w:hAnsi="Palatino Linotype" w:cs="Palatino Linotype"/>
          <w:sz w:val="16"/>
          <w:szCs w:val="16"/>
        </w:rPr>
        <w:t>)</w:t>
      </w:r>
      <w:r>
        <w:rPr>
          <w:rFonts w:ascii="Palatino Linotype" w:eastAsia="Palatino Linotype" w:hAnsi="Palatino Linotype" w:cs="Palatino Linotype"/>
          <w:spacing w:val="-1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is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l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c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z w:val="16"/>
          <w:szCs w:val="16"/>
        </w:rPr>
        <w:t>nsed</w:t>
      </w:r>
      <w:r>
        <w:rPr>
          <w:rFonts w:ascii="Palatino Linotype" w:eastAsia="Palatino Linotype" w:hAnsi="Palatino Linotype" w:cs="Palatino Linotype"/>
          <w:spacing w:val="-1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u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de</w:t>
      </w:r>
      <w:r>
        <w:rPr>
          <w:rFonts w:ascii="Palatino Linotype" w:eastAsia="Palatino Linotype" w:hAnsi="Palatino Linotype" w:cs="Palatino Linotype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pacing w:val="-10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m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-10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an</w:t>
      </w:r>
      <w:r>
        <w:rPr>
          <w:rFonts w:ascii="Palatino Linotype" w:eastAsia="Palatino Linotype" w:hAnsi="Palatino Linotype" w:cs="Palatino Linotype"/>
          <w:sz w:val="16"/>
          <w:szCs w:val="16"/>
        </w:rPr>
        <w:t>d</w:t>
      </w:r>
      <w:r>
        <w:rPr>
          <w:rFonts w:ascii="Palatino Linotype" w:eastAsia="Palatino Linotype" w:hAnsi="Palatino Linotype" w:cs="Palatino Linotype"/>
          <w:spacing w:val="-9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con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d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z w:val="16"/>
          <w:szCs w:val="16"/>
        </w:rPr>
        <w:t>ions</w:t>
      </w:r>
      <w:r>
        <w:rPr>
          <w:rFonts w:ascii="Palatino Linotype" w:eastAsia="Palatino Linotype" w:hAnsi="Palatino Linotype" w:cs="Palatino Linotype"/>
          <w:spacing w:val="-1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 xml:space="preserve">of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d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Us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Li</w:t>
      </w:r>
      <w:r>
        <w:rPr>
          <w:rFonts w:ascii="Palatino Linotype" w:eastAsia="Palatino Linotype" w:hAnsi="Palatino Linotype" w:cs="Palatino Linotype"/>
          <w:sz w:val="16"/>
          <w:szCs w:val="16"/>
        </w:rPr>
        <w:t>cen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5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g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z w:val="16"/>
          <w:szCs w:val="16"/>
        </w:rPr>
        <w:t>eem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for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appl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z w:val="16"/>
          <w:szCs w:val="16"/>
        </w:rPr>
        <w:t>cable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>v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pacing w:val="-5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of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tI</w:t>
      </w:r>
      <w:r>
        <w:rPr>
          <w:rFonts w:ascii="Palatino Linotype" w:eastAsia="Palatino Linotype" w:hAnsi="Palatino Linotype" w:cs="Palatino Linotype"/>
          <w:sz w:val="16"/>
          <w:szCs w:val="16"/>
        </w:rPr>
        <w:t>Q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pro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d</w:t>
      </w:r>
      <w:r>
        <w:rPr>
          <w:rFonts w:ascii="Palatino Linotype" w:eastAsia="Palatino Linotype" w:hAnsi="Palatino Linotype" w:cs="Palatino Linotype"/>
          <w:sz w:val="16"/>
          <w:szCs w:val="16"/>
        </w:rPr>
        <w:t>uct</w:t>
      </w:r>
      <w:r>
        <w:rPr>
          <w:rFonts w:ascii="Palatino Linotype" w:eastAsia="Palatino Linotype" w:hAnsi="Palatino Linotype" w:cs="Palatino Linotype"/>
          <w:spacing w:val="-5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or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f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5"/>
          <w:sz w:val="16"/>
          <w:szCs w:val="16"/>
        </w:rPr>
        <w:t>w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ar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to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which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it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rel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tes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or interop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z w:val="16"/>
          <w:szCs w:val="16"/>
        </w:rPr>
        <w:t>rates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with,</w:t>
      </w:r>
      <w:r>
        <w:rPr>
          <w:rFonts w:ascii="Palatino Linotype" w:eastAsia="Palatino Linotype" w:hAnsi="Palatino Linotype" w:cs="Palatino Linotype"/>
          <w:spacing w:val="-5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an</w:t>
      </w:r>
      <w:r>
        <w:rPr>
          <w:rFonts w:ascii="Palatino Linotype" w:eastAsia="Palatino Linotype" w:hAnsi="Palatino Linotype" w:cs="Palatino Linotype"/>
          <w:sz w:val="16"/>
          <w:szCs w:val="16"/>
        </w:rPr>
        <w:t>d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b</w:t>
      </w:r>
      <w:r>
        <w:rPr>
          <w:rFonts w:ascii="Palatino Linotype" w:eastAsia="Palatino Linotype" w:hAnsi="Palatino Linotype" w:cs="Palatino Linotype"/>
          <w:sz w:val="16"/>
          <w:szCs w:val="16"/>
        </w:rPr>
        <w:t>y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accessing,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copying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or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u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z w:val="16"/>
          <w:szCs w:val="16"/>
        </w:rPr>
        <w:t>ing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M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d</w:t>
      </w:r>
      <w:r>
        <w:rPr>
          <w:rFonts w:ascii="Palatino Linotype" w:eastAsia="Palatino Linotype" w:hAnsi="Palatino Linotype" w:cs="Palatino Linotype"/>
          <w:sz w:val="16"/>
          <w:szCs w:val="16"/>
        </w:rPr>
        <w:t>ule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>y</w:t>
      </w:r>
      <w:r>
        <w:rPr>
          <w:rFonts w:ascii="Palatino Linotype" w:eastAsia="Palatino Linotype" w:hAnsi="Palatino Linotype" w:cs="Palatino Linotype"/>
          <w:sz w:val="16"/>
          <w:szCs w:val="16"/>
        </w:rPr>
        <w:t>ou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agr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to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b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b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u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d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b</w:t>
      </w:r>
      <w:r>
        <w:rPr>
          <w:rFonts w:ascii="Palatino Linotype" w:eastAsia="Palatino Linotype" w:hAnsi="Palatino Linotype" w:cs="Palatino Linotype"/>
          <w:sz w:val="16"/>
          <w:szCs w:val="16"/>
        </w:rPr>
        <w:t>y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such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rm</w:t>
      </w:r>
      <w:r>
        <w:rPr>
          <w:rFonts w:ascii="Palatino Linotype" w:eastAsia="Palatino Linotype" w:hAnsi="Palatino Linotype" w:cs="Palatino Linotype"/>
          <w:sz w:val="16"/>
          <w:szCs w:val="16"/>
        </w:rPr>
        <w:t>s.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If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y</w:t>
      </w:r>
      <w:r>
        <w:rPr>
          <w:rFonts w:ascii="Palatino Linotype" w:eastAsia="Palatino Linotype" w:hAnsi="Palatino Linotype" w:cs="Palatino Linotype"/>
          <w:sz w:val="16"/>
          <w:szCs w:val="16"/>
        </w:rPr>
        <w:t>ou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do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no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agree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 xml:space="preserve">to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te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z w:val="16"/>
          <w:szCs w:val="16"/>
        </w:rPr>
        <w:t>ms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of</w:t>
      </w:r>
      <w:r>
        <w:rPr>
          <w:rFonts w:ascii="Palatino Linotype" w:eastAsia="Palatino Linotype" w:hAnsi="Palatino Linotype" w:cs="Palatino Linotype"/>
          <w:spacing w:val="-5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z w:val="16"/>
          <w:szCs w:val="16"/>
        </w:rPr>
        <w:t>nd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U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L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c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ns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10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Ag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z w:val="16"/>
          <w:szCs w:val="16"/>
        </w:rPr>
        <w:t>eem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>y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u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ar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not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u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or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ze</w:t>
      </w:r>
      <w:r>
        <w:rPr>
          <w:rFonts w:ascii="Palatino Linotype" w:eastAsia="Palatino Linotype" w:hAnsi="Palatino Linotype" w:cs="Palatino Linotype"/>
          <w:sz w:val="16"/>
          <w:szCs w:val="16"/>
        </w:rPr>
        <w:t>d</w:t>
      </w:r>
      <w:r>
        <w:rPr>
          <w:rFonts w:ascii="Palatino Linotype" w:eastAsia="Palatino Linotype" w:hAnsi="Palatino Linotype" w:cs="Palatino Linotype"/>
          <w:spacing w:val="-1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to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u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z w:val="16"/>
          <w:szCs w:val="16"/>
        </w:rPr>
        <w:t>,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c</w:t>
      </w:r>
      <w:r>
        <w:rPr>
          <w:rFonts w:ascii="Palatino Linotype" w:eastAsia="Palatino Linotype" w:hAnsi="Palatino Linotype" w:cs="Palatino Linotype"/>
          <w:sz w:val="16"/>
          <w:szCs w:val="16"/>
        </w:rPr>
        <w:t>cess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or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copy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M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dule</w:t>
      </w:r>
      <w:r>
        <w:rPr>
          <w:rFonts w:ascii="Palatino Linotype" w:eastAsia="Palatino Linotype" w:hAnsi="Palatino Linotype" w:cs="Palatino Linotype"/>
          <w:spacing w:val="-1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an</w:t>
      </w:r>
      <w:r>
        <w:rPr>
          <w:rFonts w:ascii="Palatino Linotype" w:eastAsia="Palatino Linotype" w:hAnsi="Palatino Linotype" w:cs="Palatino Linotype"/>
          <w:sz w:val="16"/>
          <w:szCs w:val="16"/>
        </w:rPr>
        <w:t>d</w:t>
      </w:r>
      <w:r>
        <w:rPr>
          <w:rFonts w:ascii="Palatino Linotype" w:eastAsia="Palatino Linotype" w:hAnsi="Palatino Linotype" w:cs="Palatino Linotype"/>
          <w:spacing w:val="-9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>y</w:t>
      </w:r>
      <w:r>
        <w:rPr>
          <w:rFonts w:ascii="Palatino Linotype" w:eastAsia="Palatino Linotype" w:hAnsi="Palatino Linotype" w:cs="Palatino Linotype"/>
          <w:sz w:val="16"/>
          <w:szCs w:val="16"/>
        </w:rPr>
        <w:t>ou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m</w:t>
      </w:r>
      <w:r>
        <w:rPr>
          <w:rFonts w:ascii="Palatino Linotype" w:eastAsia="Palatino Linotype" w:hAnsi="Palatino Linotype" w:cs="Palatino Linotype"/>
          <w:sz w:val="16"/>
          <w:szCs w:val="16"/>
        </w:rPr>
        <w:t>ust</w:t>
      </w:r>
      <w:r>
        <w:rPr>
          <w:rFonts w:ascii="Palatino Linotype" w:eastAsia="Palatino Linotype" w:hAnsi="Palatino Linotype" w:cs="Palatino Linotype"/>
          <w:spacing w:val="-9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de</w:t>
      </w:r>
      <w:r>
        <w:rPr>
          <w:rFonts w:ascii="Palatino Linotype" w:eastAsia="Palatino Linotype" w:hAnsi="Palatino Linotype" w:cs="Palatino Linotype"/>
          <w:sz w:val="16"/>
          <w:szCs w:val="16"/>
        </w:rPr>
        <w:t>st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ro</w:t>
      </w:r>
      <w:r>
        <w:rPr>
          <w:rFonts w:ascii="Palatino Linotype" w:eastAsia="Palatino Linotype" w:hAnsi="Palatino Linotype" w:cs="Palatino Linotype"/>
          <w:sz w:val="16"/>
          <w:szCs w:val="16"/>
        </w:rPr>
        <w:t>y</w:t>
      </w:r>
      <w:r>
        <w:rPr>
          <w:rFonts w:ascii="Palatino Linotype" w:eastAsia="Palatino Linotype" w:hAnsi="Palatino Linotype" w:cs="Palatino Linotype"/>
          <w:spacing w:val="-10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 xml:space="preserve">all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c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p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z w:val="16"/>
          <w:szCs w:val="16"/>
        </w:rPr>
        <w:t>es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of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M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dule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nd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contact</w:t>
      </w:r>
      <w:r>
        <w:rPr>
          <w:rFonts w:ascii="Palatino Linotype" w:eastAsia="Palatino Linotype" w:hAnsi="Palatino Linotype" w:cs="Palatino Linotype"/>
          <w:spacing w:val="-5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z w:val="16"/>
          <w:szCs w:val="16"/>
        </w:rPr>
        <w:t>Q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for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fu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er</w:t>
      </w:r>
      <w:r>
        <w:rPr>
          <w:rFonts w:ascii="Palatino Linotype" w:eastAsia="Palatino Linotype" w:hAnsi="Palatino Linotype" w:cs="Palatino Linotype"/>
          <w:spacing w:val="-5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struct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z w:val="16"/>
          <w:szCs w:val="16"/>
        </w:rPr>
        <w:t>ons.</w:t>
      </w:r>
    </w:p>
    <w:p w14:paraId="41DDE746" w14:textId="77777777" w:rsidR="001C3088" w:rsidRDefault="001C3088">
      <w:pPr>
        <w:spacing w:before="10" w:after="0" w:line="150" w:lineRule="exact"/>
        <w:rPr>
          <w:sz w:val="15"/>
          <w:szCs w:val="15"/>
        </w:rPr>
      </w:pPr>
    </w:p>
    <w:p w14:paraId="78FE50A7" w14:textId="77777777" w:rsidR="001C3088" w:rsidRDefault="00F6259B">
      <w:pPr>
        <w:spacing w:after="0" w:line="222" w:lineRule="auto"/>
        <w:ind w:left="400" w:right="231"/>
        <w:rPr>
          <w:rFonts w:ascii="Palatino Linotype" w:eastAsia="Palatino Linotype" w:hAnsi="Palatino Linotype" w:cs="Palatino Linotype"/>
          <w:sz w:val="16"/>
          <w:szCs w:val="16"/>
        </w:rPr>
      </w:pPr>
      <w:r>
        <w:rPr>
          <w:rFonts w:ascii="Palatino Linotype" w:eastAsia="Palatino Linotype" w:hAnsi="Palatino Linotype" w:cs="Palatino Linotype"/>
          <w:sz w:val="16"/>
          <w:szCs w:val="16"/>
        </w:rPr>
        <w:t>This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do</w:t>
      </w:r>
      <w:r>
        <w:rPr>
          <w:rFonts w:ascii="Palatino Linotype" w:eastAsia="Palatino Linotype" w:hAnsi="Palatino Linotype" w:cs="Palatino Linotype"/>
          <w:sz w:val="16"/>
          <w:szCs w:val="16"/>
        </w:rPr>
        <w:t>cu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me</w:t>
      </w:r>
      <w:r>
        <w:rPr>
          <w:rFonts w:ascii="Palatino Linotype" w:eastAsia="Palatino Linotype" w:hAnsi="Palatino Linotype" w:cs="Palatino Linotype"/>
          <w:sz w:val="16"/>
          <w:szCs w:val="16"/>
        </w:rPr>
        <w:t>nt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nd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of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>w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de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z w:val="16"/>
          <w:szCs w:val="16"/>
        </w:rPr>
        <w:t>c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z w:val="16"/>
          <w:szCs w:val="16"/>
        </w:rPr>
        <w:t>bed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doc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u</w:t>
      </w:r>
      <w:r>
        <w:rPr>
          <w:rFonts w:ascii="Palatino Linotype" w:eastAsia="Palatino Linotype" w:hAnsi="Palatino Linotype" w:cs="Palatino Linotype"/>
          <w:sz w:val="16"/>
          <w:szCs w:val="16"/>
        </w:rPr>
        <w:t>me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ma</w:t>
      </w:r>
      <w:r>
        <w:rPr>
          <w:rFonts w:ascii="Palatino Linotype" w:eastAsia="Palatino Linotype" w:hAnsi="Palatino Linotype" w:cs="Palatino Linotype"/>
          <w:sz w:val="16"/>
          <w:szCs w:val="16"/>
        </w:rPr>
        <w:t>y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no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b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le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z w:val="16"/>
          <w:szCs w:val="16"/>
        </w:rPr>
        <w:t>,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so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l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d</w:t>
      </w:r>
      <w:r>
        <w:rPr>
          <w:rFonts w:ascii="Palatino Linotype" w:eastAsia="Palatino Linotype" w:hAnsi="Palatino Linotype" w:cs="Palatino Linotype"/>
          <w:sz w:val="16"/>
          <w:szCs w:val="16"/>
        </w:rPr>
        <w:t>,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or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gi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>v</w:t>
      </w:r>
      <w:r>
        <w:rPr>
          <w:rFonts w:ascii="Palatino Linotype" w:eastAsia="Palatino Linotype" w:hAnsi="Palatino Linotype" w:cs="Palatino Linotype"/>
          <w:sz w:val="16"/>
          <w:szCs w:val="16"/>
        </w:rPr>
        <w:t>en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>w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y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without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prior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 xml:space="preserve">written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p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rm</w:t>
      </w:r>
      <w:r>
        <w:rPr>
          <w:rFonts w:ascii="Palatino Linotype" w:eastAsia="Palatino Linotype" w:hAnsi="Palatino Linotype" w:cs="Palatino Linotype"/>
          <w:sz w:val="16"/>
          <w:szCs w:val="16"/>
        </w:rPr>
        <w:t>is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of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NetIQ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Co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z w:val="16"/>
          <w:szCs w:val="16"/>
        </w:rPr>
        <w:t>p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or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ti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,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z w:val="16"/>
          <w:szCs w:val="16"/>
        </w:rPr>
        <w:t>xcept</w:t>
      </w:r>
      <w:r>
        <w:rPr>
          <w:rFonts w:ascii="Palatino Linotype" w:eastAsia="Palatino Linotype" w:hAnsi="Palatino Linotype" w:cs="Palatino Linotype"/>
          <w:spacing w:val="-5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ot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erwise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perm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z w:val="16"/>
          <w:szCs w:val="16"/>
        </w:rPr>
        <w:t>ted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b</w:t>
      </w:r>
      <w:r>
        <w:rPr>
          <w:rFonts w:ascii="Palatino Linotype" w:eastAsia="Palatino Linotype" w:hAnsi="Palatino Linotype" w:cs="Palatino Linotype"/>
          <w:sz w:val="16"/>
          <w:szCs w:val="16"/>
        </w:rPr>
        <w:t>y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l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-14"/>
          <w:sz w:val="16"/>
          <w:szCs w:val="16"/>
        </w:rPr>
        <w:t>w</w:t>
      </w:r>
      <w:r>
        <w:rPr>
          <w:rFonts w:ascii="Palatino Linotype" w:eastAsia="Palatino Linotype" w:hAnsi="Palatino Linotype" w:cs="Palatino Linotype"/>
          <w:sz w:val="16"/>
          <w:szCs w:val="16"/>
        </w:rPr>
        <w:t>.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Except</w:t>
      </w:r>
      <w:r>
        <w:rPr>
          <w:rFonts w:ascii="Palatino Linotype" w:eastAsia="Palatino Linotype" w:hAnsi="Palatino Linotype" w:cs="Palatino Linotype"/>
          <w:spacing w:val="-5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express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l</w:t>
      </w:r>
      <w:r>
        <w:rPr>
          <w:rFonts w:ascii="Palatino Linotype" w:eastAsia="Palatino Linotype" w:hAnsi="Palatino Linotype" w:cs="Palatino Linotype"/>
          <w:sz w:val="16"/>
          <w:szCs w:val="16"/>
        </w:rPr>
        <w:t>y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set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fo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z w:val="16"/>
          <w:szCs w:val="16"/>
        </w:rPr>
        <w:t>th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in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u</w:t>
      </w:r>
      <w:r>
        <w:rPr>
          <w:rFonts w:ascii="Palatino Linotype" w:eastAsia="Palatino Linotype" w:hAnsi="Palatino Linotype" w:cs="Palatino Linotype"/>
          <w:sz w:val="16"/>
          <w:szCs w:val="16"/>
        </w:rPr>
        <w:t>ch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l</w:t>
      </w:r>
      <w:r>
        <w:rPr>
          <w:rFonts w:ascii="Palatino Linotype" w:eastAsia="Palatino Linotype" w:hAnsi="Palatino Linotype" w:cs="Palatino Linotype"/>
          <w:sz w:val="16"/>
          <w:szCs w:val="16"/>
        </w:rPr>
        <w:t>ice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se agreement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or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‐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d</w:t>
      </w:r>
      <w:r>
        <w:rPr>
          <w:rFonts w:ascii="Palatino Linotype" w:eastAsia="Palatino Linotype" w:hAnsi="Palatino Linotype" w:cs="Palatino Linotype"/>
          <w:sz w:val="16"/>
          <w:szCs w:val="16"/>
        </w:rPr>
        <w:t>iscl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u</w:t>
      </w:r>
      <w:r>
        <w:rPr>
          <w:rFonts w:ascii="Palatino Linotype" w:eastAsia="Palatino Linotype" w:hAnsi="Palatino Linotype" w:cs="Palatino Linotype"/>
          <w:sz w:val="16"/>
          <w:szCs w:val="16"/>
        </w:rPr>
        <w:t>re</w:t>
      </w:r>
      <w:r>
        <w:rPr>
          <w:rFonts w:ascii="Palatino Linotype" w:eastAsia="Palatino Linotype" w:hAnsi="Palatino Linotype" w:cs="Palatino Linotype"/>
          <w:spacing w:val="-10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agre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m</w:t>
      </w:r>
      <w:r>
        <w:rPr>
          <w:rFonts w:ascii="Palatino Linotype" w:eastAsia="Palatino Linotype" w:hAnsi="Palatino Linotype" w:cs="Palatino Linotype"/>
          <w:sz w:val="16"/>
          <w:szCs w:val="16"/>
        </w:rPr>
        <w:t>ent,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no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part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of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is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do</w:t>
      </w:r>
      <w:r>
        <w:rPr>
          <w:rFonts w:ascii="Palatino Linotype" w:eastAsia="Palatino Linotype" w:hAnsi="Palatino Linotype" w:cs="Palatino Linotype"/>
          <w:sz w:val="16"/>
          <w:szCs w:val="16"/>
        </w:rPr>
        <w:t>cu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me</w:t>
      </w:r>
      <w:r>
        <w:rPr>
          <w:rFonts w:ascii="Palatino Linotype" w:eastAsia="Palatino Linotype" w:hAnsi="Palatino Linotype" w:cs="Palatino Linotype"/>
          <w:sz w:val="16"/>
          <w:szCs w:val="16"/>
        </w:rPr>
        <w:t>nt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or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f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5"/>
          <w:sz w:val="16"/>
          <w:szCs w:val="16"/>
        </w:rPr>
        <w:t>w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ar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de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z w:val="16"/>
          <w:szCs w:val="16"/>
        </w:rPr>
        <w:t>cribed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doc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u</w:t>
      </w:r>
      <w:r>
        <w:rPr>
          <w:rFonts w:ascii="Palatino Linotype" w:eastAsia="Palatino Linotype" w:hAnsi="Palatino Linotype" w:cs="Palatino Linotype"/>
          <w:sz w:val="16"/>
          <w:szCs w:val="16"/>
        </w:rPr>
        <w:t>me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ma</w:t>
      </w:r>
      <w:r>
        <w:rPr>
          <w:rFonts w:ascii="Palatino Linotype" w:eastAsia="Palatino Linotype" w:hAnsi="Palatino Linotype" w:cs="Palatino Linotype"/>
          <w:sz w:val="16"/>
          <w:szCs w:val="16"/>
        </w:rPr>
        <w:t>y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 xml:space="preserve">be </w:t>
      </w:r>
      <w:r>
        <w:rPr>
          <w:rFonts w:ascii="Palatino Linotype" w:eastAsia="Palatino Linotype" w:hAnsi="Palatino Linotype" w:cs="Palatino Linotype"/>
          <w:sz w:val="16"/>
          <w:szCs w:val="16"/>
        </w:rPr>
        <w:t>repr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d</w:t>
      </w:r>
      <w:r>
        <w:rPr>
          <w:rFonts w:ascii="Palatino Linotype" w:eastAsia="Palatino Linotype" w:hAnsi="Palatino Linotype" w:cs="Palatino Linotype"/>
          <w:sz w:val="16"/>
          <w:szCs w:val="16"/>
        </w:rPr>
        <w:t>uced,</w:t>
      </w:r>
      <w:r>
        <w:rPr>
          <w:rFonts w:ascii="Palatino Linotype" w:eastAsia="Palatino Linotype" w:hAnsi="Palatino Linotype" w:cs="Palatino Linotype"/>
          <w:spacing w:val="-10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or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z w:val="16"/>
          <w:szCs w:val="16"/>
        </w:rPr>
        <w:t>d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in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r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ie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>v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l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system,</w:t>
      </w:r>
      <w:r>
        <w:rPr>
          <w:rFonts w:ascii="Palatino Linotype" w:eastAsia="Palatino Linotype" w:hAnsi="Palatino Linotype" w:cs="Palatino Linotype"/>
          <w:spacing w:val="-5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or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ra</w:t>
      </w:r>
      <w:r>
        <w:rPr>
          <w:rFonts w:ascii="Palatino Linotype" w:eastAsia="Palatino Linotype" w:hAnsi="Palatino Linotype" w:cs="Palatino Linotype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z w:val="16"/>
          <w:szCs w:val="16"/>
        </w:rPr>
        <w:t>mi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z w:val="16"/>
          <w:szCs w:val="16"/>
        </w:rPr>
        <w:t>ted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ny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fo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z w:val="16"/>
          <w:szCs w:val="16"/>
        </w:rPr>
        <w:t>m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b</w:t>
      </w:r>
      <w:r>
        <w:rPr>
          <w:rFonts w:ascii="Palatino Linotype" w:eastAsia="Palatino Linotype" w:hAnsi="Palatino Linotype" w:cs="Palatino Linotype"/>
          <w:sz w:val="16"/>
          <w:szCs w:val="16"/>
        </w:rPr>
        <w:t>y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an</w:t>
      </w:r>
      <w:r>
        <w:rPr>
          <w:rFonts w:ascii="Palatino Linotype" w:eastAsia="Palatino Linotype" w:hAnsi="Palatino Linotype" w:cs="Palatino Linotype"/>
          <w:sz w:val="16"/>
          <w:szCs w:val="16"/>
        </w:rPr>
        <w:t>y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me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s,</w:t>
      </w:r>
      <w:r>
        <w:rPr>
          <w:rFonts w:ascii="Palatino Linotype" w:eastAsia="Palatino Linotype" w:hAnsi="Palatino Linotype" w:cs="Palatino Linotype"/>
          <w:spacing w:val="-5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l</w:t>
      </w:r>
      <w:r>
        <w:rPr>
          <w:rFonts w:ascii="Palatino Linotype" w:eastAsia="Palatino Linotype" w:hAnsi="Palatino Linotype" w:cs="Palatino Linotype"/>
          <w:sz w:val="16"/>
          <w:szCs w:val="16"/>
        </w:rPr>
        <w:t>ectr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ic,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m</w:t>
      </w:r>
      <w:r>
        <w:rPr>
          <w:rFonts w:ascii="Palatino Linotype" w:eastAsia="Palatino Linotype" w:hAnsi="Palatino Linotype" w:cs="Palatino Linotype"/>
          <w:sz w:val="16"/>
          <w:szCs w:val="16"/>
        </w:rPr>
        <w:t>ec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ical,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or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z w:val="16"/>
          <w:szCs w:val="16"/>
        </w:rPr>
        <w:t xml:space="preserve">herwise,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w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u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p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z w:val="16"/>
          <w:szCs w:val="16"/>
        </w:rPr>
        <w:t>ior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written</w:t>
      </w:r>
      <w:r>
        <w:rPr>
          <w:rFonts w:ascii="Palatino Linotype" w:eastAsia="Palatino Linotype" w:hAnsi="Palatino Linotype" w:cs="Palatino Linotype"/>
          <w:spacing w:val="-5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consent</w:t>
      </w:r>
      <w:r>
        <w:rPr>
          <w:rFonts w:ascii="Palatino Linotype" w:eastAsia="Palatino Linotype" w:hAnsi="Palatino Linotype" w:cs="Palatino Linotype"/>
          <w:spacing w:val="-5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of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NetIQ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Co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z w:val="16"/>
          <w:szCs w:val="16"/>
        </w:rPr>
        <w:t>p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or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ti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.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me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companies,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am</w:t>
      </w:r>
      <w:r>
        <w:rPr>
          <w:rFonts w:ascii="Palatino Linotype" w:eastAsia="Palatino Linotype" w:hAnsi="Palatino Linotype" w:cs="Palatino Linotype"/>
          <w:sz w:val="16"/>
          <w:szCs w:val="16"/>
        </w:rPr>
        <w:t>es,</w:t>
      </w:r>
      <w:r>
        <w:rPr>
          <w:rFonts w:ascii="Palatino Linotype" w:eastAsia="Palatino Linotype" w:hAnsi="Palatino Linotype" w:cs="Palatino Linotype"/>
          <w:spacing w:val="-5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d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d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ta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in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is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do</w:t>
      </w:r>
      <w:r>
        <w:rPr>
          <w:rFonts w:ascii="Palatino Linotype" w:eastAsia="Palatino Linotype" w:hAnsi="Palatino Linotype" w:cs="Palatino Linotype"/>
          <w:sz w:val="16"/>
          <w:szCs w:val="16"/>
        </w:rPr>
        <w:t>cu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me</w:t>
      </w:r>
      <w:r>
        <w:rPr>
          <w:rFonts w:ascii="Palatino Linotype" w:eastAsia="Palatino Linotype" w:hAnsi="Palatino Linotype" w:cs="Palatino Linotype"/>
          <w:sz w:val="16"/>
          <w:szCs w:val="16"/>
        </w:rPr>
        <w:t>nt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u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z w:val="16"/>
          <w:szCs w:val="16"/>
        </w:rPr>
        <w:t>d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for illustr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ti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p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u</w:t>
      </w:r>
      <w:r>
        <w:rPr>
          <w:rFonts w:ascii="Palatino Linotype" w:eastAsia="Palatino Linotype" w:hAnsi="Palatino Linotype" w:cs="Palatino Linotype"/>
          <w:sz w:val="16"/>
          <w:szCs w:val="16"/>
        </w:rPr>
        <w:t>rposes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an</w:t>
      </w:r>
      <w:r>
        <w:rPr>
          <w:rFonts w:ascii="Palatino Linotype" w:eastAsia="Palatino Linotype" w:hAnsi="Palatino Linotype" w:cs="Palatino Linotype"/>
          <w:sz w:val="16"/>
          <w:szCs w:val="16"/>
        </w:rPr>
        <w:t>d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ma</w:t>
      </w:r>
      <w:r>
        <w:rPr>
          <w:rFonts w:ascii="Palatino Linotype" w:eastAsia="Palatino Linotype" w:hAnsi="Palatino Linotype" w:cs="Palatino Linotype"/>
          <w:sz w:val="16"/>
          <w:szCs w:val="16"/>
        </w:rPr>
        <w:t>y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rep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z w:val="16"/>
          <w:szCs w:val="16"/>
        </w:rPr>
        <w:t>es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l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comp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ies,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d</w:t>
      </w:r>
      <w:r>
        <w:rPr>
          <w:rFonts w:ascii="Palatino Linotype" w:eastAsia="Palatino Linotype" w:hAnsi="Palatino Linotype" w:cs="Palatino Linotype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v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d</w:t>
      </w:r>
      <w:r>
        <w:rPr>
          <w:rFonts w:ascii="Palatino Linotype" w:eastAsia="Palatino Linotype" w:hAnsi="Palatino Linotype" w:cs="Palatino Linotype"/>
          <w:sz w:val="16"/>
          <w:szCs w:val="16"/>
        </w:rPr>
        <w:t>u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l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z w:val="16"/>
          <w:szCs w:val="16"/>
        </w:rPr>
        <w:t>,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d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.</w:t>
      </w:r>
    </w:p>
    <w:p w14:paraId="4F6909E8" w14:textId="77777777" w:rsidR="001C3088" w:rsidRDefault="001C3088">
      <w:pPr>
        <w:spacing w:after="0" w:line="160" w:lineRule="exact"/>
        <w:rPr>
          <w:sz w:val="16"/>
          <w:szCs w:val="16"/>
        </w:rPr>
      </w:pPr>
    </w:p>
    <w:p w14:paraId="0BADF136" w14:textId="77777777" w:rsidR="001C3088" w:rsidRDefault="00F6259B">
      <w:pPr>
        <w:spacing w:after="0" w:line="222" w:lineRule="auto"/>
        <w:ind w:left="400" w:right="368"/>
        <w:rPr>
          <w:rFonts w:ascii="Palatino Linotype" w:eastAsia="Palatino Linotype" w:hAnsi="Palatino Linotype" w:cs="Palatino Linotype"/>
          <w:sz w:val="16"/>
          <w:szCs w:val="16"/>
        </w:rPr>
      </w:pPr>
      <w:r>
        <w:rPr>
          <w:rFonts w:ascii="Palatino Linotype" w:eastAsia="Palatino Linotype" w:hAnsi="Palatino Linotype" w:cs="Palatino Linotype"/>
          <w:sz w:val="16"/>
          <w:szCs w:val="16"/>
        </w:rPr>
        <w:t>This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do</w:t>
      </w:r>
      <w:r>
        <w:rPr>
          <w:rFonts w:ascii="Palatino Linotype" w:eastAsia="Palatino Linotype" w:hAnsi="Palatino Linotype" w:cs="Palatino Linotype"/>
          <w:sz w:val="16"/>
          <w:szCs w:val="16"/>
        </w:rPr>
        <w:t>cu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me</w:t>
      </w:r>
      <w:r>
        <w:rPr>
          <w:rFonts w:ascii="Palatino Linotype" w:eastAsia="Palatino Linotype" w:hAnsi="Palatino Linotype" w:cs="Palatino Linotype"/>
          <w:sz w:val="16"/>
          <w:szCs w:val="16"/>
        </w:rPr>
        <w:t>nt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could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cl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u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d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5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technical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in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ccu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cies</w:t>
      </w:r>
      <w:r>
        <w:rPr>
          <w:rFonts w:ascii="Palatino Linotype" w:eastAsia="Palatino Linotype" w:hAnsi="Palatino Linotype" w:cs="Palatino Linotype"/>
          <w:spacing w:val="-9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typogr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phic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l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rr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rs</w:t>
      </w:r>
      <w:r>
        <w:rPr>
          <w:rFonts w:ascii="Palatino Linotype" w:eastAsia="Palatino Linotype" w:hAnsi="Palatino Linotype" w:cs="Palatino Linotype"/>
          <w:sz w:val="16"/>
          <w:szCs w:val="16"/>
        </w:rPr>
        <w:t>.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C</w:t>
      </w:r>
      <w:r>
        <w:rPr>
          <w:rFonts w:ascii="Palatino Linotype" w:eastAsia="Palatino Linotype" w:hAnsi="Palatino Linotype" w:cs="Palatino Linotype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g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periodical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l</w:t>
      </w:r>
      <w:r>
        <w:rPr>
          <w:rFonts w:ascii="Palatino Linotype" w:eastAsia="Palatino Linotype" w:hAnsi="Palatino Linotype" w:cs="Palatino Linotype"/>
          <w:sz w:val="16"/>
          <w:szCs w:val="16"/>
        </w:rPr>
        <w:t>y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m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de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to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e information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.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ese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c</w:t>
      </w:r>
      <w:r>
        <w:rPr>
          <w:rFonts w:ascii="Palatino Linotype" w:eastAsia="Palatino Linotype" w:hAnsi="Palatino Linotype" w:cs="Palatino Linotype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nges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m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y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b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i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co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z w:val="16"/>
          <w:szCs w:val="16"/>
        </w:rPr>
        <w:t>p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ra</w:t>
      </w:r>
      <w:r>
        <w:rPr>
          <w:rFonts w:ascii="Palatino Linotype" w:eastAsia="Palatino Linotype" w:hAnsi="Palatino Linotype" w:cs="Palatino Linotype"/>
          <w:sz w:val="16"/>
          <w:szCs w:val="16"/>
        </w:rPr>
        <w:t>ted</w:t>
      </w:r>
      <w:r>
        <w:rPr>
          <w:rFonts w:ascii="Palatino Linotype" w:eastAsia="Palatino Linotype" w:hAnsi="Palatino Linotype" w:cs="Palatino Linotype"/>
          <w:spacing w:val="-9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ne</w:t>
      </w:r>
      <w:r>
        <w:rPr>
          <w:rFonts w:ascii="Palatino Linotype" w:eastAsia="Palatino Linotype" w:hAnsi="Palatino Linotype" w:cs="Palatino Linotype"/>
          <w:sz w:val="16"/>
          <w:szCs w:val="16"/>
        </w:rPr>
        <w:t>w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edit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z w:val="16"/>
          <w:szCs w:val="16"/>
        </w:rPr>
        <w:t>ons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f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is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docu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m</w:t>
      </w:r>
      <w:r>
        <w:rPr>
          <w:rFonts w:ascii="Palatino Linotype" w:eastAsia="Palatino Linotype" w:hAnsi="Palatino Linotype" w:cs="Palatino Linotype"/>
          <w:sz w:val="16"/>
          <w:szCs w:val="16"/>
        </w:rPr>
        <w:t>en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z w:val="16"/>
          <w:szCs w:val="16"/>
        </w:rPr>
        <w:t>.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z w:val="16"/>
          <w:szCs w:val="16"/>
        </w:rPr>
        <w:t>Q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Corpo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ra</w:t>
      </w:r>
      <w:r>
        <w:rPr>
          <w:rFonts w:ascii="Palatino Linotype" w:eastAsia="Palatino Linotype" w:hAnsi="Palatino Linotype" w:cs="Palatino Linotype"/>
          <w:sz w:val="16"/>
          <w:szCs w:val="16"/>
        </w:rPr>
        <w:t>tion</w:t>
      </w:r>
      <w:r>
        <w:rPr>
          <w:rFonts w:ascii="Palatino Linotype" w:eastAsia="Palatino Linotype" w:hAnsi="Palatino Linotype" w:cs="Palatino Linotype"/>
          <w:spacing w:val="-10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ma</w:t>
      </w:r>
      <w:r>
        <w:rPr>
          <w:rFonts w:ascii="Palatino Linotype" w:eastAsia="Palatino Linotype" w:hAnsi="Palatino Linotype" w:cs="Palatino Linotype"/>
          <w:sz w:val="16"/>
          <w:szCs w:val="16"/>
        </w:rPr>
        <w:t>y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m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 xml:space="preserve">ke </w:t>
      </w:r>
      <w:r>
        <w:rPr>
          <w:rFonts w:ascii="Palatino Linotype" w:eastAsia="Palatino Linotype" w:hAnsi="Palatino Linotype" w:cs="Palatino Linotype"/>
          <w:sz w:val="16"/>
          <w:szCs w:val="16"/>
        </w:rPr>
        <w:t>impr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>v</w:t>
      </w:r>
      <w:r>
        <w:rPr>
          <w:rFonts w:ascii="Palatino Linotype" w:eastAsia="Palatino Linotype" w:hAnsi="Palatino Linotype" w:cs="Palatino Linotype"/>
          <w:sz w:val="16"/>
          <w:szCs w:val="16"/>
        </w:rPr>
        <w:t>ements</w:t>
      </w:r>
      <w:r>
        <w:rPr>
          <w:rFonts w:ascii="Palatino Linotype" w:eastAsia="Palatino Linotype" w:hAnsi="Palatino Linotype" w:cs="Palatino Linotype"/>
          <w:spacing w:val="-10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or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changes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to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so</w:t>
      </w:r>
      <w:r>
        <w:rPr>
          <w:rFonts w:ascii="Palatino Linotype" w:eastAsia="Palatino Linotype" w:hAnsi="Palatino Linotype" w:cs="Palatino Linotype"/>
          <w:sz w:val="16"/>
          <w:szCs w:val="16"/>
        </w:rPr>
        <w:t>ft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>w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de</w:t>
      </w:r>
      <w:r>
        <w:rPr>
          <w:rFonts w:ascii="Palatino Linotype" w:eastAsia="Palatino Linotype" w:hAnsi="Palatino Linotype" w:cs="Palatino Linotype"/>
          <w:sz w:val="16"/>
          <w:szCs w:val="16"/>
        </w:rPr>
        <w:t>sc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ri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b</w:t>
      </w:r>
      <w:r>
        <w:rPr>
          <w:rFonts w:ascii="Palatino Linotype" w:eastAsia="Palatino Linotype" w:hAnsi="Palatino Linotype" w:cs="Palatino Linotype"/>
          <w:sz w:val="16"/>
          <w:szCs w:val="16"/>
        </w:rPr>
        <w:t>ed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in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t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do</w:t>
      </w:r>
      <w:r>
        <w:rPr>
          <w:rFonts w:ascii="Palatino Linotype" w:eastAsia="Palatino Linotype" w:hAnsi="Palatino Linotype" w:cs="Palatino Linotype"/>
          <w:sz w:val="16"/>
          <w:szCs w:val="16"/>
        </w:rPr>
        <w:t>cu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me</w:t>
      </w:r>
      <w:r>
        <w:rPr>
          <w:rFonts w:ascii="Palatino Linotype" w:eastAsia="Palatino Linotype" w:hAnsi="Palatino Linotype" w:cs="Palatino Linotype"/>
          <w:sz w:val="16"/>
          <w:szCs w:val="16"/>
        </w:rPr>
        <w:t>nt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ny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ti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m</w:t>
      </w:r>
      <w:r>
        <w:rPr>
          <w:rFonts w:ascii="Palatino Linotype" w:eastAsia="Palatino Linotype" w:hAnsi="Palatino Linotype" w:cs="Palatino Linotype"/>
          <w:sz w:val="16"/>
          <w:szCs w:val="16"/>
        </w:rPr>
        <w:t>e.</w:t>
      </w:r>
    </w:p>
    <w:p w14:paraId="2B0B559F" w14:textId="77777777" w:rsidR="001C3088" w:rsidRDefault="001C3088">
      <w:pPr>
        <w:spacing w:before="10" w:after="0" w:line="150" w:lineRule="exact"/>
        <w:rPr>
          <w:sz w:val="15"/>
          <w:szCs w:val="15"/>
        </w:rPr>
      </w:pPr>
    </w:p>
    <w:p w14:paraId="6CE086A8" w14:textId="77777777" w:rsidR="001C3088" w:rsidRDefault="00F6259B">
      <w:pPr>
        <w:spacing w:after="0" w:line="222" w:lineRule="auto"/>
        <w:ind w:left="400" w:right="66"/>
        <w:rPr>
          <w:rFonts w:ascii="Palatino Linotype" w:eastAsia="Palatino Linotype" w:hAnsi="Palatino Linotype" w:cs="Palatino Linotype"/>
          <w:sz w:val="16"/>
          <w:szCs w:val="16"/>
        </w:rPr>
      </w:pPr>
      <w:r>
        <w:rPr>
          <w:rFonts w:ascii="Palatino Linotype" w:eastAsia="Palatino Linotype" w:hAnsi="Palatino Linotype" w:cs="Palatino Linotype"/>
          <w:sz w:val="16"/>
          <w:szCs w:val="16"/>
        </w:rPr>
        <w:t>U.S.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Go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>v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rn</w:t>
      </w:r>
      <w:r>
        <w:rPr>
          <w:rFonts w:ascii="Palatino Linotype" w:eastAsia="Palatino Linotype" w:hAnsi="Palatino Linotype" w:cs="Palatino Linotype"/>
          <w:sz w:val="16"/>
          <w:szCs w:val="16"/>
        </w:rPr>
        <w:t>me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0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Restricted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Rights: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If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f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5"/>
          <w:sz w:val="16"/>
          <w:szCs w:val="16"/>
        </w:rPr>
        <w:t>w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ar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d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docu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m</w:t>
      </w:r>
      <w:r>
        <w:rPr>
          <w:rFonts w:ascii="Palatino Linotype" w:eastAsia="Palatino Linotype" w:hAnsi="Palatino Linotype" w:cs="Palatino Linotype"/>
          <w:sz w:val="16"/>
          <w:szCs w:val="16"/>
        </w:rPr>
        <w:t>en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z w:val="16"/>
          <w:szCs w:val="16"/>
        </w:rPr>
        <w:t>ion</w:t>
      </w:r>
      <w:r>
        <w:rPr>
          <w:rFonts w:ascii="Palatino Linotype" w:eastAsia="Palatino Linotype" w:hAnsi="Palatino Linotype" w:cs="Palatino Linotype"/>
          <w:spacing w:val="-10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ar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b</w:t>
      </w:r>
      <w:r>
        <w:rPr>
          <w:rFonts w:ascii="Palatino Linotype" w:eastAsia="Palatino Linotype" w:hAnsi="Palatino Linotype" w:cs="Palatino Linotype"/>
          <w:sz w:val="16"/>
          <w:szCs w:val="16"/>
        </w:rPr>
        <w:t>eing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ac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q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u</w:t>
      </w:r>
      <w:r>
        <w:rPr>
          <w:rFonts w:ascii="Palatino Linotype" w:eastAsia="Palatino Linotype" w:hAnsi="Palatino Linotype" w:cs="Palatino Linotype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z w:val="16"/>
          <w:szCs w:val="16"/>
        </w:rPr>
        <w:t>ed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b</w:t>
      </w:r>
      <w:r>
        <w:rPr>
          <w:rFonts w:ascii="Palatino Linotype" w:eastAsia="Palatino Linotype" w:hAnsi="Palatino Linotype" w:cs="Palatino Linotype"/>
          <w:sz w:val="16"/>
          <w:szCs w:val="16"/>
        </w:rPr>
        <w:t>y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or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be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lf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f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 xml:space="preserve">U.S.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Go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>v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nme</w:t>
      </w:r>
      <w:r>
        <w:rPr>
          <w:rFonts w:ascii="Palatino Linotype" w:eastAsia="Palatino Linotype" w:hAnsi="Palatino Linotype" w:cs="Palatino Linotype"/>
          <w:sz w:val="16"/>
          <w:szCs w:val="16"/>
        </w:rPr>
        <w:t>nt</w:t>
      </w:r>
      <w:r>
        <w:rPr>
          <w:rFonts w:ascii="Palatino Linotype" w:eastAsia="Palatino Linotype" w:hAnsi="Palatino Linotype" w:cs="Palatino Linotype"/>
          <w:spacing w:val="-9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or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b</w:t>
      </w:r>
      <w:r>
        <w:rPr>
          <w:rFonts w:ascii="Palatino Linotype" w:eastAsia="Palatino Linotype" w:hAnsi="Palatino Linotype" w:cs="Palatino Linotype"/>
          <w:sz w:val="16"/>
          <w:szCs w:val="16"/>
        </w:rPr>
        <w:t>y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U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.</w:t>
      </w:r>
      <w:r>
        <w:rPr>
          <w:rFonts w:ascii="Palatino Linotype" w:eastAsia="Palatino Linotype" w:hAnsi="Palatino Linotype" w:cs="Palatino Linotype"/>
          <w:sz w:val="16"/>
          <w:szCs w:val="16"/>
        </w:rPr>
        <w:t>S.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Go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>v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me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9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prime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contractor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or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z w:val="16"/>
          <w:szCs w:val="16"/>
        </w:rPr>
        <w:t>u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bco</w:t>
      </w:r>
      <w:r>
        <w:rPr>
          <w:rFonts w:ascii="Palatino Linotype" w:eastAsia="Palatino Linotype" w:hAnsi="Palatino Linotype" w:cs="Palatino Linotype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act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pacing w:val="-10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(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ny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ie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)</w:t>
      </w:r>
      <w:r>
        <w:rPr>
          <w:rFonts w:ascii="Palatino Linotype" w:eastAsia="Palatino Linotype" w:hAnsi="Palatino Linotype" w:cs="Palatino Linotype"/>
          <w:sz w:val="16"/>
          <w:szCs w:val="16"/>
        </w:rPr>
        <w:t>,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in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accor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d</w:t>
      </w:r>
      <w:r>
        <w:rPr>
          <w:rFonts w:ascii="Palatino Linotype" w:eastAsia="Palatino Linotype" w:hAnsi="Palatino Linotype" w:cs="Palatino Linotype"/>
          <w:sz w:val="16"/>
          <w:szCs w:val="16"/>
        </w:rPr>
        <w:t>ance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with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4</w:t>
      </w:r>
      <w:r>
        <w:rPr>
          <w:rFonts w:ascii="Palatino Linotype" w:eastAsia="Palatino Linotype" w:hAnsi="Palatino Linotype" w:cs="Palatino Linotype"/>
          <w:sz w:val="16"/>
          <w:szCs w:val="16"/>
        </w:rPr>
        <w:t>8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C</w:t>
      </w:r>
      <w:r>
        <w:rPr>
          <w:rFonts w:ascii="Palatino Linotype" w:eastAsia="Palatino Linotype" w:hAnsi="Palatino Linotype" w:cs="Palatino Linotype"/>
          <w:sz w:val="16"/>
          <w:szCs w:val="16"/>
        </w:rPr>
        <w:t>.</w:t>
      </w:r>
      <w:r>
        <w:rPr>
          <w:rFonts w:ascii="Palatino Linotype" w:eastAsia="Palatino Linotype" w:hAnsi="Palatino Linotype" w:cs="Palatino Linotype"/>
          <w:spacing w:val="-11"/>
          <w:sz w:val="16"/>
          <w:szCs w:val="16"/>
        </w:rPr>
        <w:t>F</w:t>
      </w:r>
      <w:r>
        <w:rPr>
          <w:rFonts w:ascii="Palatino Linotype" w:eastAsia="Palatino Linotype" w:hAnsi="Palatino Linotype" w:cs="Palatino Linotype"/>
          <w:sz w:val="16"/>
          <w:szCs w:val="16"/>
        </w:rPr>
        <w:t>.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z w:val="16"/>
          <w:szCs w:val="16"/>
        </w:rPr>
        <w:t>.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2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2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7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.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7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20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2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‐</w:t>
      </w:r>
      <w:r>
        <w:rPr>
          <w:rFonts w:ascii="Palatino Linotype" w:eastAsia="Palatino Linotype" w:hAnsi="Palatino Linotype" w:cs="Palatino Linotype"/>
          <w:sz w:val="16"/>
          <w:szCs w:val="16"/>
        </w:rPr>
        <w:t xml:space="preserve">4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(</w:t>
      </w:r>
      <w:r>
        <w:rPr>
          <w:rFonts w:ascii="Palatino Linotype" w:eastAsia="Palatino Linotype" w:hAnsi="Palatino Linotype" w:cs="Palatino Linotype"/>
          <w:sz w:val="16"/>
          <w:szCs w:val="16"/>
        </w:rPr>
        <w:t>f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Department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of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Defense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(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D</w:t>
      </w:r>
      <w:r>
        <w:rPr>
          <w:rFonts w:ascii="Palatino Linotype" w:eastAsia="Palatino Linotype" w:hAnsi="Palatino Linotype" w:cs="Palatino Linotype"/>
          <w:sz w:val="16"/>
          <w:szCs w:val="16"/>
        </w:rPr>
        <w:t>OD)</w:t>
      </w:r>
      <w:r>
        <w:rPr>
          <w:rFonts w:ascii="Palatino Linotype" w:eastAsia="Palatino Linotype" w:hAnsi="Palatino Linotype" w:cs="Palatino Linotype"/>
          <w:spacing w:val="-5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c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q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u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z w:val="16"/>
          <w:szCs w:val="16"/>
        </w:rPr>
        <w:t>ition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z w:val="16"/>
          <w:szCs w:val="16"/>
        </w:rPr>
        <w:t>)</w:t>
      </w:r>
      <w:r>
        <w:rPr>
          <w:rFonts w:ascii="Palatino Linotype" w:eastAsia="Palatino Linotype" w:hAnsi="Palatino Linotype" w:cs="Palatino Linotype"/>
          <w:spacing w:val="-10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nd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4</w:t>
      </w:r>
      <w:r>
        <w:rPr>
          <w:rFonts w:ascii="Palatino Linotype" w:eastAsia="Palatino Linotype" w:hAnsi="Palatino Linotype" w:cs="Palatino Linotype"/>
          <w:sz w:val="16"/>
          <w:szCs w:val="16"/>
        </w:rPr>
        <w:t>8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C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.</w:t>
      </w:r>
      <w:r>
        <w:rPr>
          <w:rFonts w:ascii="Palatino Linotype" w:eastAsia="Palatino Linotype" w:hAnsi="Palatino Linotype" w:cs="Palatino Linotype"/>
          <w:spacing w:val="-12"/>
          <w:sz w:val="16"/>
          <w:szCs w:val="16"/>
        </w:rPr>
        <w:t>F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.</w:t>
      </w:r>
      <w:r>
        <w:rPr>
          <w:rFonts w:ascii="Palatino Linotype" w:eastAsia="Palatino Linotype" w:hAnsi="Palatino Linotype" w:cs="Palatino Linotype"/>
          <w:sz w:val="16"/>
          <w:szCs w:val="16"/>
        </w:rPr>
        <w:t>R.</w:t>
      </w:r>
      <w:r>
        <w:rPr>
          <w:rFonts w:ascii="Palatino Linotype" w:eastAsia="Palatino Linotype" w:hAnsi="Palatino Linotype" w:cs="Palatino Linotype"/>
          <w:spacing w:val="-5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2</w:t>
      </w:r>
      <w:r>
        <w:rPr>
          <w:rFonts w:ascii="Palatino Linotype" w:eastAsia="Palatino Linotype" w:hAnsi="Palatino Linotype" w:cs="Palatino Linotype"/>
          <w:sz w:val="16"/>
          <w:szCs w:val="16"/>
        </w:rPr>
        <w:t>.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1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0</w:t>
      </w:r>
      <w:r>
        <w:rPr>
          <w:rFonts w:ascii="Palatino Linotype" w:eastAsia="Palatino Linotype" w:hAnsi="Palatino Linotype" w:cs="Palatino Linotype"/>
          <w:sz w:val="16"/>
          <w:szCs w:val="16"/>
        </w:rPr>
        <w:t>1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d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12</w:t>
      </w:r>
      <w:r>
        <w:rPr>
          <w:rFonts w:ascii="Palatino Linotype" w:eastAsia="Palatino Linotype" w:hAnsi="Palatino Linotype" w:cs="Palatino Linotype"/>
          <w:sz w:val="16"/>
          <w:szCs w:val="16"/>
        </w:rPr>
        <w:t>.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2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1</w:t>
      </w:r>
      <w:r>
        <w:rPr>
          <w:rFonts w:ascii="Palatino Linotype" w:eastAsia="Palatino Linotype" w:hAnsi="Palatino Linotype" w:cs="Palatino Linotype"/>
          <w:sz w:val="16"/>
          <w:szCs w:val="16"/>
        </w:rPr>
        <w:t>2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(for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no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‐DOD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acquisition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z w:val="16"/>
          <w:szCs w:val="16"/>
        </w:rPr>
        <w:t>),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g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>v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m</w:t>
      </w:r>
      <w:r>
        <w:rPr>
          <w:rFonts w:ascii="Palatino Linotype" w:eastAsia="Palatino Linotype" w:hAnsi="Palatino Linotype" w:cs="Palatino Linotype"/>
          <w:sz w:val="16"/>
          <w:szCs w:val="16"/>
        </w:rPr>
        <w:t>en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7"/>
          <w:sz w:val="16"/>
          <w:szCs w:val="16"/>
        </w:rPr>
        <w:t>’</w:t>
      </w:r>
      <w:r>
        <w:rPr>
          <w:rFonts w:ascii="Palatino Linotype" w:eastAsia="Palatino Linotype" w:hAnsi="Palatino Linotype" w:cs="Palatino Linotype"/>
          <w:sz w:val="16"/>
          <w:szCs w:val="16"/>
        </w:rPr>
        <w:t>s righ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in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f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5"/>
          <w:sz w:val="16"/>
          <w:szCs w:val="16"/>
        </w:rPr>
        <w:t>w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ar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d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documen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n,</w:t>
      </w:r>
      <w:r>
        <w:rPr>
          <w:rFonts w:ascii="Palatino Linotype" w:eastAsia="Palatino Linotype" w:hAnsi="Palatino Linotype" w:cs="Palatino Linotype"/>
          <w:spacing w:val="-10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z w:val="16"/>
          <w:szCs w:val="16"/>
        </w:rPr>
        <w:t>cl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u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d</w:t>
      </w:r>
      <w:r>
        <w:rPr>
          <w:rFonts w:ascii="Palatino Linotype" w:eastAsia="Palatino Linotype" w:hAnsi="Palatino Linotype" w:cs="Palatino Linotype"/>
          <w:sz w:val="16"/>
          <w:szCs w:val="16"/>
        </w:rPr>
        <w:t>ing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rig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ts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to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u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z w:val="16"/>
          <w:szCs w:val="16"/>
        </w:rPr>
        <w:t>,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m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od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f</w:t>
      </w:r>
      <w:r>
        <w:rPr>
          <w:rFonts w:ascii="Palatino Linotype" w:eastAsia="Palatino Linotype" w:hAnsi="Palatino Linotype" w:cs="Palatino Linotype"/>
          <w:spacing w:val="-18"/>
          <w:sz w:val="16"/>
          <w:szCs w:val="16"/>
        </w:rPr>
        <w:t>y</w:t>
      </w:r>
      <w:r>
        <w:rPr>
          <w:rFonts w:ascii="Palatino Linotype" w:eastAsia="Palatino Linotype" w:hAnsi="Palatino Linotype" w:cs="Palatino Linotype"/>
          <w:sz w:val="16"/>
          <w:szCs w:val="16"/>
        </w:rPr>
        <w:t>,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rep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z w:val="16"/>
          <w:szCs w:val="16"/>
        </w:rPr>
        <w:t>od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u</w:t>
      </w:r>
      <w:r>
        <w:rPr>
          <w:rFonts w:ascii="Palatino Linotype" w:eastAsia="Palatino Linotype" w:hAnsi="Palatino Linotype" w:cs="Palatino Linotype"/>
          <w:sz w:val="16"/>
          <w:szCs w:val="16"/>
        </w:rPr>
        <w:t>ce,</w:t>
      </w:r>
      <w:r>
        <w:rPr>
          <w:rFonts w:ascii="Palatino Linotype" w:eastAsia="Palatino Linotype" w:hAnsi="Palatino Linotype" w:cs="Palatino Linotype"/>
          <w:spacing w:val="-9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re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l</w:t>
      </w:r>
      <w:r>
        <w:rPr>
          <w:rFonts w:ascii="Palatino Linotype" w:eastAsia="Palatino Linotype" w:hAnsi="Palatino Linotype" w:cs="Palatino Linotype"/>
          <w:sz w:val="16"/>
          <w:szCs w:val="16"/>
        </w:rPr>
        <w:t>ease,</w:t>
      </w:r>
      <w:r>
        <w:rPr>
          <w:rFonts w:ascii="Palatino Linotype" w:eastAsia="Palatino Linotype" w:hAnsi="Palatino Linotype" w:cs="Palatino Linotype"/>
          <w:spacing w:val="-5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perform,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displ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y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or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discl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 xml:space="preserve">se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f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5"/>
          <w:sz w:val="16"/>
          <w:szCs w:val="16"/>
        </w:rPr>
        <w:t>w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ar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documen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n,</w:t>
      </w:r>
      <w:r>
        <w:rPr>
          <w:rFonts w:ascii="Palatino Linotype" w:eastAsia="Palatino Linotype" w:hAnsi="Palatino Linotype" w:cs="Palatino Linotype"/>
          <w:spacing w:val="-1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w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z w:val="16"/>
          <w:szCs w:val="16"/>
        </w:rPr>
        <w:t>ll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b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subject</w:t>
      </w:r>
      <w:r>
        <w:rPr>
          <w:rFonts w:ascii="Palatino Linotype" w:eastAsia="Palatino Linotype" w:hAnsi="Palatino Linotype" w:cs="Palatino Linotype"/>
          <w:spacing w:val="-5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all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z w:val="16"/>
          <w:szCs w:val="16"/>
        </w:rPr>
        <w:t>pec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commercial</w:t>
      </w:r>
      <w:r>
        <w:rPr>
          <w:rFonts w:ascii="Palatino Linotype" w:eastAsia="Palatino Linotype" w:hAnsi="Palatino Linotype" w:cs="Palatino Linotype"/>
          <w:spacing w:val="-7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license</w:t>
      </w:r>
      <w:r>
        <w:rPr>
          <w:rFonts w:ascii="Palatino Linotype" w:eastAsia="Palatino Linotype" w:hAnsi="Palatino Linotype" w:cs="Palatino Linotype"/>
          <w:spacing w:val="-5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g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spacing w:val="-5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an</w:t>
      </w:r>
      <w:r>
        <w:rPr>
          <w:rFonts w:ascii="Palatino Linotype" w:eastAsia="Palatino Linotype" w:hAnsi="Palatino Linotype" w:cs="Palatino Linotype"/>
          <w:sz w:val="16"/>
          <w:szCs w:val="16"/>
        </w:rPr>
        <w:t>d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res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z w:val="16"/>
          <w:szCs w:val="16"/>
        </w:rPr>
        <w:t>icti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ns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p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z w:val="16"/>
          <w:szCs w:val="16"/>
        </w:rPr>
        <w:t>ovided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in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sz w:val="16"/>
          <w:szCs w:val="16"/>
        </w:rPr>
        <w:t>e license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agr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z w:val="16"/>
          <w:szCs w:val="16"/>
        </w:rPr>
        <w:t>ement.</w:t>
      </w:r>
    </w:p>
    <w:p w14:paraId="7C9AC953" w14:textId="77777777" w:rsidR="001C3088" w:rsidRDefault="001C3088">
      <w:pPr>
        <w:spacing w:before="8" w:after="0" w:line="140" w:lineRule="exact"/>
        <w:rPr>
          <w:sz w:val="14"/>
          <w:szCs w:val="14"/>
        </w:rPr>
      </w:pPr>
    </w:p>
    <w:p w14:paraId="592A5D60" w14:textId="77777777" w:rsidR="001C3088" w:rsidRDefault="00F6259B">
      <w:pPr>
        <w:spacing w:after="0" w:line="240" w:lineRule="auto"/>
        <w:ind w:left="400" w:right="-20"/>
        <w:rPr>
          <w:rFonts w:ascii="Palatino Linotype" w:eastAsia="Palatino Linotype" w:hAnsi="Palatino Linotype" w:cs="Palatino Linotype"/>
          <w:sz w:val="16"/>
          <w:szCs w:val="16"/>
        </w:rPr>
      </w:pPr>
      <w:proofErr w:type="gramStart"/>
      <w:r>
        <w:rPr>
          <w:rFonts w:ascii="Palatino Linotype" w:eastAsia="Palatino Linotype" w:hAnsi="Palatino Linotype" w:cs="Palatino Linotype"/>
          <w:b/>
          <w:bCs/>
          <w:sz w:val="16"/>
          <w:szCs w:val="16"/>
        </w:rPr>
        <w:t>©</w:t>
      </w:r>
      <w:r>
        <w:rPr>
          <w:rFonts w:ascii="Palatino Linotype" w:eastAsia="Palatino Linotype" w:hAnsi="Palatino Linotype" w:cs="Palatino Linotype"/>
          <w:b/>
          <w:bCs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16"/>
          <w:szCs w:val="16"/>
        </w:rPr>
        <w:t>20</w:t>
      </w:r>
      <w:r>
        <w:rPr>
          <w:rFonts w:ascii="Palatino Linotype" w:eastAsia="Palatino Linotype" w:hAnsi="Palatino Linotype" w:cs="Palatino Linotype"/>
          <w:b/>
          <w:bCs/>
          <w:spacing w:val="-1"/>
          <w:sz w:val="16"/>
          <w:szCs w:val="16"/>
        </w:rPr>
        <w:t>1</w:t>
      </w:r>
      <w:r>
        <w:rPr>
          <w:rFonts w:ascii="Palatino Linotype" w:eastAsia="Palatino Linotype" w:hAnsi="Palatino Linotype" w:cs="Palatino Linotype"/>
          <w:b/>
          <w:bCs/>
          <w:sz w:val="16"/>
          <w:szCs w:val="16"/>
        </w:rPr>
        <w:t>3</w:t>
      </w:r>
      <w:r>
        <w:rPr>
          <w:rFonts w:ascii="Palatino Linotype" w:eastAsia="Palatino Linotype" w:hAnsi="Palatino Linotype" w:cs="Palatino Linotype"/>
          <w:b/>
          <w:bCs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16"/>
          <w:szCs w:val="16"/>
        </w:rPr>
        <w:t>NetIQ</w:t>
      </w:r>
      <w:r>
        <w:rPr>
          <w:rFonts w:ascii="Palatino Linotype" w:eastAsia="Palatino Linotype" w:hAnsi="Palatino Linotype" w:cs="Palatino Linotype"/>
          <w:b/>
          <w:bCs/>
          <w:spacing w:val="-5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16"/>
          <w:szCs w:val="16"/>
        </w:rPr>
        <w:t>C</w:t>
      </w:r>
      <w:r>
        <w:rPr>
          <w:rFonts w:ascii="Palatino Linotype" w:eastAsia="Palatino Linotype" w:hAnsi="Palatino Linotype" w:cs="Palatino Linotype"/>
          <w:b/>
          <w:bCs/>
          <w:sz w:val="16"/>
          <w:szCs w:val="16"/>
        </w:rPr>
        <w:t>orpor</w:t>
      </w:r>
      <w:r>
        <w:rPr>
          <w:rFonts w:ascii="Palatino Linotype" w:eastAsia="Palatino Linotype" w:hAnsi="Palatino Linotype" w:cs="Palatino Linotype"/>
          <w:b/>
          <w:bCs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b/>
          <w:bCs/>
          <w:sz w:val="16"/>
          <w:szCs w:val="16"/>
        </w:rPr>
        <w:t>tion</w:t>
      </w:r>
      <w:r>
        <w:rPr>
          <w:rFonts w:ascii="Palatino Linotype" w:eastAsia="Palatino Linotype" w:hAnsi="Palatino Linotype" w:cs="Palatino Linotype"/>
          <w:b/>
          <w:bCs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b/>
          <w:bCs/>
          <w:sz w:val="16"/>
          <w:szCs w:val="16"/>
        </w:rPr>
        <w:t>nd</w:t>
      </w:r>
      <w:r>
        <w:rPr>
          <w:rFonts w:ascii="Palatino Linotype" w:eastAsia="Palatino Linotype" w:hAnsi="Palatino Linotype" w:cs="Palatino Linotype"/>
          <w:b/>
          <w:bCs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b/>
          <w:bCs/>
          <w:sz w:val="16"/>
          <w:szCs w:val="16"/>
        </w:rPr>
        <w:t>s</w:t>
      </w:r>
      <w:r>
        <w:rPr>
          <w:rFonts w:ascii="Palatino Linotype" w:eastAsia="Palatino Linotype" w:hAnsi="Palatino Linotype" w:cs="Palatino Linotype"/>
          <w:b/>
          <w:bCs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b/>
          <w:bCs/>
          <w:sz w:val="16"/>
          <w:szCs w:val="16"/>
        </w:rPr>
        <w:t>f</w:t>
      </w:r>
      <w:r>
        <w:rPr>
          <w:rFonts w:ascii="Palatino Linotype" w:eastAsia="Palatino Linotype" w:hAnsi="Palatino Linotype" w:cs="Palatino Linotype"/>
          <w:b/>
          <w:bCs/>
          <w:spacing w:val="-1"/>
          <w:sz w:val="16"/>
          <w:szCs w:val="16"/>
        </w:rPr>
        <w:t>f</w:t>
      </w:r>
      <w:r>
        <w:rPr>
          <w:rFonts w:ascii="Palatino Linotype" w:eastAsia="Palatino Linotype" w:hAnsi="Palatino Linotype" w:cs="Palatino Linotype"/>
          <w:b/>
          <w:bCs/>
          <w:spacing w:val="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-1"/>
          <w:sz w:val="16"/>
          <w:szCs w:val="16"/>
        </w:rPr>
        <w:t>l</w:t>
      </w:r>
      <w:r>
        <w:rPr>
          <w:rFonts w:ascii="Palatino Linotype" w:eastAsia="Palatino Linotype" w:hAnsi="Palatino Linotype" w:cs="Palatino Linotype"/>
          <w:b/>
          <w:bCs/>
          <w:spacing w:val="1"/>
          <w:sz w:val="16"/>
          <w:szCs w:val="16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-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b/>
          <w:bCs/>
          <w:spacing w:val="1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-1"/>
          <w:sz w:val="16"/>
          <w:szCs w:val="16"/>
        </w:rPr>
        <w:t>es</w:t>
      </w:r>
      <w:r>
        <w:rPr>
          <w:rFonts w:ascii="Palatino Linotype" w:eastAsia="Palatino Linotype" w:hAnsi="Palatino Linotype" w:cs="Palatino Linotype"/>
          <w:b/>
          <w:bCs/>
          <w:sz w:val="16"/>
          <w:szCs w:val="16"/>
        </w:rPr>
        <w:t>.</w:t>
      </w:r>
      <w:proofErr w:type="gramEnd"/>
      <w:r>
        <w:rPr>
          <w:rFonts w:ascii="Palatino Linotype" w:eastAsia="Palatino Linotype" w:hAnsi="Palatino Linotype" w:cs="Palatino Linotype"/>
          <w:b/>
          <w:bCs/>
          <w:spacing w:val="-6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b/>
          <w:bCs/>
          <w:sz w:val="16"/>
          <w:szCs w:val="16"/>
        </w:rPr>
        <w:t>ll</w:t>
      </w:r>
      <w:r>
        <w:rPr>
          <w:rFonts w:ascii="Palatino Linotype" w:eastAsia="Palatino Linotype" w:hAnsi="Palatino Linotype" w:cs="Palatino Linotype"/>
          <w:b/>
          <w:bCs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16"/>
          <w:szCs w:val="16"/>
        </w:rPr>
        <w:t>Rig</w:t>
      </w:r>
      <w:r>
        <w:rPr>
          <w:rFonts w:ascii="Palatino Linotype" w:eastAsia="Palatino Linotype" w:hAnsi="Palatino Linotype" w:cs="Palatino Linotype"/>
          <w:b/>
          <w:bCs/>
          <w:spacing w:val="1"/>
          <w:sz w:val="16"/>
          <w:szCs w:val="16"/>
        </w:rPr>
        <w:t>h</w:t>
      </w:r>
      <w:r>
        <w:rPr>
          <w:rFonts w:ascii="Palatino Linotype" w:eastAsia="Palatino Linotype" w:hAnsi="Palatino Linotype" w:cs="Palatino Linotype"/>
          <w:b/>
          <w:bCs/>
          <w:sz w:val="16"/>
          <w:szCs w:val="16"/>
        </w:rPr>
        <w:t>ts</w:t>
      </w:r>
      <w:r>
        <w:rPr>
          <w:rFonts w:ascii="Palatino Linotype" w:eastAsia="Palatino Linotype" w:hAnsi="Palatino Linotype" w:cs="Palatino Linotype"/>
          <w:b/>
          <w:bCs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16"/>
          <w:szCs w:val="16"/>
        </w:rPr>
        <w:t>Reserved.</w:t>
      </w:r>
    </w:p>
    <w:p w14:paraId="494D1F30" w14:textId="77777777" w:rsidR="001C3088" w:rsidRDefault="001C3088">
      <w:pPr>
        <w:spacing w:before="4" w:after="0" w:line="140" w:lineRule="exact"/>
        <w:rPr>
          <w:sz w:val="14"/>
          <w:szCs w:val="14"/>
        </w:rPr>
      </w:pPr>
    </w:p>
    <w:p w14:paraId="2EB2632F" w14:textId="77777777" w:rsidR="001C3088" w:rsidRDefault="00F6259B">
      <w:pPr>
        <w:spacing w:after="0" w:line="240" w:lineRule="auto"/>
        <w:ind w:left="400" w:right="-20"/>
        <w:rPr>
          <w:rFonts w:ascii="Palatino Linotype" w:eastAsia="Palatino Linotype" w:hAnsi="Palatino Linotype" w:cs="Palatino Linotype"/>
          <w:sz w:val="16"/>
          <w:szCs w:val="16"/>
        </w:rPr>
      </w:pP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F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info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m</w:t>
      </w:r>
      <w:r>
        <w:rPr>
          <w:rFonts w:ascii="Palatino Linotype" w:eastAsia="Palatino Linotype" w:hAnsi="Palatino Linotype" w:cs="Palatino Linotype"/>
          <w:sz w:val="16"/>
          <w:szCs w:val="16"/>
        </w:rPr>
        <w:t>ation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a</w:t>
      </w:r>
      <w:r>
        <w:rPr>
          <w:rFonts w:ascii="Palatino Linotype" w:eastAsia="Palatino Linotype" w:hAnsi="Palatino Linotype" w:cs="Palatino Linotype"/>
          <w:sz w:val="16"/>
          <w:szCs w:val="16"/>
        </w:rPr>
        <w:t>bout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N</w:t>
      </w:r>
      <w:r>
        <w:rPr>
          <w:rFonts w:ascii="Palatino Linotype" w:eastAsia="Palatino Linotype" w:hAnsi="Palatino Linotype" w:cs="Palatino Linotype"/>
          <w:spacing w:val="-1"/>
          <w:sz w:val="16"/>
          <w:szCs w:val="16"/>
        </w:rPr>
        <w:t>e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tI</w:t>
      </w:r>
      <w:r>
        <w:rPr>
          <w:rFonts w:ascii="Palatino Linotype" w:eastAsia="Palatino Linotype" w:hAnsi="Palatino Linotype" w:cs="Palatino Linotype"/>
          <w:sz w:val="16"/>
          <w:szCs w:val="16"/>
        </w:rPr>
        <w:t>Q</w:t>
      </w:r>
      <w:r>
        <w:rPr>
          <w:rFonts w:ascii="Palatino Linotype" w:eastAsia="Palatino Linotype" w:hAnsi="Palatino Linotype" w:cs="Palatino Linotype"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t</w:t>
      </w:r>
      <w:r>
        <w:rPr>
          <w:rFonts w:ascii="Palatino Linotype" w:eastAsia="Palatino Linotype" w:hAnsi="Palatino Linotype" w:cs="Palatino Linotype"/>
          <w:spacing w:val="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sz w:val="16"/>
          <w:szCs w:val="16"/>
        </w:rPr>
        <w:t>ademarks,</w:t>
      </w:r>
      <w:r>
        <w:rPr>
          <w:rFonts w:ascii="Palatino Linotype" w:eastAsia="Palatino Linotype" w:hAnsi="Palatino Linotype" w:cs="Palatino Linotype"/>
          <w:spacing w:val="-8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sz w:val="16"/>
          <w:szCs w:val="16"/>
        </w:rPr>
        <w:t>see</w:t>
      </w:r>
      <w:r>
        <w:rPr>
          <w:rFonts w:ascii="Palatino Linotype" w:eastAsia="Palatino Linotype" w:hAnsi="Palatino Linotype" w:cs="Palatino Linotype"/>
          <w:spacing w:val="-3"/>
          <w:sz w:val="16"/>
          <w:szCs w:val="16"/>
        </w:rPr>
        <w:t xml:space="preserve"> </w:t>
      </w:r>
      <w:hyperlink r:id="rId8">
        <w:r>
          <w:rPr>
            <w:rFonts w:ascii="Palatino Linotype" w:eastAsia="Palatino Linotype" w:hAnsi="Palatino Linotype" w:cs="Palatino Linotype"/>
            <w:color w:val="0000FF"/>
            <w:spacing w:val="1"/>
            <w:sz w:val="16"/>
            <w:szCs w:val="16"/>
          </w:rPr>
          <w:t>h</w:t>
        </w:r>
        <w:r>
          <w:rPr>
            <w:rFonts w:ascii="Palatino Linotype" w:eastAsia="Palatino Linotype" w:hAnsi="Palatino Linotype" w:cs="Palatino Linotype"/>
            <w:color w:val="0000FF"/>
            <w:sz w:val="16"/>
            <w:szCs w:val="16"/>
          </w:rPr>
          <w:t>t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16"/>
            <w:szCs w:val="16"/>
          </w:rPr>
          <w:t>t</w:t>
        </w:r>
        <w:r>
          <w:rPr>
            <w:rFonts w:ascii="Palatino Linotype" w:eastAsia="Palatino Linotype" w:hAnsi="Palatino Linotype" w:cs="Palatino Linotype"/>
            <w:color w:val="0000FF"/>
            <w:sz w:val="16"/>
            <w:szCs w:val="16"/>
          </w:rPr>
          <w:t>ps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16"/>
            <w:szCs w:val="16"/>
          </w:rPr>
          <w:t>:</w:t>
        </w:r>
        <w:r>
          <w:rPr>
            <w:rFonts w:ascii="Palatino Linotype" w:eastAsia="Palatino Linotype" w:hAnsi="Palatino Linotype" w:cs="Palatino Linotype"/>
            <w:color w:val="0000FF"/>
            <w:sz w:val="16"/>
            <w:szCs w:val="16"/>
          </w:rPr>
          <w:t>//ww</w:t>
        </w:r>
        <w:r>
          <w:rPr>
            <w:rFonts w:ascii="Palatino Linotype" w:eastAsia="Palatino Linotype" w:hAnsi="Palatino Linotype" w:cs="Palatino Linotype"/>
            <w:color w:val="0000FF"/>
            <w:spacing w:val="-14"/>
            <w:sz w:val="16"/>
            <w:szCs w:val="16"/>
          </w:rPr>
          <w:t>w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16"/>
            <w:szCs w:val="16"/>
          </w:rPr>
          <w:t>.</w:t>
        </w:r>
        <w:r>
          <w:rPr>
            <w:rFonts w:ascii="Palatino Linotype" w:eastAsia="Palatino Linotype" w:hAnsi="Palatino Linotype" w:cs="Palatino Linotype"/>
            <w:color w:val="0000FF"/>
            <w:sz w:val="16"/>
            <w:szCs w:val="16"/>
          </w:rPr>
          <w:t>ne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16"/>
            <w:szCs w:val="16"/>
          </w:rPr>
          <w:t>t</w:t>
        </w:r>
        <w:r>
          <w:rPr>
            <w:rFonts w:ascii="Palatino Linotype" w:eastAsia="Palatino Linotype" w:hAnsi="Palatino Linotype" w:cs="Palatino Linotype"/>
            <w:color w:val="0000FF"/>
            <w:sz w:val="16"/>
            <w:szCs w:val="16"/>
          </w:rPr>
          <w:t>i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16"/>
            <w:szCs w:val="16"/>
          </w:rPr>
          <w:t>q</w:t>
        </w:r>
        <w:r>
          <w:rPr>
            <w:rFonts w:ascii="Palatino Linotype" w:eastAsia="Palatino Linotype" w:hAnsi="Palatino Linotype" w:cs="Palatino Linotype"/>
            <w:color w:val="0000FF"/>
            <w:sz w:val="16"/>
            <w:szCs w:val="16"/>
          </w:rPr>
          <w:t>.c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16"/>
            <w:szCs w:val="16"/>
          </w:rPr>
          <w:t>om</w:t>
        </w:r>
        <w:r>
          <w:rPr>
            <w:rFonts w:ascii="Palatino Linotype" w:eastAsia="Palatino Linotype" w:hAnsi="Palatino Linotype" w:cs="Palatino Linotype"/>
            <w:color w:val="0000FF"/>
            <w:sz w:val="16"/>
            <w:szCs w:val="16"/>
          </w:rPr>
          <w:t>/co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16"/>
            <w:szCs w:val="16"/>
          </w:rPr>
          <w:t>m</w:t>
        </w:r>
        <w:r>
          <w:rPr>
            <w:rFonts w:ascii="Palatino Linotype" w:eastAsia="Palatino Linotype" w:hAnsi="Palatino Linotype" w:cs="Palatino Linotype"/>
            <w:color w:val="0000FF"/>
            <w:sz w:val="16"/>
            <w:szCs w:val="16"/>
          </w:rPr>
          <w:t>p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16"/>
            <w:szCs w:val="16"/>
          </w:rPr>
          <w:t>a</w:t>
        </w:r>
        <w:r>
          <w:rPr>
            <w:rFonts w:ascii="Palatino Linotype" w:eastAsia="Palatino Linotype" w:hAnsi="Palatino Linotype" w:cs="Palatino Linotype"/>
            <w:color w:val="0000FF"/>
            <w:sz w:val="16"/>
            <w:szCs w:val="16"/>
          </w:rPr>
          <w:t>n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16"/>
            <w:szCs w:val="16"/>
          </w:rPr>
          <w:t>y</w:t>
        </w:r>
        <w:r>
          <w:rPr>
            <w:rFonts w:ascii="Palatino Linotype" w:eastAsia="Palatino Linotype" w:hAnsi="Palatino Linotype" w:cs="Palatino Linotype"/>
            <w:color w:val="0000FF"/>
            <w:sz w:val="16"/>
            <w:szCs w:val="16"/>
          </w:rPr>
          <w:t>/leg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16"/>
            <w:szCs w:val="16"/>
          </w:rPr>
          <w:t>a</w:t>
        </w:r>
        <w:r>
          <w:rPr>
            <w:rFonts w:ascii="Palatino Linotype" w:eastAsia="Palatino Linotype" w:hAnsi="Palatino Linotype" w:cs="Palatino Linotype"/>
            <w:color w:val="0000FF"/>
            <w:spacing w:val="-1"/>
            <w:sz w:val="16"/>
            <w:szCs w:val="16"/>
          </w:rPr>
          <w:t>l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16"/>
            <w:szCs w:val="16"/>
          </w:rPr>
          <w:t>/</w:t>
        </w:r>
      </w:hyperlink>
      <w:r>
        <w:rPr>
          <w:rFonts w:ascii="Palatino Linotype" w:eastAsia="Palatino Linotype" w:hAnsi="Palatino Linotype" w:cs="Palatino Linotype"/>
          <w:color w:val="000000"/>
          <w:sz w:val="16"/>
          <w:szCs w:val="16"/>
        </w:rPr>
        <w:t>.</w:t>
      </w:r>
    </w:p>
    <w:p w14:paraId="0C93C763" w14:textId="77777777" w:rsidR="001C3088" w:rsidRDefault="001C3088">
      <w:pPr>
        <w:spacing w:after="0"/>
        <w:sectPr w:rsidR="001C3088">
          <w:pgSz w:w="12240" w:h="15840"/>
          <w:pgMar w:top="960" w:right="1180" w:bottom="280" w:left="1720" w:header="720" w:footer="720" w:gutter="0"/>
          <w:cols w:space="720"/>
        </w:sectPr>
      </w:pPr>
    </w:p>
    <w:p w14:paraId="1C54D51E" w14:textId="77777777" w:rsidR="001C3088" w:rsidRDefault="00F6259B">
      <w:pPr>
        <w:spacing w:before="35" w:after="0" w:line="519" w:lineRule="exact"/>
        <w:ind w:left="400" w:right="-20"/>
        <w:rPr>
          <w:rFonts w:ascii="Arial" w:eastAsia="Arial" w:hAnsi="Arial" w:cs="Arial"/>
          <w:sz w:val="46"/>
          <w:szCs w:val="46"/>
        </w:rPr>
      </w:pPr>
      <w:r>
        <w:lastRenderedPageBreak/>
        <w:pict w14:anchorId="60BF8CAC">
          <v:group id="_x0000_s1105" style="position:absolute;left:0;text-align:left;margin-left:24pt;margin-top:51.95pt;width:526.7pt;height:.1pt;z-index:-2181;mso-position-horizontal-relative:page;mso-position-vertical-relative:page" coordorigin="480,1040" coordsize="10535,2">
            <v:shape id="_x0000_s1106" style="position:absolute;left:480;top:1040;width:10535;height:2" coordorigin="480,1040" coordsize="10535,0" path="m480,1040l11015,1040e" filled="f" strokeweight="1.6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bCs/>
          <w:position w:val="-2"/>
          <w:sz w:val="46"/>
          <w:szCs w:val="46"/>
        </w:rPr>
        <w:t>Conten</w:t>
      </w:r>
      <w:r>
        <w:rPr>
          <w:rFonts w:ascii="Arial" w:eastAsia="Arial" w:hAnsi="Arial" w:cs="Arial"/>
          <w:b/>
          <w:bCs/>
          <w:spacing w:val="-13"/>
          <w:position w:val="-2"/>
          <w:sz w:val="46"/>
          <w:szCs w:val="46"/>
        </w:rPr>
        <w:t>t</w:t>
      </w:r>
      <w:r>
        <w:rPr>
          <w:rFonts w:ascii="Arial" w:eastAsia="Arial" w:hAnsi="Arial" w:cs="Arial"/>
          <w:b/>
          <w:bCs/>
          <w:position w:val="-2"/>
          <w:sz w:val="46"/>
          <w:szCs w:val="46"/>
        </w:rPr>
        <w:t>s</w:t>
      </w:r>
    </w:p>
    <w:p w14:paraId="7D80A38E" w14:textId="77777777" w:rsidR="001C3088" w:rsidRDefault="001C3088">
      <w:pPr>
        <w:spacing w:before="1" w:after="0" w:line="100" w:lineRule="exact"/>
        <w:rPr>
          <w:sz w:val="10"/>
          <w:szCs w:val="10"/>
        </w:rPr>
      </w:pPr>
    </w:p>
    <w:p w14:paraId="4B0F7F9D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2C9F7BC9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7D5C8803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61DACB8E" w14:textId="77777777" w:rsidR="001C3088" w:rsidRDefault="00F6259B">
      <w:pPr>
        <w:tabs>
          <w:tab w:val="left" w:pos="9140"/>
        </w:tabs>
        <w:spacing w:before="33" w:after="0" w:line="240" w:lineRule="auto"/>
        <w:ind w:left="70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About this B</w:t>
      </w:r>
      <w:r>
        <w:rPr>
          <w:rFonts w:ascii="Arial" w:eastAsia="Arial" w:hAnsi="Arial" w:cs="Arial"/>
          <w:b/>
          <w:bCs/>
          <w:spacing w:val="-1"/>
          <w:sz w:val="21"/>
          <w:szCs w:val="21"/>
        </w:rPr>
        <w:t>o</w:t>
      </w:r>
      <w:r>
        <w:rPr>
          <w:rFonts w:ascii="Arial" w:eastAsia="Arial" w:hAnsi="Arial" w:cs="Arial"/>
          <w:b/>
          <w:bCs/>
          <w:sz w:val="21"/>
          <w:szCs w:val="21"/>
        </w:rPr>
        <w:t>ok a</w:t>
      </w:r>
      <w:r>
        <w:rPr>
          <w:rFonts w:ascii="Arial" w:eastAsia="Arial" w:hAnsi="Arial" w:cs="Arial"/>
          <w:b/>
          <w:bCs/>
          <w:spacing w:val="-1"/>
          <w:sz w:val="21"/>
          <w:szCs w:val="21"/>
        </w:rPr>
        <w:t>n</w:t>
      </w:r>
      <w:r>
        <w:rPr>
          <w:rFonts w:ascii="Arial" w:eastAsia="Arial" w:hAnsi="Arial" w:cs="Arial"/>
          <w:b/>
          <w:bCs/>
          <w:sz w:val="21"/>
          <w:szCs w:val="21"/>
        </w:rPr>
        <w:t>d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the Library</w:t>
      </w:r>
      <w:r>
        <w:rPr>
          <w:rFonts w:ascii="Arial" w:eastAsia="Arial" w:hAnsi="Arial" w:cs="Arial"/>
          <w:b/>
          <w:bCs/>
          <w:sz w:val="21"/>
          <w:szCs w:val="21"/>
        </w:rPr>
        <w:tab/>
        <w:t>5</w:t>
      </w:r>
    </w:p>
    <w:p w14:paraId="21BFF927" w14:textId="77777777" w:rsidR="001C3088" w:rsidRDefault="00F6259B">
      <w:pPr>
        <w:tabs>
          <w:tab w:val="left" w:pos="9140"/>
        </w:tabs>
        <w:spacing w:before="8" w:after="0" w:line="240" w:lineRule="auto"/>
        <w:ind w:left="70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About</w:t>
      </w:r>
      <w:r>
        <w:rPr>
          <w:rFonts w:ascii="Arial" w:eastAsia="Arial" w:hAnsi="Arial" w:cs="Arial"/>
          <w:b/>
          <w:bCs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NetIQ Corporation</w:t>
      </w:r>
      <w:r>
        <w:rPr>
          <w:rFonts w:ascii="Arial" w:eastAsia="Arial" w:hAnsi="Arial" w:cs="Arial"/>
          <w:b/>
          <w:bCs/>
          <w:sz w:val="21"/>
          <w:szCs w:val="21"/>
        </w:rPr>
        <w:tab/>
        <w:t>7</w:t>
      </w:r>
    </w:p>
    <w:p w14:paraId="5CC61C97" w14:textId="77777777" w:rsidR="001C3088" w:rsidRDefault="001C3088">
      <w:pPr>
        <w:spacing w:before="9" w:after="0" w:line="140" w:lineRule="exact"/>
        <w:rPr>
          <w:sz w:val="14"/>
          <w:szCs w:val="14"/>
        </w:rPr>
      </w:pPr>
    </w:p>
    <w:p w14:paraId="3743BB60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3C7828A4" w14:textId="77777777" w:rsidR="001C3088" w:rsidRDefault="00F6259B">
      <w:pPr>
        <w:tabs>
          <w:tab w:val="left" w:pos="9140"/>
        </w:tabs>
        <w:spacing w:after="0" w:line="240" w:lineRule="auto"/>
        <w:ind w:left="40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1  </w:t>
      </w:r>
      <w:r>
        <w:rPr>
          <w:rFonts w:ascii="Arial" w:eastAsia="Arial" w:hAnsi="Arial" w:cs="Arial"/>
          <w:b/>
          <w:bCs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U</w:t>
      </w:r>
      <w:r>
        <w:rPr>
          <w:rFonts w:ascii="Arial" w:eastAsia="Arial" w:hAnsi="Arial" w:cs="Arial"/>
          <w:b/>
          <w:bCs/>
          <w:sz w:val="21"/>
          <w:szCs w:val="21"/>
        </w:rPr>
        <w:t>nderstanding the RSA Driver</w:t>
      </w:r>
      <w:r>
        <w:rPr>
          <w:rFonts w:ascii="Arial" w:eastAsia="Arial" w:hAnsi="Arial" w:cs="Arial"/>
          <w:b/>
          <w:bCs/>
          <w:sz w:val="21"/>
          <w:szCs w:val="21"/>
        </w:rPr>
        <w:tab/>
        <w:t>9</w:t>
      </w:r>
    </w:p>
    <w:p w14:paraId="68BC0274" w14:textId="77777777" w:rsidR="001C3088" w:rsidRDefault="001C3088">
      <w:pPr>
        <w:spacing w:before="6" w:after="0" w:line="130" w:lineRule="exact"/>
        <w:rPr>
          <w:sz w:val="13"/>
          <w:szCs w:val="13"/>
        </w:rPr>
      </w:pPr>
    </w:p>
    <w:p w14:paraId="0FB7050B" w14:textId="77777777" w:rsidR="001C3088" w:rsidRDefault="00F6259B">
      <w:pPr>
        <w:tabs>
          <w:tab w:val="left" w:pos="1240"/>
        </w:tabs>
        <w:spacing w:after="0" w:line="240" w:lineRule="auto"/>
        <w:ind w:left="70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1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uppo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ted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So</w:t>
      </w:r>
      <w:r>
        <w:rPr>
          <w:rFonts w:ascii="Arial" w:eastAsia="Arial" w:hAnsi="Arial" w:cs="Arial"/>
          <w:spacing w:val="-1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tware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Versions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. . . </w:t>
      </w:r>
      <w:proofErr w:type="gramStart"/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proofErr w:type="gramEnd"/>
      <w:r>
        <w:rPr>
          <w:rFonts w:ascii="Arial" w:eastAsia="Arial" w:hAnsi="Arial" w:cs="Arial"/>
          <w:spacing w:val="-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9</w:t>
      </w:r>
    </w:p>
    <w:p w14:paraId="7B4935DC" w14:textId="77777777" w:rsidR="001C3088" w:rsidRDefault="00F6259B">
      <w:pPr>
        <w:tabs>
          <w:tab w:val="left" w:pos="1240"/>
        </w:tabs>
        <w:spacing w:before="44" w:after="0" w:line="240" w:lineRule="auto"/>
        <w:ind w:left="70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1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2</w:t>
      </w:r>
      <w:r>
        <w:rPr>
          <w:rFonts w:ascii="Arial" w:eastAsia="Arial" w:hAnsi="Arial" w:cs="Arial"/>
          <w:sz w:val="18"/>
          <w:szCs w:val="18"/>
        </w:rPr>
        <w:tab/>
        <w:t>RSA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Driver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Concepts</w:t>
      </w:r>
      <w:r>
        <w:rPr>
          <w:rFonts w:ascii="Arial" w:eastAsia="Arial" w:hAnsi="Arial" w:cs="Arial"/>
          <w:spacing w:val="-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. . . </w:t>
      </w:r>
      <w:proofErr w:type="gramStart"/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proofErr w:type="gramEnd"/>
      <w:r>
        <w:rPr>
          <w:rFonts w:ascii="Arial" w:eastAsia="Arial" w:hAnsi="Arial" w:cs="Arial"/>
          <w:spacing w:val="-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9</w:t>
      </w:r>
    </w:p>
    <w:p w14:paraId="42A421F9" w14:textId="77777777" w:rsidR="001C3088" w:rsidRDefault="00F6259B">
      <w:pPr>
        <w:tabs>
          <w:tab w:val="left" w:pos="1960"/>
        </w:tabs>
        <w:spacing w:before="42" w:after="0" w:line="240" w:lineRule="auto"/>
        <w:ind w:left="124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1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2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ynchroni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Data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9</w:t>
      </w:r>
    </w:p>
    <w:p w14:paraId="2DB81A69" w14:textId="77777777" w:rsidR="001C3088" w:rsidRDefault="00F6259B">
      <w:pPr>
        <w:tabs>
          <w:tab w:val="left" w:pos="1960"/>
        </w:tabs>
        <w:spacing w:before="12" w:after="0" w:line="240" w:lineRule="auto"/>
        <w:ind w:left="124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1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2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2</w:t>
      </w:r>
      <w:r>
        <w:rPr>
          <w:rFonts w:ascii="Arial" w:eastAsia="Arial" w:hAnsi="Arial" w:cs="Arial"/>
          <w:sz w:val="18"/>
          <w:szCs w:val="18"/>
        </w:rPr>
        <w:tab/>
        <w:t>How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RSA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Dri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Works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6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0</w:t>
      </w:r>
    </w:p>
    <w:p w14:paraId="0AD9F687" w14:textId="77777777" w:rsidR="001C3088" w:rsidRDefault="00F6259B">
      <w:pPr>
        <w:tabs>
          <w:tab w:val="left" w:pos="1240"/>
        </w:tabs>
        <w:spacing w:before="14" w:after="0" w:line="240" w:lineRule="auto"/>
        <w:ind w:left="70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1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uppo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Standard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Driver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ures</w:t>
      </w:r>
      <w:r>
        <w:rPr>
          <w:rFonts w:ascii="Arial" w:eastAsia="Arial" w:hAnsi="Arial" w:cs="Arial"/>
          <w:spacing w:val="2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. . </w:t>
      </w:r>
      <w:proofErr w:type="gramStart"/>
      <w:r>
        <w:rPr>
          <w:rFonts w:ascii="Arial" w:eastAsia="Arial" w:hAnsi="Arial" w:cs="Arial"/>
          <w:sz w:val="18"/>
          <w:szCs w:val="18"/>
        </w:rPr>
        <w:t>. .</w:t>
      </w:r>
      <w:proofErr w:type="gramEnd"/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1</w:t>
      </w:r>
    </w:p>
    <w:p w14:paraId="66D35E59" w14:textId="77777777" w:rsidR="001C3088" w:rsidRDefault="00F6259B">
      <w:pPr>
        <w:tabs>
          <w:tab w:val="left" w:pos="1960"/>
        </w:tabs>
        <w:spacing w:before="42" w:after="0" w:line="240" w:lineRule="auto"/>
        <w:ind w:left="124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1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3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ab/>
        <w:t>Local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and Remote Platfor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. . </w:t>
      </w:r>
      <w:proofErr w:type="gramStart"/>
      <w:r>
        <w:rPr>
          <w:rFonts w:ascii="Arial" w:eastAsia="Arial" w:hAnsi="Arial" w:cs="Arial"/>
          <w:sz w:val="18"/>
          <w:szCs w:val="18"/>
        </w:rPr>
        <w:t>. .</w:t>
      </w:r>
      <w:proofErr w:type="gramEnd"/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1</w:t>
      </w:r>
    </w:p>
    <w:p w14:paraId="55D77D35" w14:textId="77777777" w:rsidR="001C3088" w:rsidRDefault="00F6259B">
      <w:pPr>
        <w:tabs>
          <w:tab w:val="left" w:pos="1960"/>
        </w:tabs>
        <w:spacing w:before="12" w:after="0" w:line="240" w:lineRule="auto"/>
        <w:ind w:left="124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1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3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2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lements</w:t>
      </w:r>
      <w:r>
        <w:rPr>
          <w:rFonts w:ascii="Arial" w:eastAsia="Arial" w:hAnsi="Arial" w:cs="Arial"/>
          <w:spacing w:val="-2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1</w:t>
      </w:r>
    </w:p>
    <w:p w14:paraId="46EB4447" w14:textId="77777777" w:rsidR="001C3088" w:rsidRDefault="001C3088">
      <w:pPr>
        <w:spacing w:before="6" w:after="0" w:line="140" w:lineRule="exact"/>
        <w:rPr>
          <w:sz w:val="14"/>
          <w:szCs w:val="14"/>
        </w:rPr>
      </w:pPr>
    </w:p>
    <w:p w14:paraId="4AA73275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0B47841B" w14:textId="77777777" w:rsidR="001C3088" w:rsidRDefault="00F6259B">
      <w:pPr>
        <w:tabs>
          <w:tab w:val="left" w:pos="9020"/>
        </w:tabs>
        <w:spacing w:after="0" w:line="240" w:lineRule="auto"/>
        <w:ind w:left="40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2  </w:t>
      </w:r>
      <w:r>
        <w:rPr>
          <w:rFonts w:ascii="Arial" w:eastAsia="Arial" w:hAnsi="Arial" w:cs="Arial"/>
          <w:b/>
          <w:bCs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Installing t</w:t>
      </w:r>
      <w:r>
        <w:rPr>
          <w:rFonts w:ascii="Arial" w:eastAsia="Arial" w:hAnsi="Arial" w:cs="Arial"/>
          <w:b/>
          <w:bCs/>
          <w:spacing w:val="-1"/>
          <w:sz w:val="21"/>
          <w:szCs w:val="21"/>
        </w:rPr>
        <w:t>h</w:t>
      </w:r>
      <w:r>
        <w:rPr>
          <w:rFonts w:ascii="Arial" w:eastAsia="Arial" w:hAnsi="Arial" w:cs="Arial"/>
          <w:b/>
          <w:bCs/>
          <w:sz w:val="21"/>
          <w:szCs w:val="21"/>
        </w:rPr>
        <w:t>e Driver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Files</w:t>
      </w:r>
      <w:r>
        <w:rPr>
          <w:rFonts w:ascii="Arial" w:eastAsia="Arial" w:hAnsi="Arial" w:cs="Arial"/>
          <w:b/>
          <w:bCs/>
          <w:sz w:val="21"/>
          <w:szCs w:val="21"/>
        </w:rPr>
        <w:tab/>
        <w:t>13</w:t>
      </w:r>
    </w:p>
    <w:p w14:paraId="51A3ABDE" w14:textId="77777777" w:rsidR="001C3088" w:rsidRDefault="001C3088">
      <w:pPr>
        <w:spacing w:before="6" w:after="0" w:line="130" w:lineRule="exact"/>
        <w:rPr>
          <w:sz w:val="13"/>
          <w:szCs w:val="13"/>
        </w:rPr>
      </w:pPr>
    </w:p>
    <w:p w14:paraId="0F0535FF" w14:textId="77777777" w:rsidR="001C3088" w:rsidRDefault="00F6259B">
      <w:pPr>
        <w:tabs>
          <w:tab w:val="left" w:pos="1240"/>
        </w:tabs>
        <w:spacing w:after="0" w:line="240" w:lineRule="auto"/>
        <w:ind w:left="70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nstalling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Driver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Files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. </w:t>
      </w:r>
      <w:proofErr w:type="gramStart"/>
      <w:r>
        <w:rPr>
          <w:rFonts w:ascii="Arial" w:eastAsia="Arial" w:hAnsi="Arial" w:cs="Arial"/>
          <w:sz w:val="18"/>
          <w:szCs w:val="18"/>
        </w:rPr>
        <w:t>. .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.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3</w:t>
      </w:r>
    </w:p>
    <w:p w14:paraId="55F54303" w14:textId="77777777" w:rsidR="001C3088" w:rsidRDefault="00F6259B">
      <w:pPr>
        <w:tabs>
          <w:tab w:val="left" w:pos="1240"/>
        </w:tabs>
        <w:spacing w:before="44" w:after="0" w:line="240" w:lineRule="auto"/>
        <w:ind w:left="70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2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2</w:t>
      </w:r>
      <w:r>
        <w:rPr>
          <w:rFonts w:ascii="Arial" w:eastAsia="Arial" w:hAnsi="Arial" w:cs="Arial"/>
          <w:sz w:val="18"/>
          <w:szCs w:val="18"/>
        </w:rPr>
        <w:tab/>
        <w:t>Copyi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 Req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ired Files and Information from RSA Aut</w:t>
      </w:r>
      <w:r>
        <w:rPr>
          <w:rFonts w:ascii="Arial" w:eastAsia="Arial" w:hAnsi="Arial" w:cs="Arial"/>
          <w:spacing w:val="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en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cation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Manager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7.1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proofErr w:type="gramEnd"/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3</w:t>
      </w:r>
    </w:p>
    <w:p w14:paraId="3D18BFF4" w14:textId="77777777" w:rsidR="001C3088" w:rsidRDefault="00F6259B">
      <w:pPr>
        <w:tabs>
          <w:tab w:val="left" w:pos="1960"/>
        </w:tabs>
        <w:spacing w:before="42" w:after="0" w:line="240" w:lineRule="auto"/>
        <w:ind w:left="124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2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ab/>
        <w:t>Copying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RSA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Files 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. </w:t>
      </w:r>
      <w:proofErr w:type="gramStart"/>
      <w:r>
        <w:rPr>
          <w:rFonts w:ascii="Arial" w:eastAsia="Arial" w:hAnsi="Arial" w:cs="Arial"/>
          <w:sz w:val="18"/>
          <w:szCs w:val="18"/>
        </w:rPr>
        <w:t>. .</w:t>
      </w:r>
      <w:proofErr w:type="gramEnd"/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4</w:t>
      </w:r>
    </w:p>
    <w:p w14:paraId="7988C2C3" w14:textId="77777777" w:rsidR="001C3088" w:rsidRDefault="00F6259B">
      <w:pPr>
        <w:tabs>
          <w:tab w:val="left" w:pos="1960"/>
        </w:tabs>
        <w:spacing w:before="12" w:after="0" w:line="240" w:lineRule="auto"/>
        <w:ind w:left="124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2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2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xpor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Root Certificate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>. .</w:t>
      </w:r>
      <w:proofErr w:type="gramEnd"/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5</w:t>
      </w:r>
    </w:p>
    <w:p w14:paraId="0EA4ABDA" w14:textId="77777777" w:rsidR="001C3088" w:rsidRDefault="00F6259B">
      <w:pPr>
        <w:tabs>
          <w:tab w:val="left" w:pos="1960"/>
        </w:tabs>
        <w:spacing w:before="14" w:after="0" w:line="240" w:lineRule="auto"/>
        <w:ind w:left="124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2.</w:t>
      </w:r>
      <w:r>
        <w:rPr>
          <w:rFonts w:ascii="Arial" w:eastAsia="Arial" w:hAnsi="Arial" w:cs="Arial"/>
          <w:spacing w:val="1"/>
          <w:sz w:val="18"/>
          <w:szCs w:val="18"/>
        </w:rPr>
        <w:t>2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bta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ning the 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mma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 Cli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me and Passw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rd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proofErr w:type="gramEnd"/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5</w:t>
      </w:r>
    </w:p>
    <w:p w14:paraId="5E618B28" w14:textId="77777777" w:rsidR="001C3088" w:rsidRDefault="00F6259B">
      <w:pPr>
        <w:tabs>
          <w:tab w:val="left" w:pos="1960"/>
        </w:tabs>
        <w:spacing w:before="12" w:after="0" w:line="240" w:lineRule="auto"/>
        <w:ind w:left="124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2.</w:t>
      </w:r>
      <w:r>
        <w:rPr>
          <w:rFonts w:ascii="Arial" w:eastAsia="Arial" w:hAnsi="Arial" w:cs="Arial"/>
          <w:spacing w:val="1"/>
          <w:sz w:val="18"/>
          <w:szCs w:val="18"/>
        </w:rPr>
        <w:t>2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4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ti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 IDM Java St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tup Pro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erties 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 RSA Authenticati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 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7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1</w:t>
      </w:r>
      <w:r>
        <w:rPr>
          <w:rFonts w:ascii="Arial" w:eastAsia="Arial" w:hAnsi="Arial" w:cs="Arial"/>
          <w:spacing w:val="-3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proofErr w:type="gramEnd"/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6</w:t>
      </w:r>
    </w:p>
    <w:p w14:paraId="5F2469E0" w14:textId="77777777" w:rsidR="001C3088" w:rsidRDefault="001C3088">
      <w:pPr>
        <w:spacing w:before="4" w:after="0" w:line="140" w:lineRule="exact"/>
        <w:rPr>
          <w:sz w:val="14"/>
          <w:szCs w:val="14"/>
        </w:rPr>
      </w:pPr>
    </w:p>
    <w:p w14:paraId="12FEA93E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4EAF7475" w14:textId="77777777" w:rsidR="001C3088" w:rsidRDefault="00F6259B">
      <w:pPr>
        <w:tabs>
          <w:tab w:val="left" w:pos="9020"/>
        </w:tabs>
        <w:spacing w:after="0" w:line="240" w:lineRule="auto"/>
        <w:ind w:left="40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3  </w:t>
      </w:r>
      <w:r>
        <w:rPr>
          <w:rFonts w:ascii="Arial" w:eastAsia="Arial" w:hAnsi="Arial" w:cs="Arial"/>
          <w:b/>
          <w:bCs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Pre</w:t>
      </w:r>
      <w:r>
        <w:rPr>
          <w:rFonts w:ascii="Arial" w:eastAsia="Arial" w:hAnsi="Arial" w:cs="Arial"/>
          <w:b/>
          <w:bCs/>
          <w:spacing w:val="-1"/>
          <w:sz w:val="21"/>
          <w:szCs w:val="21"/>
        </w:rPr>
        <w:t>p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a</w:t>
      </w:r>
      <w:r>
        <w:rPr>
          <w:rFonts w:ascii="Arial" w:eastAsia="Arial" w:hAnsi="Arial" w:cs="Arial"/>
          <w:b/>
          <w:bCs/>
          <w:sz w:val="21"/>
          <w:szCs w:val="21"/>
        </w:rPr>
        <w:t>ring RSA Authentication</w:t>
      </w:r>
      <w:r>
        <w:rPr>
          <w:rFonts w:ascii="Arial" w:eastAsia="Arial" w:hAnsi="Arial" w:cs="Arial"/>
          <w:b/>
          <w:bCs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Manager</w:t>
      </w:r>
      <w:r>
        <w:rPr>
          <w:rFonts w:ascii="Arial" w:eastAsia="Arial" w:hAnsi="Arial" w:cs="Arial"/>
          <w:b/>
          <w:bCs/>
          <w:sz w:val="21"/>
          <w:szCs w:val="21"/>
        </w:rPr>
        <w:tab/>
        <w:t>17</w:t>
      </w:r>
    </w:p>
    <w:p w14:paraId="3C138A8A" w14:textId="77777777" w:rsidR="001C3088" w:rsidRDefault="001C3088">
      <w:pPr>
        <w:spacing w:before="7" w:after="0" w:line="130" w:lineRule="exact"/>
        <w:rPr>
          <w:sz w:val="13"/>
          <w:szCs w:val="13"/>
        </w:rPr>
      </w:pPr>
    </w:p>
    <w:p w14:paraId="54B6A866" w14:textId="77777777" w:rsidR="001C3088" w:rsidRDefault="00F6259B">
      <w:pPr>
        <w:tabs>
          <w:tab w:val="left" w:pos="1240"/>
        </w:tabs>
        <w:spacing w:after="0" w:line="240" w:lineRule="auto"/>
        <w:ind w:left="70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3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ab/>
        <w:t xml:space="preserve">Creating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SA Auth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cation Man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ger 7.1 User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2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j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ct with </w:t>
      </w:r>
      <w:proofErr w:type="spellStart"/>
      <w:r>
        <w:rPr>
          <w:rFonts w:ascii="Arial" w:eastAsia="Arial" w:hAnsi="Arial" w:cs="Arial"/>
          <w:sz w:val="18"/>
          <w:szCs w:val="18"/>
        </w:rPr>
        <w:t>Sup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rAdminR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le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>Rig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.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7</w:t>
      </w:r>
    </w:p>
    <w:p w14:paraId="7E6729D7" w14:textId="77777777" w:rsidR="001C3088" w:rsidRDefault="00F6259B">
      <w:pPr>
        <w:tabs>
          <w:tab w:val="left" w:pos="1240"/>
        </w:tabs>
        <w:spacing w:before="44" w:after="0" w:line="240" w:lineRule="auto"/>
        <w:ind w:left="70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3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2</w:t>
      </w:r>
      <w:r>
        <w:rPr>
          <w:rFonts w:ascii="Arial" w:eastAsia="Arial" w:hAnsi="Arial" w:cs="Arial"/>
          <w:sz w:val="18"/>
          <w:szCs w:val="18"/>
        </w:rPr>
        <w:tab/>
        <w:t xml:space="preserve">Creating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SA Auth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cation Man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ger 6.1 User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Ob</w:t>
      </w:r>
      <w:r>
        <w:rPr>
          <w:rFonts w:ascii="Arial" w:eastAsia="Arial" w:hAnsi="Arial" w:cs="Arial"/>
          <w:spacing w:val="1"/>
          <w:sz w:val="18"/>
          <w:szCs w:val="18"/>
        </w:rPr>
        <w:t>j</w:t>
      </w:r>
      <w:r>
        <w:rPr>
          <w:rFonts w:ascii="Arial" w:eastAsia="Arial" w:hAnsi="Arial" w:cs="Arial"/>
          <w:spacing w:val="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ct with Adminis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rator </w:t>
      </w:r>
      <w:proofErr w:type="gramStart"/>
      <w:r>
        <w:rPr>
          <w:rFonts w:ascii="Arial" w:eastAsia="Arial" w:hAnsi="Arial" w:cs="Arial"/>
          <w:sz w:val="18"/>
          <w:szCs w:val="18"/>
        </w:rPr>
        <w:t>Rights.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8</w:t>
      </w:r>
    </w:p>
    <w:p w14:paraId="56BD26AC" w14:textId="77777777" w:rsidR="001C3088" w:rsidRDefault="001C3088">
      <w:pPr>
        <w:spacing w:before="4" w:after="0" w:line="170" w:lineRule="exact"/>
        <w:rPr>
          <w:sz w:val="17"/>
          <w:szCs w:val="17"/>
        </w:rPr>
      </w:pPr>
    </w:p>
    <w:p w14:paraId="31818135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5046973C" w14:textId="77777777" w:rsidR="001C3088" w:rsidRDefault="00F6259B">
      <w:pPr>
        <w:tabs>
          <w:tab w:val="left" w:pos="9020"/>
        </w:tabs>
        <w:spacing w:after="0" w:line="237" w:lineRule="exact"/>
        <w:ind w:left="40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position w:val="-1"/>
          <w:sz w:val="21"/>
          <w:szCs w:val="21"/>
        </w:rPr>
        <w:t xml:space="preserve">4  </w:t>
      </w:r>
      <w:r>
        <w:rPr>
          <w:rFonts w:ascii="Arial" w:eastAsia="Arial" w:hAnsi="Arial" w:cs="Arial"/>
          <w:b/>
          <w:bCs/>
          <w:spacing w:val="8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1"/>
          <w:position w:val="-1"/>
          <w:sz w:val="21"/>
          <w:szCs w:val="21"/>
        </w:rPr>
        <w:t>C</w:t>
      </w:r>
      <w:r>
        <w:rPr>
          <w:rFonts w:ascii="Arial" w:eastAsia="Arial" w:hAnsi="Arial" w:cs="Arial"/>
          <w:b/>
          <w:bCs/>
          <w:position w:val="-1"/>
          <w:sz w:val="21"/>
          <w:szCs w:val="21"/>
        </w:rPr>
        <w:t>rea</w:t>
      </w:r>
      <w:r>
        <w:rPr>
          <w:rFonts w:ascii="Arial" w:eastAsia="Arial" w:hAnsi="Arial" w:cs="Arial"/>
          <w:b/>
          <w:bCs/>
          <w:spacing w:val="1"/>
          <w:position w:val="-1"/>
          <w:sz w:val="21"/>
          <w:szCs w:val="21"/>
        </w:rPr>
        <w:t>t</w:t>
      </w:r>
      <w:r>
        <w:rPr>
          <w:rFonts w:ascii="Arial" w:eastAsia="Arial" w:hAnsi="Arial" w:cs="Arial"/>
          <w:b/>
          <w:bCs/>
          <w:position w:val="-1"/>
          <w:sz w:val="21"/>
          <w:szCs w:val="21"/>
        </w:rPr>
        <w:t>ing a New D</w:t>
      </w:r>
      <w:r>
        <w:rPr>
          <w:rFonts w:ascii="Arial" w:eastAsia="Arial" w:hAnsi="Arial" w:cs="Arial"/>
          <w:b/>
          <w:bCs/>
          <w:spacing w:val="1"/>
          <w:position w:val="-1"/>
          <w:sz w:val="21"/>
          <w:szCs w:val="21"/>
        </w:rPr>
        <w:t>r</w:t>
      </w:r>
      <w:r>
        <w:rPr>
          <w:rFonts w:ascii="Arial" w:eastAsia="Arial" w:hAnsi="Arial" w:cs="Arial"/>
          <w:b/>
          <w:bCs/>
          <w:position w:val="-1"/>
          <w:sz w:val="21"/>
          <w:szCs w:val="21"/>
        </w:rPr>
        <w:t>iv</w:t>
      </w:r>
      <w:r>
        <w:rPr>
          <w:rFonts w:ascii="Arial" w:eastAsia="Arial" w:hAnsi="Arial" w:cs="Arial"/>
          <w:b/>
          <w:bCs/>
          <w:spacing w:val="1"/>
          <w:position w:val="-1"/>
          <w:sz w:val="21"/>
          <w:szCs w:val="21"/>
        </w:rPr>
        <w:t>e</w:t>
      </w:r>
      <w:r>
        <w:rPr>
          <w:rFonts w:ascii="Arial" w:eastAsia="Arial" w:hAnsi="Arial" w:cs="Arial"/>
          <w:b/>
          <w:bCs/>
          <w:position w:val="-1"/>
          <w:sz w:val="21"/>
          <w:szCs w:val="21"/>
        </w:rPr>
        <w:t>r</w:t>
      </w:r>
      <w:r>
        <w:rPr>
          <w:rFonts w:ascii="Arial" w:eastAsia="Arial" w:hAnsi="Arial" w:cs="Arial"/>
          <w:b/>
          <w:bCs/>
          <w:position w:val="-1"/>
          <w:sz w:val="21"/>
          <w:szCs w:val="21"/>
        </w:rPr>
        <w:tab/>
        <w:t>19</w:t>
      </w:r>
    </w:p>
    <w:p w14:paraId="3F24AF7D" w14:textId="77777777" w:rsidR="001C3088" w:rsidRDefault="001C3088">
      <w:pPr>
        <w:spacing w:before="5" w:after="0" w:line="60" w:lineRule="exact"/>
        <w:rPr>
          <w:sz w:val="6"/>
          <w:szCs w:val="6"/>
        </w:rPr>
      </w:pPr>
    </w:p>
    <w:tbl>
      <w:tblPr>
        <w:tblW w:w="0" w:type="auto"/>
        <w:tblInd w:w="6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"/>
        <w:gridCol w:w="705"/>
        <w:gridCol w:w="7502"/>
      </w:tblGrid>
      <w:tr w:rsidR="001C3088" w14:paraId="2C20B3E1" w14:textId="77777777">
        <w:trPr>
          <w:trHeight w:hRule="exact" w:val="549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14:paraId="7D6D2E51" w14:textId="77777777" w:rsidR="001C3088" w:rsidRDefault="00F6259B">
            <w:pPr>
              <w:spacing w:before="77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14:paraId="6096C672" w14:textId="77777777" w:rsidR="001C3088" w:rsidRDefault="00F6259B">
            <w:pPr>
              <w:spacing w:before="77" w:after="0" w:line="240" w:lineRule="auto"/>
              <w:ind w:left="145" w:right="-88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Creatin</w:t>
            </w:r>
            <w:proofErr w:type="spellEnd"/>
          </w:p>
          <w:p w14:paraId="1347E858" w14:textId="77777777" w:rsidR="001C3088" w:rsidRDefault="00F6259B">
            <w:pPr>
              <w:spacing w:before="42" w:after="0" w:line="240" w:lineRule="auto"/>
              <w:ind w:left="14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4.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7502" w:type="dxa"/>
            <w:tcBorders>
              <w:top w:val="nil"/>
              <w:left w:val="nil"/>
              <w:bottom w:val="nil"/>
              <w:right w:val="nil"/>
            </w:tcBorders>
          </w:tcPr>
          <w:p w14:paraId="48A94525" w14:textId="77777777" w:rsidR="001C3088" w:rsidRDefault="00F6259B">
            <w:pPr>
              <w:spacing w:before="77" w:after="0" w:line="240" w:lineRule="auto"/>
              <w:ind w:left="-12" w:right="-1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  <w:proofErr w:type="gram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Driver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Designer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 .</w:t>
            </w:r>
            <w:r>
              <w:rPr>
                <w:rFonts w:ascii="Arial" w:eastAsia="Arial" w:hAnsi="Arial" w:cs="Arial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  <w:p w14:paraId="20CE79BB" w14:textId="77777777" w:rsidR="001C3088" w:rsidRDefault="00F6259B">
            <w:pPr>
              <w:spacing w:before="42" w:after="0" w:line="240" w:lineRule="auto"/>
              <w:ind w:left="127" w:right="-1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Imp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ti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g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th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urren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ck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 .</w:t>
            </w:r>
            <w:r>
              <w:rPr>
                <w:rFonts w:ascii="Arial" w:eastAsia="Arial" w:hAnsi="Arial" w:cs="Arial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</w:tr>
      <w:tr w:rsidR="001C3088" w14:paraId="0AB21B1A" w14:textId="77777777">
        <w:trPr>
          <w:trHeight w:hRule="exact" w:val="2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14:paraId="7DA19A5F" w14:textId="77777777" w:rsidR="001C3088" w:rsidRDefault="001C3088"/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14:paraId="3BAC3456" w14:textId="77777777" w:rsidR="001C3088" w:rsidRDefault="00F6259B">
            <w:pPr>
              <w:spacing w:after="0" w:line="204" w:lineRule="exact"/>
              <w:ind w:left="14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7502" w:type="dxa"/>
            <w:tcBorders>
              <w:top w:val="nil"/>
              <w:left w:val="nil"/>
              <w:bottom w:val="nil"/>
              <w:right w:val="nil"/>
            </w:tcBorders>
          </w:tcPr>
          <w:p w14:paraId="58608A9A" w14:textId="77777777" w:rsidR="001C3088" w:rsidRDefault="00F6259B">
            <w:pPr>
              <w:spacing w:after="0" w:line="204" w:lineRule="exact"/>
              <w:ind w:left="16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nstalling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Driver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Packages</w:t>
            </w:r>
            <w:r>
              <w:rPr>
                <w:rFonts w:ascii="Arial" w:eastAsia="Arial" w:hAnsi="Arial" w:cs="Arial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</w:tr>
      <w:tr w:rsidR="001C3088" w14:paraId="1E8C1997" w14:textId="77777777">
        <w:trPr>
          <w:trHeight w:hRule="exact" w:val="2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14:paraId="6DC67029" w14:textId="77777777" w:rsidR="001C3088" w:rsidRDefault="001C3088"/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14:paraId="70C9CC2D" w14:textId="77777777" w:rsidR="001C3088" w:rsidRDefault="00F6259B">
            <w:pPr>
              <w:spacing w:after="0" w:line="204" w:lineRule="exact"/>
              <w:ind w:left="14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7502" w:type="dxa"/>
            <w:tcBorders>
              <w:top w:val="nil"/>
              <w:left w:val="nil"/>
              <w:bottom w:val="nil"/>
              <w:right w:val="nil"/>
            </w:tcBorders>
          </w:tcPr>
          <w:p w14:paraId="08AAE126" w14:textId="77777777" w:rsidR="001C3088" w:rsidRDefault="00F6259B">
            <w:pPr>
              <w:spacing w:after="0" w:line="204" w:lineRule="exact"/>
              <w:ind w:left="16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Configuring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Driver</w:t>
            </w:r>
            <w:r>
              <w:rPr>
                <w:rFonts w:ascii="Arial" w:eastAsia="Arial" w:hAnsi="Arial" w:cs="Arial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. .</w:t>
            </w:r>
            <w:proofErr w:type="gramEnd"/>
            <w:r>
              <w:rPr>
                <w:rFonts w:ascii="Arial" w:eastAsia="Arial" w:hAnsi="Arial" w:cs="Arial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</w:tr>
      <w:tr w:rsidR="001C3088" w14:paraId="1EA88C8C" w14:textId="77777777">
        <w:trPr>
          <w:trHeight w:hRule="exact" w:val="2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14:paraId="7FBE84D4" w14:textId="77777777" w:rsidR="001C3088" w:rsidRDefault="001C3088"/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14:paraId="4AFAA416" w14:textId="77777777" w:rsidR="001C3088" w:rsidRDefault="00F6259B">
            <w:pPr>
              <w:spacing w:after="0" w:line="204" w:lineRule="exact"/>
              <w:ind w:left="14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7502" w:type="dxa"/>
            <w:tcBorders>
              <w:top w:val="nil"/>
              <w:left w:val="nil"/>
              <w:bottom w:val="nil"/>
              <w:right w:val="nil"/>
            </w:tcBorders>
          </w:tcPr>
          <w:p w14:paraId="0C75CF90" w14:textId="77777777" w:rsidR="001C3088" w:rsidRDefault="00F6259B">
            <w:pPr>
              <w:spacing w:after="0" w:line="204" w:lineRule="exact"/>
              <w:ind w:left="16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Deploying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Driver</w:t>
            </w:r>
            <w:r>
              <w:rPr>
                <w:rFonts w:ascii="Arial" w:eastAsia="Arial" w:hAnsi="Arial" w:cs="Arial"/>
                <w:spacing w:val="3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</w:tr>
      <w:tr w:rsidR="001C3088" w14:paraId="426F3624" w14:textId="77777777">
        <w:trPr>
          <w:trHeight w:hRule="exact" w:val="241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14:paraId="4324AA68" w14:textId="77777777" w:rsidR="001C3088" w:rsidRDefault="001C3088"/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14:paraId="70AA1F8F" w14:textId="77777777" w:rsidR="001C3088" w:rsidRDefault="00F6259B">
            <w:pPr>
              <w:spacing w:after="0" w:line="204" w:lineRule="exact"/>
              <w:ind w:left="14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7502" w:type="dxa"/>
            <w:tcBorders>
              <w:top w:val="nil"/>
              <w:left w:val="nil"/>
              <w:bottom w:val="nil"/>
              <w:right w:val="nil"/>
            </w:tcBorders>
          </w:tcPr>
          <w:p w14:paraId="4989B19A" w14:textId="77777777" w:rsidR="001C3088" w:rsidRDefault="00F6259B">
            <w:pPr>
              <w:spacing w:after="0" w:line="204" w:lineRule="exact"/>
              <w:ind w:left="16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tarting the Dri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z w:val="18"/>
                <w:szCs w:val="18"/>
              </w:rPr>
              <w:t>er</w:t>
            </w:r>
            <w:r>
              <w:rPr>
                <w:rFonts w:ascii="Arial" w:eastAsia="Arial" w:hAnsi="Arial" w:cs="Arial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 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</w:t>
            </w:r>
            <w:r>
              <w:rPr>
                <w:rFonts w:ascii="Arial" w:eastAsia="Arial" w:hAnsi="Arial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. . . .</w:t>
            </w:r>
            <w:r>
              <w:rPr>
                <w:rFonts w:ascii="Arial" w:eastAsia="Arial" w:hAnsi="Arial" w:cs="Arial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</w:tr>
    </w:tbl>
    <w:p w14:paraId="3F7CCAB6" w14:textId="77777777" w:rsidR="001C3088" w:rsidRDefault="00F6259B">
      <w:pPr>
        <w:tabs>
          <w:tab w:val="left" w:pos="1240"/>
        </w:tabs>
        <w:spacing w:after="0" w:line="184" w:lineRule="exact"/>
        <w:ind w:left="70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4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2</w:t>
      </w:r>
      <w:r>
        <w:rPr>
          <w:rFonts w:ascii="Arial" w:eastAsia="Arial" w:hAnsi="Arial" w:cs="Arial"/>
          <w:sz w:val="18"/>
          <w:szCs w:val="18"/>
        </w:rPr>
        <w:tab/>
        <w:t>Creating the Driv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in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nag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. . </w:t>
      </w:r>
      <w:proofErr w:type="gramStart"/>
      <w:r>
        <w:rPr>
          <w:rFonts w:ascii="Arial" w:eastAsia="Arial" w:hAnsi="Arial" w:cs="Arial"/>
          <w:sz w:val="18"/>
          <w:szCs w:val="18"/>
        </w:rPr>
        <w:t>. .</w:t>
      </w:r>
      <w:proofErr w:type="gramEnd"/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2</w:t>
      </w:r>
      <w:r>
        <w:rPr>
          <w:rFonts w:ascii="Arial" w:eastAsia="Arial" w:hAnsi="Arial" w:cs="Arial"/>
          <w:sz w:val="18"/>
          <w:szCs w:val="18"/>
        </w:rPr>
        <w:t>3</w:t>
      </w:r>
    </w:p>
    <w:p w14:paraId="31797478" w14:textId="77777777" w:rsidR="001C3088" w:rsidRDefault="00F6259B">
      <w:pPr>
        <w:tabs>
          <w:tab w:val="left" w:pos="1240"/>
        </w:tabs>
        <w:spacing w:before="42" w:after="0" w:line="240" w:lineRule="auto"/>
        <w:ind w:left="70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4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ctivating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 D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iver</w:t>
      </w:r>
      <w:r>
        <w:rPr>
          <w:rFonts w:ascii="Arial" w:eastAsia="Arial" w:hAnsi="Arial" w:cs="Arial"/>
          <w:spacing w:val="-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. . </w:t>
      </w:r>
      <w:proofErr w:type="gramStart"/>
      <w:r>
        <w:rPr>
          <w:rFonts w:ascii="Arial" w:eastAsia="Arial" w:hAnsi="Arial" w:cs="Arial"/>
          <w:sz w:val="18"/>
          <w:szCs w:val="18"/>
        </w:rPr>
        <w:t>. .</w:t>
      </w:r>
      <w:proofErr w:type="gramEnd"/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2</w:t>
      </w:r>
      <w:r>
        <w:rPr>
          <w:rFonts w:ascii="Arial" w:eastAsia="Arial" w:hAnsi="Arial" w:cs="Arial"/>
          <w:sz w:val="18"/>
          <w:szCs w:val="18"/>
        </w:rPr>
        <w:t>3</w:t>
      </w:r>
    </w:p>
    <w:p w14:paraId="1B75FCF5" w14:textId="77777777" w:rsidR="001C3088" w:rsidRDefault="001C3088">
      <w:pPr>
        <w:spacing w:before="4" w:after="0" w:line="170" w:lineRule="exact"/>
        <w:rPr>
          <w:sz w:val="17"/>
          <w:szCs w:val="17"/>
        </w:rPr>
      </w:pPr>
    </w:p>
    <w:p w14:paraId="187602EC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025AC8E4" w14:textId="77777777" w:rsidR="001C3088" w:rsidRDefault="00F6259B">
      <w:pPr>
        <w:tabs>
          <w:tab w:val="left" w:pos="9020"/>
        </w:tabs>
        <w:spacing w:after="0" w:line="240" w:lineRule="auto"/>
        <w:ind w:left="40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5  </w:t>
      </w:r>
      <w:r>
        <w:rPr>
          <w:rFonts w:ascii="Arial" w:eastAsia="Arial" w:hAnsi="Arial" w:cs="Arial"/>
          <w:b/>
          <w:bCs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M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a</w:t>
      </w:r>
      <w:r>
        <w:rPr>
          <w:rFonts w:ascii="Arial" w:eastAsia="Arial" w:hAnsi="Arial" w:cs="Arial"/>
          <w:b/>
          <w:bCs/>
          <w:spacing w:val="-1"/>
          <w:sz w:val="21"/>
          <w:szCs w:val="21"/>
        </w:rPr>
        <w:t>n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a</w:t>
      </w:r>
      <w:r>
        <w:rPr>
          <w:rFonts w:ascii="Arial" w:eastAsia="Arial" w:hAnsi="Arial" w:cs="Arial"/>
          <w:b/>
          <w:bCs/>
          <w:sz w:val="21"/>
          <w:szCs w:val="21"/>
        </w:rPr>
        <w:t>ging the Driver</w:t>
      </w:r>
      <w:r>
        <w:rPr>
          <w:rFonts w:ascii="Arial" w:eastAsia="Arial" w:hAnsi="Arial" w:cs="Arial"/>
          <w:b/>
          <w:bCs/>
          <w:sz w:val="21"/>
          <w:szCs w:val="21"/>
        </w:rPr>
        <w:tab/>
        <w:t>25</w:t>
      </w:r>
    </w:p>
    <w:p w14:paraId="6FD98C4C" w14:textId="77777777" w:rsidR="001C3088" w:rsidRDefault="001C3088">
      <w:pPr>
        <w:spacing w:before="9" w:after="0" w:line="140" w:lineRule="exact"/>
        <w:rPr>
          <w:sz w:val="14"/>
          <w:szCs w:val="14"/>
        </w:rPr>
      </w:pPr>
    </w:p>
    <w:p w14:paraId="07E825AB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6FF9C472" w14:textId="77777777" w:rsidR="001C3088" w:rsidRDefault="00F6259B">
      <w:pPr>
        <w:tabs>
          <w:tab w:val="left" w:pos="9020"/>
        </w:tabs>
        <w:spacing w:after="0" w:line="240" w:lineRule="auto"/>
        <w:ind w:left="40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6  </w:t>
      </w:r>
      <w:r>
        <w:rPr>
          <w:rFonts w:ascii="Arial" w:eastAsia="Arial" w:hAnsi="Arial" w:cs="Arial"/>
          <w:b/>
          <w:bCs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Syn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c</w:t>
      </w:r>
      <w:r>
        <w:rPr>
          <w:rFonts w:ascii="Arial" w:eastAsia="Arial" w:hAnsi="Arial" w:cs="Arial"/>
          <w:b/>
          <w:bCs/>
          <w:sz w:val="21"/>
          <w:szCs w:val="21"/>
        </w:rPr>
        <w:t>hronizing Da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t</w:t>
      </w:r>
      <w:r>
        <w:rPr>
          <w:rFonts w:ascii="Arial" w:eastAsia="Arial" w:hAnsi="Arial" w:cs="Arial"/>
          <w:b/>
          <w:bCs/>
          <w:sz w:val="21"/>
          <w:szCs w:val="21"/>
        </w:rPr>
        <w:t>a</w:t>
      </w:r>
      <w:r>
        <w:rPr>
          <w:rFonts w:ascii="Arial" w:eastAsia="Arial" w:hAnsi="Arial" w:cs="Arial"/>
          <w:b/>
          <w:bCs/>
          <w:sz w:val="21"/>
          <w:szCs w:val="21"/>
        </w:rPr>
        <w:tab/>
        <w:t>27</w:t>
      </w:r>
    </w:p>
    <w:p w14:paraId="5BF23383" w14:textId="77777777" w:rsidR="001C3088" w:rsidRDefault="001C3088">
      <w:pPr>
        <w:spacing w:before="7" w:after="0" w:line="130" w:lineRule="exact"/>
        <w:rPr>
          <w:sz w:val="13"/>
          <w:szCs w:val="13"/>
        </w:rPr>
      </w:pPr>
    </w:p>
    <w:p w14:paraId="75AF0A38" w14:textId="77777777" w:rsidR="001C3088" w:rsidRDefault="00F6259B">
      <w:pPr>
        <w:tabs>
          <w:tab w:val="left" w:pos="1240"/>
        </w:tabs>
        <w:spacing w:after="0" w:line="240" w:lineRule="auto"/>
        <w:ind w:left="70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6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ab/>
        <w:t>Determining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Wh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Objec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ynchroni</w:t>
      </w:r>
      <w:r>
        <w:rPr>
          <w:rFonts w:ascii="Arial" w:eastAsia="Arial" w:hAnsi="Arial" w:cs="Arial"/>
          <w:spacing w:val="-1"/>
          <w:sz w:val="18"/>
          <w:szCs w:val="18"/>
        </w:rPr>
        <w:t>z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. . </w:t>
      </w:r>
      <w:proofErr w:type="gramStart"/>
      <w:r>
        <w:rPr>
          <w:rFonts w:ascii="Arial" w:eastAsia="Arial" w:hAnsi="Arial" w:cs="Arial"/>
          <w:sz w:val="18"/>
          <w:szCs w:val="18"/>
        </w:rPr>
        <w:t>. .</w:t>
      </w:r>
      <w:proofErr w:type="gramEnd"/>
      <w:r>
        <w:rPr>
          <w:rFonts w:ascii="Arial" w:eastAsia="Arial" w:hAnsi="Arial" w:cs="Arial"/>
          <w:spacing w:val="-15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27</w:t>
      </w:r>
    </w:p>
    <w:p w14:paraId="5727FA2F" w14:textId="77777777" w:rsidR="001C3088" w:rsidRDefault="00F6259B">
      <w:pPr>
        <w:tabs>
          <w:tab w:val="left" w:pos="1240"/>
        </w:tabs>
        <w:spacing w:before="42" w:after="0" w:line="240" w:lineRule="auto"/>
        <w:ind w:left="70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6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2</w:t>
      </w:r>
      <w:r>
        <w:rPr>
          <w:rFonts w:ascii="Arial" w:eastAsia="Arial" w:hAnsi="Arial" w:cs="Arial"/>
          <w:sz w:val="18"/>
          <w:szCs w:val="18"/>
        </w:rPr>
        <w:tab/>
        <w:t>Defining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hema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pping 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2</w:t>
      </w:r>
      <w:r>
        <w:rPr>
          <w:rFonts w:ascii="Arial" w:eastAsia="Arial" w:hAnsi="Arial" w:cs="Arial"/>
          <w:sz w:val="18"/>
          <w:szCs w:val="18"/>
        </w:rPr>
        <w:t>7</w:t>
      </w:r>
    </w:p>
    <w:p w14:paraId="33B5B005" w14:textId="77777777" w:rsidR="001C3088" w:rsidRDefault="00F6259B">
      <w:pPr>
        <w:tabs>
          <w:tab w:val="left" w:pos="1240"/>
        </w:tabs>
        <w:spacing w:before="42" w:after="0" w:line="240" w:lineRule="auto"/>
        <w:ind w:left="70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6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rating 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 Resynchr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nizing 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ta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2</w:t>
      </w:r>
      <w:r>
        <w:rPr>
          <w:rFonts w:ascii="Arial" w:eastAsia="Arial" w:hAnsi="Arial" w:cs="Arial"/>
          <w:sz w:val="18"/>
          <w:szCs w:val="18"/>
        </w:rPr>
        <w:t>8</w:t>
      </w:r>
    </w:p>
    <w:p w14:paraId="5C2E8C94" w14:textId="77777777" w:rsidR="001C3088" w:rsidRDefault="001C3088">
      <w:pPr>
        <w:spacing w:before="6" w:after="0" w:line="170" w:lineRule="exact"/>
        <w:rPr>
          <w:sz w:val="17"/>
          <w:szCs w:val="17"/>
        </w:rPr>
      </w:pPr>
    </w:p>
    <w:p w14:paraId="00D3DEAA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5B11CB84" w14:textId="77777777" w:rsidR="001C3088" w:rsidRDefault="00F6259B">
      <w:pPr>
        <w:tabs>
          <w:tab w:val="left" w:pos="9020"/>
        </w:tabs>
        <w:spacing w:after="0" w:line="240" w:lineRule="auto"/>
        <w:ind w:left="40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7  </w:t>
      </w:r>
      <w:r>
        <w:rPr>
          <w:rFonts w:ascii="Arial" w:eastAsia="Arial" w:hAnsi="Arial" w:cs="Arial"/>
          <w:b/>
          <w:bCs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Troubleshooting</w:t>
      </w:r>
      <w:r>
        <w:rPr>
          <w:rFonts w:ascii="Arial" w:eastAsia="Arial" w:hAnsi="Arial" w:cs="Arial"/>
          <w:b/>
          <w:bCs/>
          <w:sz w:val="21"/>
          <w:szCs w:val="21"/>
        </w:rPr>
        <w:tab/>
        <w:t>31</w:t>
      </w:r>
    </w:p>
    <w:p w14:paraId="54B963CA" w14:textId="77777777" w:rsidR="001C3088" w:rsidRDefault="001C3088">
      <w:pPr>
        <w:spacing w:before="6" w:after="0" w:line="130" w:lineRule="exact"/>
        <w:rPr>
          <w:sz w:val="13"/>
          <w:szCs w:val="13"/>
        </w:rPr>
      </w:pPr>
    </w:p>
    <w:p w14:paraId="673623B5" w14:textId="77777777" w:rsidR="001C3088" w:rsidRDefault="00F6259B">
      <w:pPr>
        <w:tabs>
          <w:tab w:val="left" w:pos="1240"/>
        </w:tabs>
        <w:spacing w:after="0" w:line="240" w:lineRule="auto"/>
        <w:ind w:left="70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7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roubleshooting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Driver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Processes</w:t>
      </w:r>
      <w:r>
        <w:rPr>
          <w:rFonts w:ascii="Arial" w:eastAsia="Arial" w:hAnsi="Arial" w:cs="Arial"/>
          <w:spacing w:val="-2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. </w:t>
      </w:r>
      <w:proofErr w:type="gramStart"/>
      <w:r>
        <w:rPr>
          <w:rFonts w:ascii="Arial" w:eastAsia="Arial" w:hAnsi="Arial" w:cs="Arial"/>
          <w:sz w:val="18"/>
          <w:szCs w:val="18"/>
        </w:rPr>
        <w:t>. .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.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>1</w:t>
      </w:r>
    </w:p>
    <w:p w14:paraId="2304C31A" w14:textId="77777777" w:rsidR="001C3088" w:rsidRDefault="001C3088">
      <w:pPr>
        <w:spacing w:after="0"/>
        <w:sectPr w:rsidR="001C3088">
          <w:footerReference w:type="even" r:id="rId9"/>
          <w:footerReference w:type="default" r:id="rId10"/>
          <w:pgSz w:w="12240" w:h="15840"/>
          <w:pgMar w:top="1180" w:right="1020" w:bottom="900" w:left="1720" w:header="0" w:footer="708" w:gutter="0"/>
          <w:cols w:space="720"/>
        </w:sectPr>
      </w:pPr>
    </w:p>
    <w:p w14:paraId="08BD88F3" w14:textId="77777777" w:rsidR="001C3088" w:rsidRDefault="00F6259B">
      <w:pPr>
        <w:tabs>
          <w:tab w:val="left" w:pos="2160"/>
        </w:tabs>
        <w:spacing w:before="70" w:after="0" w:line="240" w:lineRule="auto"/>
        <w:ind w:left="16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>7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2</w:t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proofErr w:type="gramStart"/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utO</w:t>
      </w:r>
      <w:r>
        <w:rPr>
          <w:rFonts w:ascii="Arial" w:eastAsia="Arial" w:hAnsi="Arial" w:cs="Arial"/>
          <w:spacing w:val="-1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MemoryErro</w:t>
      </w:r>
      <w:r>
        <w:rPr>
          <w:rFonts w:ascii="Arial" w:eastAsia="Arial" w:hAnsi="Arial" w:cs="Arial"/>
          <w:spacing w:val="10"/>
          <w:sz w:val="18"/>
          <w:szCs w:val="18"/>
        </w:rPr>
        <w:t>r</w:t>
      </w:r>
      <w:proofErr w:type="spellEnd"/>
      <w:r>
        <w:rPr>
          <w:rFonts w:ascii="Arial" w:eastAsia="Arial" w:hAnsi="Arial" w:cs="Arial"/>
          <w:sz w:val="18"/>
          <w:szCs w:val="18"/>
        </w:rPr>
        <w:t>.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>1</w:t>
      </w:r>
    </w:p>
    <w:p w14:paraId="6A3B9736" w14:textId="77777777" w:rsidR="001C3088" w:rsidRDefault="00F6259B">
      <w:pPr>
        <w:tabs>
          <w:tab w:val="left" w:pos="2160"/>
        </w:tabs>
        <w:spacing w:before="44" w:after="0" w:line="240" w:lineRule="auto"/>
        <w:ind w:left="16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7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lid C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mma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 Cli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nt Cre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entia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>1</w:t>
      </w:r>
    </w:p>
    <w:p w14:paraId="0B24D0A8" w14:textId="77777777" w:rsidR="001C3088" w:rsidRDefault="00F6259B">
      <w:pPr>
        <w:tabs>
          <w:tab w:val="left" w:pos="2160"/>
        </w:tabs>
        <w:spacing w:before="42" w:after="0" w:line="240" w:lineRule="auto"/>
        <w:ind w:left="16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7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4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lid Cl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ent Crede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als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. </w:t>
      </w:r>
      <w:proofErr w:type="gramStart"/>
      <w:r>
        <w:rPr>
          <w:rFonts w:ascii="Arial" w:eastAsia="Arial" w:hAnsi="Arial" w:cs="Arial"/>
          <w:sz w:val="18"/>
          <w:szCs w:val="18"/>
        </w:rPr>
        <w:t>. .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.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>2</w:t>
      </w:r>
    </w:p>
    <w:p w14:paraId="1E656EF0" w14:textId="77777777" w:rsidR="001C3088" w:rsidRDefault="00F6259B">
      <w:pPr>
        <w:tabs>
          <w:tab w:val="left" w:pos="2160"/>
        </w:tabs>
        <w:spacing w:before="42" w:after="0" w:line="240" w:lineRule="auto"/>
        <w:ind w:left="16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7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5</w:t>
      </w:r>
      <w:r>
        <w:rPr>
          <w:rFonts w:ascii="Arial" w:eastAsia="Arial" w:hAnsi="Arial" w:cs="Arial"/>
          <w:sz w:val="18"/>
          <w:szCs w:val="18"/>
        </w:rPr>
        <w:tab/>
        <w:t>Hos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ame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P Does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Not Mat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Trust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Chain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Cer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ica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2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proofErr w:type="gramEnd"/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>2</w:t>
      </w:r>
    </w:p>
    <w:p w14:paraId="345D9F9E" w14:textId="77777777" w:rsidR="001C3088" w:rsidRDefault="00F6259B">
      <w:pPr>
        <w:tabs>
          <w:tab w:val="left" w:pos="2160"/>
        </w:tabs>
        <w:spacing w:before="44" w:after="0" w:line="240" w:lineRule="auto"/>
        <w:ind w:left="16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7.6</w:t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rraySyntax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Environment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Va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able Not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Set</w:t>
      </w:r>
      <w:r>
        <w:rPr>
          <w:rFonts w:ascii="Arial" w:eastAsia="Arial" w:hAnsi="Arial" w:cs="Arial"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. </w:t>
      </w:r>
      <w:proofErr w:type="gramStart"/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.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>3</w:t>
      </w:r>
    </w:p>
    <w:p w14:paraId="06C12D3E" w14:textId="77777777" w:rsidR="001C3088" w:rsidRDefault="00F6259B">
      <w:pPr>
        <w:tabs>
          <w:tab w:val="left" w:pos="2160"/>
        </w:tabs>
        <w:spacing w:before="42" w:after="0" w:line="240" w:lineRule="auto"/>
        <w:ind w:left="16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7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7</w:t>
      </w:r>
      <w:r>
        <w:rPr>
          <w:rFonts w:ascii="Arial" w:eastAsia="Arial" w:hAnsi="Arial" w:cs="Arial"/>
          <w:sz w:val="18"/>
          <w:szCs w:val="18"/>
        </w:rPr>
        <w:tab/>
        <w:t>Dep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nde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cy Missing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>3</w:t>
      </w:r>
    </w:p>
    <w:p w14:paraId="3BF169E2" w14:textId="77777777" w:rsidR="001C3088" w:rsidRDefault="001C3088">
      <w:pPr>
        <w:spacing w:before="6" w:after="0" w:line="170" w:lineRule="exact"/>
        <w:rPr>
          <w:sz w:val="17"/>
          <w:szCs w:val="17"/>
        </w:rPr>
      </w:pPr>
    </w:p>
    <w:p w14:paraId="3777CC15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09DD1853" w14:textId="77777777" w:rsidR="001C3088" w:rsidRDefault="00F6259B">
      <w:pPr>
        <w:tabs>
          <w:tab w:val="left" w:pos="9940"/>
        </w:tabs>
        <w:spacing w:after="0" w:line="240" w:lineRule="auto"/>
        <w:ind w:left="1320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sz w:val="21"/>
          <w:szCs w:val="21"/>
        </w:rPr>
        <w:t xml:space="preserve">A </w:t>
      </w:r>
      <w:r>
        <w:rPr>
          <w:rFonts w:ascii="Arial" w:eastAsia="Arial" w:hAnsi="Arial" w:cs="Arial"/>
          <w:b/>
          <w:bCs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D</w:t>
      </w:r>
      <w:r>
        <w:rPr>
          <w:rFonts w:ascii="Arial" w:eastAsia="Arial" w:hAnsi="Arial" w:cs="Arial"/>
          <w:b/>
          <w:bCs/>
          <w:sz w:val="21"/>
          <w:szCs w:val="21"/>
        </w:rPr>
        <w:t>river</w:t>
      </w:r>
      <w:proofErr w:type="gramEnd"/>
      <w:r>
        <w:rPr>
          <w:rFonts w:ascii="Arial" w:eastAsia="Arial" w:hAnsi="Arial" w:cs="Arial"/>
          <w:b/>
          <w:bCs/>
          <w:sz w:val="21"/>
          <w:szCs w:val="21"/>
        </w:rPr>
        <w:t xml:space="preserve"> Prop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e</w:t>
      </w:r>
      <w:r>
        <w:rPr>
          <w:rFonts w:ascii="Arial" w:eastAsia="Arial" w:hAnsi="Arial" w:cs="Arial"/>
          <w:b/>
          <w:bCs/>
          <w:sz w:val="21"/>
          <w:szCs w:val="21"/>
        </w:rPr>
        <w:t>rties</w:t>
      </w:r>
      <w:r>
        <w:rPr>
          <w:rFonts w:ascii="Arial" w:eastAsia="Arial" w:hAnsi="Arial" w:cs="Arial"/>
          <w:b/>
          <w:bCs/>
          <w:sz w:val="21"/>
          <w:szCs w:val="21"/>
        </w:rPr>
        <w:tab/>
        <w:t>35</w:t>
      </w:r>
    </w:p>
    <w:p w14:paraId="01FAE1B4" w14:textId="77777777" w:rsidR="001C3088" w:rsidRDefault="001C3088">
      <w:pPr>
        <w:spacing w:before="6" w:after="0" w:line="130" w:lineRule="exact"/>
        <w:rPr>
          <w:sz w:val="13"/>
          <w:szCs w:val="13"/>
        </w:rPr>
      </w:pPr>
    </w:p>
    <w:p w14:paraId="10B156B0" w14:textId="77777777" w:rsidR="001C3088" w:rsidRDefault="00F6259B">
      <w:pPr>
        <w:tabs>
          <w:tab w:val="left" w:pos="2160"/>
        </w:tabs>
        <w:spacing w:after="0" w:line="240" w:lineRule="auto"/>
        <w:ind w:left="16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A.1</w:t>
      </w:r>
      <w:r>
        <w:rPr>
          <w:rFonts w:ascii="Arial" w:eastAsia="Arial" w:hAnsi="Arial" w:cs="Arial"/>
          <w:sz w:val="18"/>
          <w:szCs w:val="18"/>
        </w:rPr>
        <w:tab/>
        <w:t>Driver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Configuration</w:t>
      </w:r>
      <w:r>
        <w:rPr>
          <w:rFonts w:ascii="Arial" w:eastAsia="Arial" w:hAnsi="Arial" w:cs="Arial"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. . </w:t>
      </w:r>
      <w:proofErr w:type="gramStart"/>
      <w:r>
        <w:rPr>
          <w:rFonts w:ascii="Arial" w:eastAsia="Arial" w:hAnsi="Arial" w:cs="Arial"/>
          <w:sz w:val="18"/>
          <w:szCs w:val="18"/>
        </w:rPr>
        <w:t>. .</w:t>
      </w:r>
      <w:proofErr w:type="gramEnd"/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>5</w:t>
      </w:r>
    </w:p>
    <w:p w14:paraId="7E575C6D" w14:textId="77777777" w:rsidR="001C3088" w:rsidRDefault="00F6259B">
      <w:pPr>
        <w:tabs>
          <w:tab w:val="left" w:pos="2880"/>
        </w:tabs>
        <w:spacing w:before="44" w:after="0" w:line="240" w:lineRule="auto"/>
        <w:ind w:left="216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.1.1</w:t>
      </w:r>
      <w:r>
        <w:rPr>
          <w:rFonts w:ascii="Arial" w:eastAsia="Arial" w:hAnsi="Arial" w:cs="Arial"/>
          <w:sz w:val="18"/>
          <w:szCs w:val="18"/>
        </w:rPr>
        <w:tab/>
        <w:t>Driver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dule</w:t>
      </w:r>
      <w:r>
        <w:rPr>
          <w:rFonts w:ascii="Arial" w:eastAsia="Arial" w:hAnsi="Arial" w:cs="Arial"/>
          <w:spacing w:val="4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>6</w:t>
      </w:r>
    </w:p>
    <w:p w14:paraId="7881C52B" w14:textId="77777777" w:rsidR="001C3088" w:rsidRDefault="00F6259B">
      <w:pPr>
        <w:tabs>
          <w:tab w:val="left" w:pos="2880"/>
        </w:tabs>
        <w:spacing w:before="12" w:after="0" w:line="240" w:lineRule="auto"/>
        <w:ind w:left="216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A.1.2</w:t>
      </w:r>
      <w:r>
        <w:rPr>
          <w:rFonts w:ascii="Arial" w:eastAsia="Arial" w:hAnsi="Arial" w:cs="Arial"/>
          <w:sz w:val="18"/>
          <w:szCs w:val="18"/>
        </w:rPr>
        <w:tab/>
        <w:t>Driver Ob</w:t>
      </w:r>
      <w:r>
        <w:rPr>
          <w:rFonts w:ascii="Arial" w:eastAsia="Arial" w:hAnsi="Arial" w:cs="Arial"/>
          <w:spacing w:val="1"/>
          <w:sz w:val="18"/>
          <w:szCs w:val="18"/>
        </w:rPr>
        <w:t>j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ct Passw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d (iM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nag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Only)</w:t>
      </w:r>
      <w:r>
        <w:rPr>
          <w:rFonts w:ascii="Arial" w:eastAsia="Arial" w:hAnsi="Arial" w:cs="Arial"/>
          <w:spacing w:val="4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>6</w:t>
      </w:r>
    </w:p>
    <w:p w14:paraId="25760154" w14:textId="77777777" w:rsidR="001C3088" w:rsidRDefault="00F6259B">
      <w:pPr>
        <w:tabs>
          <w:tab w:val="left" w:pos="2880"/>
        </w:tabs>
        <w:spacing w:before="12" w:after="0" w:line="240" w:lineRule="auto"/>
        <w:ind w:left="216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.1.3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hentication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>6</w:t>
      </w:r>
    </w:p>
    <w:p w14:paraId="3B1DACFC" w14:textId="77777777" w:rsidR="001C3088" w:rsidRDefault="00F6259B">
      <w:pPr>
        <w:tabs>
          <w:tab w:val="left" w:pos="2880"/>
        </w:tabs>
        <w:spacing w:before="14" w:after="0" w:line="240" w:lineRule="auto"/>
        <w:ind w:left="216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.1.4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tartup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Option</w:t>
      </w:r>
      <w:r>
        <w:rPr>
          <w:rFonts w:ascii="Arial" w:eastAsia="Arial" w:hAnsi="Arial" w:cs="Arial"/>
          <w:spacing w:val="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>7</w:t>
      </w:r>
    </w:p>
    <w:p w14:paraId="7C822599" w14:textId="77777777" w:rsidR="001C3088" w:rsidRDefault="00F6259B">
      <w:pPr>
        <w:tabs>
          <w:tab w:val="left" w:pos="2880"/>
        </w:tabs>
        <w:spacing w:before="12" w:after="0" w:line="240" w:lineRule="auto"/>
        <w:ind w:left="216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.1.5</w:t>
      </w:r>
      <w:r>
        <w:rPr>
          <w:rFonts w:ascii="Arial" w:eastAsia="Arial" w:hAnsi="Arial" w:cs="Arial"/>
          <w:sz w:val="18"/>
          <w:szCs w:val="18"/>
        </w:rPr>
        <w:tab/>
        <w:t>Driver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rameters</w:t>
      </w:r>
      <w:r>
        <w:rPr>
          <w:rFonts w:ascii="Arial" w:eastAsia="Arial" w:hAnsi="Arial" w:cs="Arial"/>
          <w:spacing w:val="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>7</w:t>
      </w:r>
    </w:p>
    <w:p w14:paraId="27E9478F" w14:textId="77777777" w:rsidR="001C3088" w:rsidRDefault="00F6259B">
      <w:pPr>
        <w:tabs>
          <w:tab w:val="left" w:pos="2880"/>
        </w:tabs>
        <w:spacing w:before="12" w:after="0" w:line="240" w:lineRule="auto"/>
        <w:ind w:left="216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.1.6</w:t>
      </w:r>
      <w:r>
        <w:rPr>
          <w:rFonts w:ascii="Arial" w:eastAsia="Arial" w:hAnsi="Arial" w:cs="Arial"/>
          <w:sz w:val="18"/>
          <w:szCs w:val="18"/>
        </w:rPr>
        <w:tab/>
      </w:r>
      <w:proofErr w:type="spellStart"/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AScript</w:t>
      </w:r>
      <w:proofErr w:type="spellEnd"/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>8</w:t>
      </w:r>
    </w:p>
    <w:p w14:paraId="3B6AFEDC" w14:textId="77777777" w:rsidR="001C3088" w:rsidRDefault="00F6259B">
      <w:pPr>
        <w:tabs>
          <w:tab w:val="left" w:pos="2880"/>
        </w:tabs>
        <w:spacing w:before="14" w:after="0" w:line="240" w:lineRule="auto"/>
        <w:ind w:left="216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.1.7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lobal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Con</w:t>
      </w:r>
      <w:r>
        <w:rPr>
          <w:rFonts w:ascii="Arial" w:eastAsia="Arial" w:hAnsi="Arial" w:cs="Arial"/>
          <w:spacing w:val="-1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iguration</w:t>
      </w:r>
      <w:r>
        <w:rPr>
          <w:rFonts w:ascii="Arial" w:eastAsia="Arial" w:hAnsi="Arial" w:cs="Arial"/>
          <w:spacing w:val="27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>8</w:t>
      </w:r>
    </w:p>
    <w:p w14:paraId="12C00375" w14:textId="77777777" w:rsidR="001C3088" w:rsidRDefault="00F6259B">
      <w:pPr>
        <w:tabs>
          <w:tab w:val="left" w:pos="2160"/>
        </w:tabs>
        <w:spacing w:before="12" w:after="0" w:line="240" w:lineRule="auto"/>
        <w:ind w:left="16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A.2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lobal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Con</w:t>
      </w:r>
      <w:r>
        <w:rPr>
          <w:rFonts w:ascii="Arial" w:eastAsia="Arial" w:hAnsi="Arial" w:cs="Arial"/>
          <w:spacing w:val="-1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iguration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lues</w:t>
      </w:r>
      <w:r>
        <w:rPr>
          <w:rFonts w:ascii="Arial" w:eastAsia="Arial" w:hAnsi="Arial" w:cs="Arial"/>
          <w:spacing w:val="4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. . </w:t>
      </w:r>
      <w:proofErr w:type="gramStart"/>
      <w:r>
        <w:rPr>
          <w:rFonts w:ascii="Arial" w:eastAsia="Arial" w:hAnsi="Arial" w:cs="Arial"/>
          <w:sz w:val="18"/>
          <w:szCs w:val="18"/>
        </w:rPr>
        <w:t>. .</w:t>
      </w:r>
      <w:proofErr w:type="gramEnd"/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>8</w:t>
      </w:r>
    </w:p>
    <w:p w14:paraId="6B51688F" w14:textId="77777777" w:rsidR="001C3088" w:rsidRDefault="001C3088">
      <w:pPr>
        <w:spacing w:before="4" w:after="0" w:line="170" w:lineRule="exact"/>
        <w:rPr>
          <w:sz w:val="17"/>
          <w:szCs w:val="17"/>
        </w:rPr>
      </w:pPr>
    </w:p>
    <w:p w14:paraId="2D25139C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026E239D" w14:textId="77777777" w:rsidR="001C3088" w:rsidRDefault="00F6259B">
      <w:pPr>
        <w:tabs>
          <w:tab w:val="left" w:pos="9940"/>
        </w:tabs>
        <w:spacing w:after="0" w:line="240" w:lineRule="auto"/>
        <w:ind w:left="1320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sz w:val="21"/>
          <w:szCs w:val="21"/>
        </w:rPr>
        <w:t xml:space="preserve">B </w:t>
      </w:r>
      <w:r>
        <w:rPr>
          <w:rFonts w:ascii="Arial" w:eastAsia="Arial" w:hAnsi="Arial" w:cs="Arial"/>
          <w:b/>
          <w:bCs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Tr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a</w:t>
      </w:r>
      <w:r>
        <w:rPr>
          <w:rFonts w:ascii="Arial" w:eastAsia="Arial" w:hAnsi="Arial" w:cs="Arial"/>
          <w:b/>
          <w:bCs/>
          <w:sz w:val="21"/>
          <w:szCs w:val="21"/>
        </w:rPr>
        <w:t>ce</w:t>
      </w:r>
      <w:proofErr w:type="gramEnd"/>
      <w:r>
        <w:rPr>
          <w:rFonts w:ascii="Arial" w:eastAsia="Arial" w:hAnsi="Arial" w:cs="Arial"/>
          <w:b/>
          <w:bCs/>
          <w:sz w:val="21"/>
          <w:szCs w:val="21"/>
        </w:rPr>
        <w:t xml:space="preserve"> Lev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e</w:t>
      </w:r>
      <w:r>
        <w:rPr>
          <w:rFonts w:ascii="Arial" w:eastAsia="Arial" w:hAnsi="Arial" w:cs="Arial"/>
          <w:b/>
          <w:bCs/>
          <w:sz w:val="21"/>
          <w:szCs w:val="21"/>
        </w:rPr>
        <w:t>ls</w:t>
      </w:r>
      <w:r>
        <w:rPr>
          <w:rFonts w:ascii="Arial" w:eastAsia="Arial" w:hAnsi="Arial" w:cs="Arial"/>
          <w:b/>
          <w:bCs/>
          <w:sz w:val="21"/>
          <w:szCs w:val="21"/>
        </w:rPr>
        <w:tab/>
        <w:t>41</w:t>
      </w:r>
    </w:p>
    <w:p w14:paraId="5658ECA4" w14:textId="77777777" w:rsidR="001C3088" w:rsidRDefault="001C3088">
      <w:pPr>
        <w:spacing w:before="9" w:after="0" w:line="140" w:lineRule="exact"/>
        <w:rPr>
          <w:sz w:val="14"/>
          <w:szCs w:val="14"/>
        </w:rPr>
      </w:pPr>
    </w:p>
    <w:p w14:paraId="2C7B28AC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0BD417D8" w14:textId="77777777" w:rsidR="001C3088" w:rsidRDefault="00F6259B">
      <w:pPr>
        <w:tabs>
          <w:tab w:val="left" w:pos="9940"/>
        </w:tabs>
        <w:spacing w:after="0" w:line="240" w:lineRule="auto"/>
        <w:ind w:left="1320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bCs/>
          <w:sz w:val="21"/>
          <w:szCs w:val="21"/>
        </w:rPr>
        <w:t xml:space="preserve">C </w:t>
      </w:r>
      <w:r>
        <w:rPr>
          <w:rFonts w:ascii="Arial" w:eastAsia="Arial" w:hAnsi="Arial" w:cs="Arial"/>
          <w:b/>
          <w:bCs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R</w:t>
      </w:r>
      <w:r>
        <w:rPr>
          <w:rFonts w:ascii="Arial" w:eastAsia="Arial" w:hAnsi="Arial" w:cs="Arial"/>
          <w:b/>
          <w:bCs/>
          <w:sz w:val="21"/>
          <w:szCs w:val="21"/>
        </w:rPr>
        <w:t>SA</w:t>
      </w:r>
      <w:proofErr w:type="gramEnd"/>
      <w:r>
        <w:rPr>
          <w:rFonts w:ascii="Arial" w:eastAsia="Arial" w:hAnsi="Arial" w:cs="Arial"/>
          <w:b/>
          <w:bCs/>
          <w:sz w:val="21"/>
          <w:szCs w:val="21"/>
        </w:rPr>
        <w:t xml:space="preserve"> Ob</w:t>
      </w:r>
      <w:r>
        <w:rPr>
          <w:rFonts w:ascii="Arial" w:eastAsia="Arial" w:hAnsi="Arial" w:cs="Arial"/>
          <w:b/>
          <w:bCs/>
          <w:spacing w:val="-1"/>
          <w:sz w:val="21"/>
          <w:szCs w:val="21"/>
        </w:rPr>
        <w:t>j</w:t>
      </w:r>
      <w:r>
        <w:rPr>
          <w:rFonts w:ascii="Arial" w:eastAsia="Arial" w:hAnsi="Arial" w:cs="Arial"/>
          <w:b/>
          <w:bCs/>
          <w:sz w:val="21"/>
          <w:szCs w:val="21"/>
        </w:rPr>
        <w:t>e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c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t </w:t>
      </w:r>
      <w:r>
        <w:rPr>
          <w:rFonts w:ascii="Arial" w:eastAsia="Arial" w:hAnsi="Arial" w:cs="Arial"/>
          <w:b/>
          <w:bCs/>
          <w:spacing w:val="-1"/>
          <w:sz w:val="21"/>
          <w:szCs w:val="21"/>
        </w:rPr>
        <w:t>S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c</w:t>
      </w:r>
      <w:r>
        <w:rPr>
          <w:rFonts w:ascii="Arial" w:eastAsia="Arial" w:hAnsi="Arial" w:cs="Arial"/>
          <w:b/>
          <w:bCs/>
          <w:sz w:val="21"/>
          <w:szCs w:val="21"/>
        </w:rPr>
        <w:t>he</w:t>
      </w:r>
      <w:r>
        <w:rPr>
          <w:rFonts w:ascii="Arial" w:eastAsia="Arial" w:hAnsi="Arial" w:cs="Arial"/>
          <w:b/>
          <w:bCs/>
          <w:spacing w:val="-1"/>
          <w:sz w:val="21"/>
          <w:szCs w:val="21"/>
        </w:rPr>
        <w:t>m</w:t>
      </w:r>
      <w:r>
        <w:rPr>
          <w:rFonts w:ascii="Arial" w:eastAsia="Arial" w:hAnsi="Arial" w:cs="Arial"/>
          <w:b/>
          <w:bCs/>
          <w:sz w:val="21"/>
          <w:szCs w:val="21"/>
        </w:rPr>
        <w:t>a</w:t>
      </w:r>
      <w:r>
        <w:rPr>
          <w:rFonts w:ascii="Arial" w:eastAsia="Arial" w:hAnsi="Arial" w:cs="Arial"/>
          <w:b/>
          <w:bCs/>
          <w:sz w:val="21"/>
          <w:szCs w:val="21"/>
        </w:rPr>
        <w:tab/>
        <w:t>43</w:t>
      </w:r>
    </w:p>
    <w:p w14:paraId="62A36646" w14:textId="77777777" w:rsidR="001C3088" w:rsidRDefault="001C3088">
      <w:pPr>
        <w:spacing w:before="7" w:after="0" w:line="130" w:lineRule="exact"/>
        <w:rPr>
          <w:sz w:val="13"/>
          <w:szCs w:val="13"/>
        </w:rPr>
      </w:pPr>
    </w:p>
    <w:p w14:paraId="31977D19" w14:textId="77777777" w:rsidR="001C3088" w:rsidRDefault="00F6259B">
      <w:pPr>
        <w:tabs>
          <w:tab w:val="left" w:pos="2160"/>
        </w:tabs>
        <w:spacing w:after="0" w:line="240" w:lineRule="auto"/>
        <w:ind w:left="16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ab/>
        <w:t>User Object</w:t>
      </w:r>
      <w:r>
        <w:rPr>
          <w:rFonts w:ascii="Arial" w:eastAsia="Arial" w:hAnsi="Arial" w:cs="Arial"/>
          <w:spacing w:val="38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</w:t>
      </w:r>
      <w:r>
        <w:rPr>
          <w:rFonts w:ascii="Arial" w:eastAsia="Arial" w:hAnsi="Arial" w:cs="Arial"/>
          <w:spacing w:val="-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4</w:t>
      </w:r>
      <w:r>
        <w:rPr>
          <w:rFonts w:ascii="Arial" w:eastAsia="Arial" w:hAnsi="Arial" w:cs="Arial"/>
          <w:sz w:val="18"/>
          <w:szCs w:val="18"/>
        </w:rPr>
        <w:t>3</w:t>
      </w:r>
    </w:p>
    <w:p w14:paraId="1BA6F09D" w14:textId="77777777" w:rsidR="001C3088" w:rsidRDefault="00F6259B">
      <w:pPr>
        <w:tabs>
          <w:tab w:val="left" w:pos="2160"/>
        </w:tabs>
        <w:spacing w:before="42" w:after="0" w:line="240" w:lineRule="auto"/>
        <w:ind w:left="16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-1"/>
          <w:sz w:val="18"/>
          <w:szCs w:val="18"/>
        </w:rPr>
        <w:t>.</w:t>
      </w:r>
      <w:r>
        <w:rPr>
          <w:rFonts w:ascii="Arial" w:eastAsia="Arial" w:hAnsi="Arial" w:cs="Arial"/>
          <w:sz w:val="18"/>
          <w:szCs w:val="18"/>
        </w:rPr>
        <w:t>2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oken Object</w:t>
      </w:r>
      <w:r>
        <w:rPr>
          <w:rFonts w:ascii="Arial" w:eastAsia="Arial" w:hAnsi="Arial" w:cs="Arial"/>
          <w:spacing w:val="1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-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. . .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. . </w:t>
      </w:r>
      <w:proofErr w:type="gramStart"/>
      <w:r>
        <w:rPr>
          <w:rFonts w:ascii="Arial" w:eastAsia="Arial" w:hAnsi="Arial" w:cs="Arial"/>
          <w:sz w:val="18"/>
          <w:szCs w:val="18"/>
        </w:rPr>
        <w:t>. .</w:t>
      </w:r>
      <w:proofErr w:type="gramEnd"/>
      <w:r>
        <w:rPr>
          <w:rFonts w:ascii="Arial" w:eastAsia="Arial" w:hAnsi="Arial" w:cs="Arial"/>
          <w:spacing w:val="-1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4</w:t>
      </w:r>
      <w:r>
        <w:rPr>
          <w:rFonts w:ascii="Arial" w:eastAsia="Arial" w:hAnsi="Arial" w:cs="Arial"/>
          <w:sz w:val="18"/>
          <w:szCs w:val="18"/>
        </w:rPr>
        <w:t>3</w:t>
      </w:r>
    </w:p>
    <w:p w14:paraId="6E698A47" w14:textId="77777777" w:rsidR="001C3088" w:rsidRDefault="001C3088">
      <w:pPr>
        <w:spacing w:after="0"/>
        <w:sectPr w:rsidR="001C3088">
          <w:pgSz w:w="12240" w:h="15840"/>
          <w:pgMar w:top="980" w:right="1140" w:bottom="700" w:left="800" w:header="0" w:footer="708" w:gutter="0"/>
          <w:cols w:space="720"/>
        </w:sectPr>
      </w:pPr>
    </w:p>
    <w:p w14:paraId="61EABE6D" w14:textId="77777777" w:rsidR="001C3088" w:rsidRDefault="00F6259B">
      <w:pPr>
        <w:spacing w:before="35" w:after="0" w:line="240" w:lineRule="auto"/>
        <w:ind w:left="400" w:right="-20"/>
        <w:rPr>
          <w:rFonts w:ascii="Arial" w:eastAsia="Arial" w:hAnsi="Arial" w:cs="Arial"/>
          <w:sz w:val="46"/>
          <w:szCs w:val="46"/>
        </w:rPr>
      </w:pPr>
      <w:r>
        <w:lastRenderedPageBreak/>
        <w:pict w14:anchorId="2F849C65">
          <v:group id="_x0000_s1103" style="position:absolute;left:0;text-align:left;margin-left:24pt;margin-top:51.95pt;width:526.7pt;height:.1pt;z-index:-2180;mso-position-horizontal-relative:page;mso-position-vertical-relative:page" coordorigin="480,1040" coordsize="10535,2">
            <v:shape id="_x0000_s1104" style="position:absolute;left:480;top:1040;width:10535;height:2" coordorigin="480,1040" coordsize="10535,0" path="m480,1040l11015,1040e" filled="f" strokeweight="1.6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bCs/>
          <w:sz w:val="46"/>
          <w:szCs w:val="46"/>
        </w:rPr>
        <w:t>About</w:t>
      </w:r>
      <w:r>
        <w:rPr>
          <w:rFonts w:ascii="Arial" w:eastAsia="Arial" w:hAnsi="Arial" w:cs="Arial"/>
          <w:b/>
          <w:bCs/>
          <w:spacing w:val="-13"/>
          <w:sz w:val="46"/>
          <w:szCs w:val="46"/>
        </w:rPr>
        <w:t xml:space="preserve"> </w:t>
      </w:r>
      <w:r>
        <w:rPr>
          <w:rFonts w:ascii="Arial" w:eastAsia="Arial" w:hAnsi="Arial" w:cs="Arial"/>
          <w:b/>
          <w:bCs/>
          <w:sz w:val="46"/>
          <w:szCs w:val="46"/>
        </w:rPr>
        <w:t>this</w:t>
      </w:r>
      <w:r>
        <w:rPr>
          <w:rFonts w:ascii="Arial" w:eastAsia="Arial" w:hAnsi="Arial" w:cs="Arial"/>
          <w:b/>
          <w:bCs/>
          <w:spacing w:val="-8"/>
          <w:sz w:val="46"/>
          <w:szCs w:val="46"/>
        </w:rPr>
        <w:t xml:space="preserve"> </w:t>
      </w:r>
      <w:r>
        <w:rPr>
          <w:rFonts w:ascii="Arial" w:eastAsia="Arial" w:hAnsi="Arial" w:cs="Arial"/>
          <w:b/>
          <w:bCs/>
          <w:sz w:val="46"/>
          <w:szCs w:val="46"/>
        </w:rPr>
        <w:t>Book</w:t>
      </w:r>
      <w:r>
        <w:rPr>
          <w:rFonts w:ascii="Arial" w:eastAsia="Arial" w:hAnsi="Arial" w:cs="Arial"/>
          <w:b/>
          <w:bCs/>
          <w:spacing w:val="-11"/>
          <w:sz w:val="46"/>
          <w:szCs w:val="46"/>
        </w:rPr>
        <w:t xml:space="preserve"> </w:t>
      </w:r>
      <w:r>
        <w:rPr>
          <w:rFonts w:ascii="Arial" w:eastAsia="Arial" w:hAnsi="Arial" w:cs="Arial"/>
          <w:b/>
          <w:bCs/>
          <w:sz w:val="46"/>
          <w:szCs w:val="46"/>
        </w:rPr>
        <w:t>and</w:t>
      </w:r>
      <w:r>
        <w:rPr>
          <w:rFonts w:ascii="Arial" w:eastAsia="Arial" w:hAnsi="Arial" w:cs="Arial"/>
          <w:b/>
          <w:bCs/>
          <w:spacing w:val="-8"/>
          <w:sz w:val="46"/>
          <w:szCs w:val="46"/>
        </w:rPr>
        <w:t xml:space="preserve"> </w:t>
      </w:r>
      <w:r>
        <w:rPr>
          <w:rFonts w:ascii="Arial" w:eastAsia="Arial" w:hAnsi="Arial" w:cs="Arial"/>
          <w:b/>
          <w:bCs/>
          <w:sz w:val="46"/>
          <w:szCs w:val="46"/>
        </w:rPr>
        <w:t>the</w:t>
      </w:r>
      <w:r>
        <w:rPr>
          <w:rFonts w:ascii="Arial" w:eastAsia="Arial" w:hAnsi="Arial" w:cs="Arial"/>
          <w:b/>
          <w:bCs/>
          <w:spacing w:val="-7"/>
          <w:sz w:val="46"/>
          <w:szCs w:val="46"/>
        </w:rPr>
        <w:t xml:space="preserve"> </w:t>
      </w:r>
      <w:r>
        <w:rPr>
          <w:rFonts w:ascii="Arial" w:eastAsia="Arial" w:hAnsi="Arial" w:cs="Arial"/>
          <w:b/>
          <w:bCs/>
          <w:sz w:val="46"/>
          <w:szCs w:val="46"/>
        </w:rPr>
        <w:t>Library</w:t>
      </w:r>
    </w:p>
    <w:p w14:paraId="05984686" w14:textId="77777777" w:rsidR="001C3088" w:rsidRDefault="001C3088">
      <w:pPr>
        <w:spacing w:before="8" w:after="0" w:line="130" w:lineRule="exact"/>
        <w:rPr>
          <w:sz w:val="13"/>
          <w:szCs w:val="13"/>
        </w:rPr>
      </w:pPr>
    </w:p>
    <w:p w14:paraId="3DD63DE0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5F1080E2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172D3505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3C57CF44" w14:textId="77777777" w:rsidR="001C3088" w:rsidRDefault="00F6259B">
      <w:pPr>
        <w:spacing w:after="0" w:line="240" w:lineRule="exact"/>
        <w:ind w:left="400" w:right="402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i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i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i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i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i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i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i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i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i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i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i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i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i/>
          <w:sz w:val="20"/>
          <w:szCs w:val="20"/>
        </w:rPr>
        <w:t>ple</w:t>
      </w:r>
      <w:r>
        <w:rPr>
          <w:rFonts w:ascii="Palatino Linotype" w:eastAsia="Palatino Linotype" w:hAnsi="Palatino Linotype" w:cs="Palatino Linotype"/>
          <w:i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i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i/>
          <w:spacing w:val="1"/>
          <w:sz w:val="20"/>
          <w:szCs w:val="20"/>
        </w:rPr>
        <w:t>nt</w:t>
      </w:r>
      <w:r>
        <w:rPr>
          <w:rFonts w:ascii="Palatino Linotype" w:eastAsia="Palatino Linotype" w:hAnsi="Palatino Linotype" w:cs="Palatino Linotype"/>
          <w:i/>
          <w:sz w:val="20"/>
          <w:szCs w:val="20"/>
        </w:rPr>
        <w:t>ation</w:t>
      </w:r>
      <w:r>
        <w:rPr>
          <w:rFonts w:ascii="Palatino Linotype" w:eastAsia="Palatino Linotype" w:hAnsi="Palatino Linotype" w:cs="Palatino Linotype"/>
          <w:i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i/>
          <w:sz w:val="20"/>
          <w:szCs w:val="20"/>
        </w:rPr>
        <w:t>Guide</w:t>
      </w:r>
      <w:r>
        <w:rPr>
          <w:rFonts w:ascii="Palatino Linotype" w:eastAsia="Palatino Linotype" w:hAnsi="Palatino Linotype" w:cs="Palatino Linotype"/>
          <w:i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ov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ide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infor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ation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b</w:t>
      </w:r>
      <w:r>
        <w:rPr>
          <w:rFonts w:ascii="Palatino Linotype" w:eastAsia="Palatino Linotype" w:hAnsi="Palatino Linotype" w:cs="Palatino Linotype"/>
          <w:sz w:val="20"/>
          <w:szCs w:val="20"/>
        </w:rPr>
        <w:t>out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how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all,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configure,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and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ana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Identity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nager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A.</w:t>
      </w:r>
    </w:p>
    <w:p w14:paraId="0FB7445D" w14:textId="77777777" w:rsidR="001C3088" w:rsidRDefault="001C3088">
      <w:pPr>
        <w:spacing w:before="5" w:after="0" w:line="190" w:lineRule="exact"/>
        <w:rPr>
          <w:sz w:val="19"/>
          <w:szCs w:val="19"/>
        </w:rPr>
      </w:pPr>
    </w:p>
    <w:p w14:paraId="04C66367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49E02210" w14:textId="77777777" w:rsidR="001C3088" w:rsidRDefault="00F6259B">
      <w:pPr>
        <w:spacing w:after="0" w:line="240" w:lineRule="auto"/>
        <w:ind w:left="400" w:right="-20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w w:val="83"/>
          <w:sz w:val="38"/>
          <w:szCs w:val="38"/>
        </w:rPr>
        <w:t>Intended Audience</w:t>
      </w:r>
    </w:p>
    <w:p w14:paraId="368789C5" w14:textId="77777777" w:rsidR="001C3088" w:rsidRDefault="001C3088">
      <w:pPr>
        <w:spacing w:before="8" w:after="0" w:line="220" w:lineRule="exact"/>
      </w:pPr>
    </w:p>
    <w:p w14:paraId="08BD08C3" w14:textId="77777777" w:rsidR="001C3088" w:rsidRDefault="00F6259B">
      <w:pPr>
        <w:spacing w:after="0" w:line="240" w:lineRule="exact"/>
        <w:ind w:left="400" w:right="88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book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provides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inform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div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dua</w:t>
      </w:r>
      <w:r>
        <w:rPr>
          <w:rFonts w:ascii="Palatino Linotype" w:eastAsia="Palatino Linotype" w:hAnsi="Palatino Linotype" w:cs="Palatino Linotype"/>
          <w:sz w:val="20"/>
          <w:szCs w:val="20"/>
        </w:rPr>
        <w:t>ls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responsible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underst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nding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how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ins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al</w:t>
      </w:r>
      <w:r>
        <w:rPr>
          <w:rFonts w:ascii="Palatino Linotype" w:eastAsia="Palatino Linotype" w:hAnsi="Palatino Linotype" w:cs="Palatino Linotype"/>
          <w:sz w:val="20"/>
          <w:szCs w:val="20"/>
        </w:rPr>
        <w:t>l, configure,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manage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RSA.</w:t>
      </w:r>
    </w:p>
    <w:p w14:paraId="5705CB2C" w14:textId="77777777" w:rsidR="001C3088" w:rsidRDefault="001C3088">
      <w:pPr>
        <w:spacing w:before="6" w:after="0" w:line="190" w:lineRule="exact"/>
        <w:rPr>
          <w:sz w:val="19"/>
          <w:szCs w:val="19"/>
        </w:rPr>
      </w:pPr>
    </w:p>
    <w:p w14:paraId="145048E1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670896CF" w14:textId="77777777" w:rsidR="001C3088" w:rsidRDefault="00F6259B">
      <w:pPr>
        <w:spacing w:after="0" w:line="240" w:lineRule="auto"/>
        <w:ind w:left="400" w:right="-20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w w:val="83"/>
          <w:sz w:val="38"/>
          <w:szCs w:val="38"/>
        </w:rPr>
        <w:t>Other Information in the Library</w:t>
      </w:r>
    </w:p>
    <w:p w14:paraId="4F8E7072" w14:textId="77777777" w:rsidR="001C3088" w:rsidRDefault="001C3088">
      <w:pPr>
        <w:spacing w:before="9" w:after="0" w:line="200" w:lineRule="exact"/>
        <w:rPr>
          <w:sz w:val="20"/>
          <w:szCs w:val="20"/>
        </w:rPr>
      </w:pPr>
    </w:p>
    <w:p w14:paraId="267C98D0" w14:textId="77777777" w:rsidR="001C3088" w:rsidRDefault="00F6259B">
      <w:pPr>
        <w:spacing w:after="0" w:line="240" w:lineRule="auto"/>
        <w:ind w:left="40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library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provides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informa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es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s:</w:t>
      </w:r>
    </w:p>
    <w:p w14:paraId="14FF1D69" w14:textId="77777777" w:rsidR="001C3088" w:rsidRDefault="001C3088">
      <w:pPr>
        <w:spacing w:before="1" w:after="0" w:line="130" w:lineRule="exact"/>
        <w:rPr>
          <w:sz w:val="13"/>
          <w:szCs w:val="13"/>
        </w:rPr>
      </w:pPr>
    </w:p>
    <w:p w14:paraId="1A180151" w14:textId="77777777" w:rsidR="001C3088" w:rsidRDefault="00F6259B">
      <w:pPr>
        <w:spacing w:after="0" w:line="240" w:lineRule="auto"/>
        <w:ind w:left="40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Insta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lat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Gu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</w:p>
    <w:p w14:paraId="25F72E6F" w14:textId="77777777" w:rsidR="001C3088" w:rsidRDefault="00F6259B">
      <w:pPr>
        <w:spacing w:before="60" w:after="0" w:line="240" w:lineRule="auto"/>
        <w:ind w:left="82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Provi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es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detailed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pla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nin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ta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forma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ion.</w:t>
      </w:r>
    </w:p>
    <w:p w14:paraId="16BD2009" w14:textId="77777777" w:rsidR="001C3088" w:rsidRDefault="001C3088">
      <w:pPr>
        <w:spacing w:before="10" w:after="0" w:line="120" w:lineRule="exact"/>
        <w:rPr>
          <w:sz w:val="12"/>
          <w:szCs w:val="12"/>
        </w:rPr>
      </w:pPr>
    </w:p>
    <w:p w14:paraId="7082A639" w14:textId="77777777" w:rsidR="001C3088" w:rsidRDefault="00F6259B">
      <w:pPr>
        <w:spacing w:after="0" w:line="240" w:lineRule="auto"/>
        <w:ind w:left="40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lp</w:t>
      </w:r>
    </w:p>
    <w:p w14:paraId="5F2FD84F" w14:textId="77777777" w:rsidR="001C3088" w:rsidRDefault="00F6259B">
      <w:pPr>
        <w:spacing w:before="78" w:after="0" w:line="240" w:lineRule="exact"/>
        <w:ind w:left="820" w:right="244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Provi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es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contex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‐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information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step‐b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y‐</w:t>
      </w:r>
      <w:r>
        <w:rPr>
          <w:rFonts w:ascii="Palatino Linotype" w:eastAsia="Palatino Linotype" w:hAnsi="Palatino Linotype" w:cs="Palatino Linotype"/>
          <w:sz w:val="20"/>
          <w:szCs w:val="20"/>
        </w:rPr>
        <w:t>step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gui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anc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common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tasks,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ll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as </w:t>
      </w:r>
      <w:r>
        <w:rPr>
          <w:rFonts w:ascii="Palatino Linotype" w:eastAsia="Palatino Linotype" w:hAnsi="Palatino Linotype" w:cs="Palatino Linotype"/>
          <w:sz w:val="20"/>
          <w:szCs w:val="20"/>
        </w:rPr>
        <w:t>definitions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each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eld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each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windo</w:t>
      </w:r>
      <w:r>
        <w:rPr>
          <w:rFonts w:ascii="Palatino Linotype" w:eastAsia="Palatino Linotype" w:hAnsi="Palatino Linotype" w:cs="Palatino Linotype"/>
          <w:spacing w:val="-17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498A356D" w14:textId="77777777" w:rsidR="001C3088" w:rsidRDefault="001C3088">
      <w:pPr>
        <w:spacing w:after="0"/>
        <w:sectPr w:rsidR="001C3088">
          <w:footerReference w:type="even" r:id="rId11"/>
          <w:footerReference w:type="default" r:id="rId12"/>
          <w:pgSz w:w="12240" w:h="15840"/>
          <w:pgMar w:top="1180" w:right="1020" w:bottom="900" w:left="1720" w:header="0" w:footer="708" w:gutter="0"/>
          <w:cols w:space="720"/>
        </w:sectPr>
      </w:pPr>
    </w:p>
    <w:p w14:paraId="5630718F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1B81686C" w14:textId="77777777" w:rsidR="001C3088" w:rsidRDefault="001C3088">
      <w:pPr>
        <w:spacing w:after="0"/>
        <w:sectPr w:rsidR="001C3088">
          <w:pgSz w:w="12240" w:h="15840"/>
          <w:pgMar w:top="1480" w:right="1720" w:bottom="700" w:left="800" w:header="0" w:footer="708" w:gutter="0"/>
          <w:cols w:space="720"/>
        </w:sectPr>
      </w:pPr>
    </w:p>
    <w:p w14:paraId="4E8FB92C" w14:textId="77777777" w:rsidR="001C3088" w:rsidRDefault="00F6259B">
      <w:pPr>
        <w:spacing w:before="35" w:after="0" w:line="240" w:lineRule="auto"/>
        <w:ind w:left="400" w:right="-20"/>
        <w:rPr>
          <w:rFonts w:ascii="Arial" w:eastAsia="Arial" w:hAnsi="Arial" w:cs="Arial"/>
          <w:sz w:val="46"/>
          <w:szCs w:val="46"/>
        </w:rPr>
      </w:pPr>
      <w:r>
        <w:lastRenderedPageBreak/>
        <w:pict w14:anchorId="0D70967A">
          <v:group id="_x0000_s1101" style="position:absolute;left:0;text-align:left;margin-left:24pt;margin-top:51.95pt;width:526.7pt;height:.1pt;z-index:-2179;mso-position-horizontal-relative:page;mso-position-vertical-relative:page" coordorigin="480,1040" coordsize="10535,2">
            <v:shape id="_x0000_s1102" style="position:absolute;left:480;top:1040;width:10535;height:2" coordorigin="480,1040" coordsize="10535,0" path="m480,1040l11015,1040e" filled="f" strokeweight="1.6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bCs/>
          <w:sz w:val="46"/>
          <w:szCs w:val="46"/>
        </w:rPr>
        <w:t>About</w:t>
      </w:r>
      <w:r>
        <w:rPr>
          <w:rFonts w:ascii="Arial" w:eastAsia="Arial" w:hAnsi="Arial" w:cs="Arial"/>
          <w:b/>
          <w:bCs/>
          <w:spacing w:val="-13"/>
          <w:sz w:val="46"/>
          <w:szCs w:val="46"/>
        </w:rPr>
        <w:t xml:space="preserve"> </w:t>
      </w:r>
      <w:r>
        <w:rPr>
          <w:rFonts w:ascii="Arial" w:eastAsia="Arial" w:hAnsi="Arial" w:cs="Arial"/>
          <w:b/>
          <w:bCs/>
          <w:sz w:val="46"/>
          <w:szCs w:val="46"/>
        </w:rPr>
        <w:t>NetIQ</w:t>
      </w:r>
      <w:r>
        <w:rPr>
          <w:rFonts w:ascii="Arial" w:eastAsia="Arial" w:hAnsi="Arial" w:cs="Arial"/>
          <w:b/>
          <w:bCs/>
          <w:spacing w:val="-12"/>
          <w:sz w:val="46"/>
          <w:szCs w:val="46"/>
        </w:rPr>
        <w:t xml:space="preserve"> </w:t>
      </w:r>
      <w:r>
        <w:rPr>
          <w:rFonts w:ascii="Arial" w:eastAsia="Arial" w:hAnsi="Arial" w:cs="Arial"/>
          <w:b/>
          <w:bCs/>
          <w:sz w:val="46"/>
          <w:szCs w:val="46"/>
        </w:rPr>
        <w:t>Corporation</w:t>
      </w:r>
    </w:p>
    <w:p w14:paraId="7ABFA0D3" w14:textId="77777777" w:rsidR="001C3088" w:rsidRDefault="001C3088">
      <w:pPr>
        <w:spacing w:before="8" w:after="0" w:line="130" w:lineRule="exact"/>
        <w:rPr>
          <w:sz w:val="13"/>
          <w:szCs w:val="13"/>
        </w:rPr>
      </w:pPr>
    </w:p>
    <w:p w14:paraId="2489C8AC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54E43870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5256053E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4913EC39" w14:textId="77777777" w:rsidR="001C3088" w:rsidRDefault="00F6259B">
      <w:pPr>
        <w:spacing w:after="0" w:line="240" w:lineRule="exact"/>
        <w:ind w:left="400" w:right="187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global,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enterprise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so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compan</w:t>
      </w:r>
      <w:r>
        <w:rPr>
          <w:rFonts w:ascii="Palatino Linotype" w:eastAsia="Palatino Linotype" w:hAnsi="Palatino Linotype" w:cs="Palatino Linotype"/>
          <w:spacing w:val="-22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focus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persistent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challe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z w:val="20"/>
          <w:szCs w:val="20"/>
        </w:rPr>
        <w:t>es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r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environm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: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Change,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complexity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risk—and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how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can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cont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ol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them.</w:t>
      </w:r>
    </w:p>
    <w:p w14:paraId="1C5A123D" w14:textId="77777777" w:rsidR="001C3088" w:rsidRDefault="001C3088">
      <w:pPr>
        <w:spacing w:before="5" w:after="0" w:line="190" w:lineRule="exact"/>
        <w:rPr>
          <w:sz w:val="19"/>
          <w:szCs w:val="19"/>
        </w:rPr>
      </w:pPr>
    </w:p>
    <w:p w14:paraId="467A653B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608A75AD" w14:textId="77777777" w:rsidR="001C3088" w:rsidRDefault="00F6259B">
      <w:pPr>
        <w:spacing w:after="0" w:line="240" w:lineRule="auto"/>
        <w:ind w:left="400" w:right="-20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w w:val="83"/>
          <w:sz w:val="38"/>
          <w:szCs w:val="38"/>
        </w:rPr>
        <w:t xml:space="preserve">Our </w:t>
      </w:r>
      <w:r>
        <w:rPr>
          <w:rFonts w:ascii="Arial" w:eastAsia="Arial" w:hAnsi="Arial" w:cs="Arial"/>
          <w:b/>
          <w:bCs/>
          <w:spacing w:val="-7"/>
          <w:w w:val="83"/>
          <w:sz w:val="38"/>
          <w:szCs w:val="38"/>
        </w:rPr>
        <w:t>V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iewpoint</w:t>
      </w:r>
    </w:p>
    <w:p w14:paraId="3AD1679B" w14:textId="77777777" w:rsidR="001C3088" w:rsidRDefault="001C3088">
      <w:pPr>
        <w:spacing w:before="10" w:after="0" w:line="200" w:lineRule="exact"/>
        <w:rPr>
          <w:sz w:val="20"/>
          <w:szCs w:val="20"/>
        </w:rPr>
      </w:pPr>
    </w:p>
    <w:p w14:paraId="0E808585" w14:textId="77777777" w:rsidR="001C3088" w:rsidRDefault="00F6259B">
      <w:pPr>
        <w:spacing w:after="0" w:line="240" w:lineRule="auto"/>
        <w:ind w:left="40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Ad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b/>
          <w:bCs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change</w:t>
      </w:r>
      <w:r>
        <w:rPr>
          <w:rFonts w:ascii="Palatino Linotype" w:eastAsia="Palatino Linotype" w:hAnsi="Palatino Linotype" w:cs="Palatino Linotype"/>
          <w:b/>
          <w:bCs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b/>
          <w:bCs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manag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b/>
          <w:bCs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complexity</w:t>
      </w:r>
      <w:r>
        <w:rPr>
          <w:rFonts w:ascii="Palatino Linotype" w:eastAsia="Palatino Linotype" w:hAnsi="Palatino Linotype" w:cs="Palatino Linotype"/>
          <w:b/>
          <w:bCs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ris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b/>
          <w:bCs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new</w:t>
      </w:r>
    </w:p>
    <w:p w14:paraId="738EFB7B" w14:textId="77777777" w:rsidR="001C3088" w:rsidRDefault="00F6259B">
      <w:pPr>
        <w:spacing w:before="78" w:after="0" w:line="240" w:lineRule="exact"/>
        <w:ind w:left="820" w:right="221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fact,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all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challenges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face,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perhaps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mos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prominent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riables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deny 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control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re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measure,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monito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manage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>ysical,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virtual,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and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oud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computing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envi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onments.</w:t>
      </w:r>
    </w:p>
    <w:p w14:paraId="4F52986A" w14:textId="77777777" w:rsidR="001C3088" w:rsidRDefault="001C3088">
      <w:pPr>
        <w:spacing w:before="2" w:after="0" w:line="140" w:lineRule="exact"/>
        <w:rPr>
          <w:sz w:val="14"/>
          <w:szCs w:val="14"/>
        </w:rPr>
      </w:pPr>
    </w:p>
    <w:p w14:paraId="2EAE08BB" w14:textId="77777777" w:rsidR="001C3088" w:rsidRDefault="00F6259B">
      <w:pPr>
        <w:spacing w:after="0" w:line="240" w:lineRule="auto"/>
        <w:ind w:left="40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Enabling</w:t>
      </w:r>
      <w:r>
        <w:rPr>
          <w:rFonts w:ascii="Palatino Linotype" w:eastAsia="Palatino Linotype" w:hAnsi="Palatino Linotype" w:cs="Palatino Linotype"/>
          <w:b/>
          <w:bCs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cr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tic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b/>
          <w:bCs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b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sines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b/>
          <w:bCs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rvices,</w:t>
      </w:r>
      <w:r>
        <w:rPr>
          <w:rFonts w:ascii="Palatino Linotype" w:eastAsia="Palatino Linotype" w:hAnsi="Palatino Linotype" w:cs="Palatino Linotype"/>
          <w:b/>
          <w:bCs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better</w:t>
      </w:r>
      <w:r>
        <w:rPr>
          <w:rFonts w:ascii="Palatino Linotype" w:eastAsia="Palatino Linotype" w:hAnsi="Palatino Linotype" w:cs="Palatino Linotype"/>
          <w:b/>
          <w:bCs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faster</w:t>
      </w:r>
    </w:p>
    <w:p w14:paraId="6591A8D3" w14:textId="77777777" w:rsidR="001C3088" w:rsidRDefault="00F6259B">
      <w:pPr>
        <w:spacing w:before="78" w:after="0" w:line="240" w:lineRule="exact"/>
        <w:ind w:left="820" w:right="529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belie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that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ov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id</w:t>
      </w:r>
      <w:r>
        <w:rPr>
          <w:rFonts w:ascii="Palatino Linotype" w:eastAsia="Palatino Linotype" w:hAnsi="Palatino Linotype" w:cs="Palatino Linotype"/>
          <w:sz w:val="20"/>
          <w:szCs w:val="20"/>
        </w:rPr>
        <w:t>ing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much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control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pos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b</w:t>
      </w:r>
      <w:r>
        <w:rPr>
          <w:rFonts w:ascii="Palatino Linotype" w:eastAsia="Palatino Linotype" w:hAnsi="Palatino Linotype" w:cs="Palatino Linotype"/>
          <w:sz w:val="20"/>
          <w:szCs w:val="20"/>
        </w:rPr>
        <w:t>le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organizations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is 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onl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 en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ble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time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ier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cos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ct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el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ry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serv</w:t>
      </w:r>
      <w:r>
        <w:rPr>
          <w:rFonts w:ascii="Palatino Linotype" w:eastAsia="Palatino Linotype" w:hAnsi="Palatino Linotype" w:cs="Palatino Linotype"/>
          <w:sz w:val="20"/>
          <w:szCs w:val="20"/>
        </w:rPr>
        <w:t>ic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es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es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ke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change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and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xi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only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ntinu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increa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orga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zations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continu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change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 techno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og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es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nee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ana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them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become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inh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rentl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mor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complex.</w:t>
      </w:r>
    </w:p>
    <w:p w14:paraId="20069E04" w14:textId="77777777" w:rsidR="001C3088" w:rsidRDefault="001C3088">
      <w:pPr>
        <w:spacing w:before="6" w:after="0" w:line="190" w:lineRule="exact"/>
        <w:rPr>
          <w:sz w:val="19"/>
          <w:szCs w:val="19"/>
        </w:rPr>
      </w:pPr>
    </w:p>
    <w:p w14:paraId="38E8C07E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542D6EB9" w14:textId="77777777" w:rsidR="001C3088" w:rsidRDefault="00F6259B">
      <w:pPr>
        <w:spacing w:after="0" w:line="240" w:lineRule="auto"/>
        <w:ind w:left="400" w:right="-20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w w:val="83"/>
          <w:sz w:val="38"/>
          <w:szCs w:val="38"/>
        </w:rPr>
        <w:t>Our Philosophy</w:t>
      </w:r>
    </w:p>
    <w:p w14:paraId="6DFD9DF3" w14:textId="77777777" w:rsidR="001C3088" w:rsidRDefault="001C3088">
      <w:pPr>
        <w:spacing w:before="10" w:after="0" w:line="200" w:lineRule="exact"/>
        <w:rPr>
          <w:sz w:val="20"/>
          <w:szCs w:val="20"/>
        </w:rPr>
      </w:pPr>
    </w:p>
    <w:p w14:paraId="35A15EF3" w14:textId="77777777" w:rsidR="001C3088" w:rsidRDefault="00F6259B">
      <w:pPr>
        <w:spacing w:after="0" w:line="240" w:lineRule="auto"/>
        <w:ind w:left="40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li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solutions,</w:t>
      </w:r>
      <w:r>
        <w:rPr>
          <w:rFonts w:ascii="Palatino Linotype" w:eastAsia="Palatino Linotype" w:hAnsi="Palatino Linotype" w:cs="Palatino Linotype"/>
          <w:b/>
          <w:bCs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j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software</w:t>
      </w:r>
    </w:p>
    <w:p w14:paraId="0AC46ADF" w14:textId="77777777" w:rsidR="001C3088" w:rsidRDefault="00F6259B">
      <w:pPr>
        <w:spacing w:before="78" w:after="0" w:line="240" w:lineRule="exact"/>
        <w:ind w:left="820" w:right="251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orde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provide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el</w:t>
      </w:r>
      <w:r>
        <w:rPr>
          <w:rFonts w:ascii="Palatino Linotype" w:eastAsia="Palatino Linotype" w:hAnsi="Palatino Linotype" w:cs="Palatino Linotype"/>
          <w:sz w:val="20"/>
          <w:szCs w:val="20"/>
        </w:rPr>
        <w:t>ia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b</w:t>
      </w:r>
      <w:r>
        <w:rPr>
          <w:rFonts w:ascii="Palatino Linotype" w:eastAsia="Palatino Linotype" w:hAnsi="Palatino Linotype" w:cs="Palatino Linotype"/>
          <w:sz w:val="20"/>
          <w:szCs w:val="20"/>
        </w:rPr>
        <w:t>le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cont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mak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su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w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ers</w:t>
      </w:r>
      <w:r>
        <w:rPr>
          <w:rFonts w:ascii="Palatino Linotype" w:eastAsia="Palatino Linotype" w:hAnsi="Palatino Linotype" w:cs="Palatino Linotype"/>
          <w:sz w:val="20"/>
          <w:szCs w:val="20"/>
        </w:rPr>
        <w:t>ta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rea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‐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rl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sc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ios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ic</w:t>
      </w:r>
      <w:r>
        <w:rPr>
          <w:rFonts w:ascii="Palatino Linotype" w:eastAsia="Palatino Linotype" w:hAnsi="Palatino Linotype" w:cs="Palatino Linotype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organizations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ik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opera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—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day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day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out.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That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ʹ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proofErr w:type="spell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only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ay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w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can 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el</w:t>
      </w:r>
      <w:r>
        <w:rPr>
          <w:rFonts w:ascii="Palatino Linotype" w:eastAsia="Palatino Linotype" w:hAnsi="Palatino Linotype" w:cs="Palatino Linotype"/>
          <w:sz w:val="20"/>
          <w:szCs w:val="20"/>
        </w:rPr>
        <w:t>op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practical,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ntel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z w:val="20"/>
          <w:szCs w:val="20"/>
        </w:rPr>
        <w:t>ent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IT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solutions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that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su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ess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ul</w:t>
      </w:r>
      <w:r>
        <w:rPr>
          <w:rFonts w:ascii="Palatino Linotype" w:eastAsia="Palatino Linotype" w:hAnsi="Palatino Linotype" w:cs="Palatino Linotype"/>
          <w:sz w:val="20"/>
          <w:szCs w:val="20"/>
        </w:rPr>
        <w:t>ly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eld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meas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ur</w:t>
      </w:r>
      <w:r>
        <w:rPr>
          <w:rFonts w:ascii="Palatino Linotype" w:eastAsia="Palatino Linotype" w:hAnsi="Palatino Linotype" w:cs="Palatino Linotype"/>
          <w:sz w:val="20"/>
          <w:szCs w:val="20"/>
        </w:rPr>
        <w:t>able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results. And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proofErr w:type="spellStart"/>
      <w:proofErr w:type="gramStart"/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ʹ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proofErr w:type="spell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uch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arding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mply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el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proofErr w:type="gramEnd"/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2C449147" w14:textId="77777777" w:rsidR="001C3088" w:rsidRDefault="001C3088">
      <w:pPr>
        <w:spacing w:before="2" w:after="0" w:line="140" w:lineRule="exact"/>
        <w:rPr>
          <w:sz w:val="14"/>
          <w:szCs w:val="14"/>
        </w:rPr>
      </w:pPr>
    </w:p>
    <w:p w14:paraId="5D862755" w14:textId="77777777" w:rsidR="001C3088" w:rsidRDefault="00F6259B">
      <w:pPr>
        <w:spacing w:after="0" w:line="240" w:lineRule="auto"/>
        <w:ind w:left="40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ri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yo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suc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es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b/>
          <w:bCs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passion</w:t>
      </w:r>
    </w:p>
    <w:p w14:paraId="7E9FE036" w14:textId="77777777" w:rsidR="001C3088" w:rsidRDefault="00F6259B">
      <w:pPr>
        <w:spacing w:before="78" w:after="0" w:line="240" w:lineRule="exact"/>
        <w:ind w:left="820" w:right="182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place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su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es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at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heart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how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business.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Fro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du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incep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 deployment,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ers</w:t>
      </w:r>
      <w:r>
        <w:rPr>
          <w:rFonts w:ascii="Palatino Linotype" w:eastAsia="Palatino Linotype" w:hAnsi="Palatino Linotype" w:cs="Palatino Linotype"/>
          <w:sz w:val="20"/>
          <w:szCs w:val="20"/>
        </w:rPr>
        <w:t>ta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that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solutions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at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w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ll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te</w:t>
      </w:r>
      <w:r>
        <w:rPr>
          <w:rFonts w:ascii="Palatino Linotype" w:eastAsia="Palatino Linotype" w:hAnsi="Palatino Linotype" w:cs="Palatino Linotype"/>
          <w:sz w:val="20"/>
          <w:szCs w:val="20"/>
        </w:rPr>
        <w:t>gra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am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es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ly </w:t>
      </w:r>
      <w:r>
        <w:rPr>
          <w:rFonts w:ascii="Palatino Linotype" w:eastAsia="Palatino Linotype" w:hAnsi="Palatino Linotype" w:cs="Palatino Linotype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y</w:t>
      </w:r>
      <w:r>
        <w:rPr>
          <w:rFonts w:ascii="Palatino Linotype" w:eastAsia="Palatino Linotype" w:hAnsi="Palatino Linotype" w:cs="Palatino Linotype"/>
          <w:sz w:val="20"/>
          <w:szCs w:val="20"/>
        </w:rPr>
        <w:t>our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existing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tmen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;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ongoing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support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training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pos</w:t>
      </w:r>
      <w:r>
        <w:rPr>
          <w:rFonts w:ascii="Palatino Linotype" w:eastAsia="Palatino Linotype" w:hAnsi="Palatino Linotype" w:cs="Palatino Linotype"/>
          <w:sz w:val="20"/>
          <w:szCs w:val="20"/>
        </w:rPr>
        <w:t>t‐deployment;</w:t>
      </w: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and 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nee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someone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tru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easy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with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—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change.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mate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22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1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succeed,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all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succeed.</w:t>
      </w:r>
    </w:p>
    <w:p w14:paraId="56696CE1" w14:textId="77777777" w:rsidR="001C3088" w:rsidRDefault="001C3088">
      <w:pPr>
        <w:spacing w:before="6" w:after="0" w:line="190" w:lineRule="exact"/>
        <w:rPr>
          <w:sz w:val="19"/>
          <w:szCs w:val="19"/>
        </w:rPr>
      </w:pPr>
    </w:p>
    <w:p w14:paraId="2582D7EB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27A22698" w14:textId="77777777" w:rsidR="001C3088" w:rsidRDefault="00F6259B">
      <w:pPr>
        <w:spacing w:after="0" w:line="240" w:lineRule="auto"/>
        <w:ind w:left="400" w:right="-20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w w:val="83"/>
          <w:sz w:val="38"/>
          <w:szCs w:val="38"/>
        </w:rPr>
        <w:t>Our Solutions</w:t>
      </w:r>
    </w:p>
    <w:p w14:paraId="12AF4EFE" w14:textId="77777777" w:rsidR="001C3088" w:rsidRDefault="001C3088">
      <w:pPr>
        <w:spacing w:before="10" w:after="0" w:line="200" w:lineRule="exact"/>
        <w:rPr>
          <w:sz w:val="20"/>
          <w:szCs w:val="20"/>
        </w:rPr>
      </w:pPr>
    </w:p>
    <w:p w14:paraId="6A761B78" w14:textId="77777777" w:rsidR="001C3088" w:rsidRDefault="00F6259B">
      <w:pPr>
        <w:spacing w:after="0" w:line="240" w:lineRule="auto"/>
        <w:ind w:left="58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ty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&amp;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Access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Go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rnance</w:t>
      </w:r>
    </w:p>
    <w:p w14:paraId="5008C972" w14:textId="77777777" w:rsidR="001C3088" w:rsidRDefault="00F6259B">
      <w:pPr>
        <w:spacing w:before="60" w:after="0" w:line="240" w:lineRule="auto"/>
        <w:ind w:left="58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Access</w:t>
      </w:r>
      <w:proofErr w:type="gramEnd"/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Management</w:t>
      </w:r>
    </w:p>
    <w:p w14:paraId="7C25081B" w14:textId="77777777" w:rsidR="001C3088" w:rsidRDefault="00F6259B">
      <w:pPr>
        <w:spacing w:before="60" w:after="0" w:line="240" w:lineRule="auto"/>
        <w:ind w:left="58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Securi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proofErr w:type="gramEnd"/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Managem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nt</w:t>
      </w:r>
    </w:p>
    <w:p w14:paraId="33B4F104" w14:textId="77777777" w:rsidR="001C3088" w:rsidRDefault="00F6259B">
      <w:pPr>
        <w:spacing w:before="60" w:after="0" w:line="240" w:lineRule="auto"/>
        <w:ind w:left="58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Sys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ems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&amp;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Application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Management</w:t>
      </w:r>
    </w:p>
    <w:p w14:paraId="3F8EEE03" w14:textId="77777777" w:rsidR="001C3088" w:rsidRDefault="00F6259B">
      <w:pPr>
        <w:spacing w:before="60" w:after="0" w:line="240" w:lineRule="auto"/>
        <w:ind w:left="58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oad</w:t>
      </w:r>
      <w:proofErr w:type="gramEnd"/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Management</w:t>
      </w:r>
    </w:p>
    <w:p w14:paraId="694DAE79" w14:textId="77777777" w:rsidR="001C3088" w:rsidRDefault="00F6259B">
      <w:pPr>
        <w:spacing w:before="60" w:after="0" w:line="240" w:lineRule="auto"/>
        <w:ind w:left="58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Service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Management</w:t>
      </w:r>
    </w:p>
    <w:p w14:paraId="642B3970" w14:textId="77777777" w:rsidR="001C3088" w:rsidRDefault="001C3088">
      <w:pPr>
        <w:spacing w:after="0"/>
        <w:sectPr w:rsidR="001C3088">
          <w:footerReference w:type="even" r:id="rId13"/>
          <w:footerReference w:type="default" r:id="rId14"/>
          <w:pgSz w:w="12240" w:h="15840"/>
          <w:pgMar w:top="1180" w:right="1020" w:bottom="900" w:left="1720" w:header="0" w:footer="708" w:gutter="0"/>
          <w:pgNumType w:start="7"/>
          <w:cols w:space="720"/>
        </w:sectPr>
      </w:pPr>
    </w:p>
    <w:p w14:paraId="69476396" w14:textId="77777777" w:rsidR="001C3088" w:rsidRDefault="00F6259B">
      <w:pPr>
        <w:spacing w:before="57" w:after="0" w:line="240" w:lineRule="auto"/>
        <w:ind w:left="1320" w:right="-20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w w:val="83"/>
          <w:sz w:val="38"/>
          <w:szCs w:val="38"/>
        </w:rPr>
        <w:lastRenderedPageBreak/>
        <w:t>Con</w:t>
      </w:r>
      <w:r>
        <w:rPr>
          <w:rFonts w:ascii="Arial" w:eastAsia="Arial" w:hAnsi="Arial" w:cs="Arial"/>
          <w:b/>
          <w:bCs/>
          <w:spacing w:val="-7"/>
          <w:w w:val="83"/>
          <w:sz w:val="38"/>
          <w:szCs w:val="38"/>
        </w:rPr>
        <w:t>t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acting</w:t>
      </w:r>
      <w:r>
        <w:rPr>
          <w:rFonts w:ascii="Arial" w:eastAsia="Arial" w:hAnsi="Arial" w:cs="Arial"/>
          <w:b/>
          <w:bCs/>
          <w:spacing w:val="-2"/>
          <w:w w:val="83"/>
          <w:sz w:val="38"/>
          <w:szCs w:val="38"/>
        </w:rPr>
        <w:t xml:space="preserve"> 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Sales Support</w:t>
      </w:r>
    </w:p>
    <w:p w14:paraId="72C472E4" w14:textId="77777777" w:rsidR="001C3088" w:rsidRDefault="001C3088">
      <w:pPr>
        <w:spacing w:before="7" w:after="0" w:line="220" w:lineRule="exact"/>
      </w:pPr>
    </w:p>
    <w:p w14:paraId="75788944" w14:textId="77777777" w:rsidR="001C3088" w:rsidRDefault="00F6259B">
      <w:pPr>
        <w:spacing w:after="0" w:line="240" w:lineRule="exact"/>
        <w:ind w:left="1320" w:right="466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questions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about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uc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s,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pricing,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capabilities,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sz w:val="20"/>
          <w:szCs w:val="20"/>
        </w:rPr>
        <w:t>contact</w:t>
      </w:r>
      <w:proofErr w:type="gramEnd"/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local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partne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If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cannot contact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partne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contact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our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Sales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Support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team.</w:t>
      </w:r>
    </w:p>
    <w:p w14:paraId="2C36DA09" w14:textId="77777777" w:rsidR="001C3088" w:rsidRDefault="001C3088">
      <w:pPr>
        <w:spacing w:before="13" w:after="0" w:line="280" w:lineRule="exact"/>
        <w:rPr>
          <w:sz w:val="28"/>
          <w:szCs w:val="28"/>
        </w:rPr>
      </w:pPr>
    </w:p>
    <w:p w14:paraId="4F574723" w14:textId="77777777" w:rsidR="001C3088" w:rsidRDefault="00F6259B">
      <w:pPr>
        <w:tabs>
          <w:tab w:val="left" w:pos="4280"/>
        </w:tabs>
        <w:spacing w:before="37" w:after="0" w:line="240" w:lineRule="auto"/>
        <w:ind w:left="13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-3"/>
          <w:sz w:val="18"/>
          <w:szCs w:val="18"/>
        </w:rPr>
        <w:t>W</w:t>
      </w:r>
      <w:r>
        <w:rPr>
          <w:rFonts w:ascii="Arial" w:eastAsia="Arial" w:hAnsi="Arial" w:cs="Arial"/>
          <w:b/>
          <w:bCs/>
          <w:sz w:val="18"/>
          <w:szCs w:val="18"/>
        </w:rPr>
        <w:t>orl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d</w:t>
      </w:r>
      <w:r>
        <w:rPr>
          <w:rFonts w:ascii="Arial" w:eastAsia="Arial" w:hAnsi="Arial" w:cs="Arial"/>
          <w:b/>
          <w:bCs/>
          <w:sz w:val="18"/>
          <w:szCs w:val="18"/>
        </w:rPr>
        <w:t>w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i</w:t>
      </w:r>
      <w:r>
        <w:rPr>
          <w:rFonts w:ascii="Arial" w:eastAsia="Arial" w:hAnsi="Arial" w:cs="Arial"/>
          <w:b/>
          <w:bCs/>
          <w:sz w:val="18"/>
          <w:szCs w:val="18"/>
        </w:rPr>
        <w:t>d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e</w:t>
      </w:r>
      <w:r>
        <w:rPr>
          <w:rFonts w:ascii="Arial" w:eastAsia="Arial" w:hAnsi="Arial" w:cs="Arial"/>
          <w:b/>
          <w:bCs/>
          <w:sz w:val="18"/>
          <w:szCs w:val="18"/>
        </w:rPr>
        <w:t>:</w:t>
      </w:r>
      <w:r>
        <w:rPr>
          <w:rFonts w:ascii="Arial" w:eastAsia="Arial" w:hAnsi="Arial" w:cs="Arial"/>
          <w:b/>
          <w:bCs/>
          <w:sz w:val="18"/>
          <w:szCs w:val="18"/>
        </w:rPr>
        <w:tab/>
      </w:r>
      <w:hyperlink r:id="rId15">
        <w:r>
          <w:rPr>
            <w:rFonts w:ascii="Arial" w:eastAsia="Arial" w:hAnsi="Arial" w:cs="Arial"/>
            <w:color w:val="0000FF"/>
            <w:sz w:val="18"/>
            <w:szCs w:val="18"/>
          </w:rPr>
          <w:t>ww</w:t>
        </w:r>
        <w:r>
          <w:rPr>
            <w:rFonts w:ascii="Arial" w:eastAsia="Arial" w:hAnsi="Arial" w:cs="Arial"/>
            <w:color w:val="0000FF"/>
            <w:spacing w:val="-10"/>
            <w:sz w:val="18"/>
            <w:szCs w:val="18"/>
          </w:rPr>
          <w:t>w</w:t>
        </w:r>
        <w:r>
          <w:rPr>
            <w:rFonts w:ascii="Arial" w:eastAsia="Arial" w:hAnsi="Arial" w:cs="Arial"/>
            <w:color w:val="0000FF"/>
            <w:sz w:val="18"/>
            <w:szCs w:val="18"/>
          </w:rPr>
          <w:t>.neti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</w:rPr>
          <w:t>q</w:t>
        </w:r>
        <w:r>
          <w:rPr>
            <w:rFonts w:ascii="Arial" w:eastAsia="Arial" w:hAnsi="Arial" w:cs="Arial"/>
            <w:color w:val="0000FF"/>
            <w:sz w:val="18"/>
            <w:szCs w:val="18"/>
          </w:rPr>
          <w:t>.com/ab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</w:rPr>
          <w:t>o</w:t>
        </w:r>
        <w:r>
          <w:rPr>
            <w:rFonts w:ascii="Arial" w:eastAsia="Arial" w:hAnsi="Arial" w:cs="Arial"/>
            <w:color w:val="0000FF"/>
            <w:sz w:val="18"/>
            <w:szCs w:val="18"/>
          </w:rPr>
          <w:t>ut_n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</w:rPr>
          <w:t>e</w:t>
        </w:r>
        <w:r>
          <w:rPr>
            <w:rFonts w:ascii="Arial" w:eastAsia="Arial" w:hAnsi="Arial" w:cs="Arial"/>
            <w:color w:val="0000FF"/>
            <w:sz w:val="18"/>
            <w:szCs w:val="18"/>
          </w:rPr>
          <w:t>ti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</w:rPr>
          <w:t>q</w:t>
        </w:r>
        <w:r>
          <w:rPr>
            <w:rFonts w:ascii="Arial" w:eastAsia="Arial" w:hAnsi="Arial" w:cs="Arial"/>
            <w:color w:val="0000FF"/>
            <w:spacing w:val="-1"/>
            <w:sz w:val="18"/>
            <w:szCs w:val="18"/>
          </w:rPr>
          <w:t>/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</w:rPr>
          <w:t>o</w:t>
        </w:r>
        <w:r>
          <w:rPr>
            <w:rFonts w:ascii="Arial" w:eastAsia="Arial" w:hAnsi="Arial" w:cs="Arial"/>
            <w:color w:val="0000FF"/>
            <w:spacing w:val="-3"/>
            <w:sz w:val="18"/>
            <w:szCs w:val="18"/>
          </w:rPr>
          <w:t>f</w:t>
        </w:r>
        <w:r>
          <w:rPr>
            <w:rFonts w:ascii="Arial" w:eastAsia="Arial" w:hAnsi="Arial" w:cs="Arial"/>
            <w:color w:val="0000FF"/>
            <w:sz w:val="18"/>
            <w:szCs w:val="18"/>
          </w:rPr>
          <w:t>fic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</w:rPr>
          <w:t>e</w:t>
        </w:r>
        <w:r>
          <w:rPr>
            <w:rFonts w:ascii="Arial" w:eastAsia="Arial" w:hAnsi="Arial" w:cs="Arial"/>
            <w:color w:val="0000FF"/>
            <w:sz w:val="18"/>
            <w:szCs w:val="18"/>
          </w:rPr>
          <w:t>locati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</w:rPr>
          <w:t>o</w:t>
        </w:r>
        <w:r>
          <w:rPr>
            <w:rFonts w:ascii="Arial" w:eastAsia="Arial" w:hAnsi="Arial" w:cs="Arial"/>
            <w:color w:val="0000FF"/>
            <w:spacing w:val="-1"/>
            <w:sz w:val="18"/>
            <w:szCs w:val="18"/>
          </w:rPr>
          <w:t>n</w:t>
        </w:r>
        <w:r>
          <w:rPr>
            <w:rFonts w:ascii="Arial" w:eastAsia="Arial" w:hAnsi="Arial" w:cs="Arial"/>
            <w:color w:val="0000FF"/>
            <w:sz w:val="18"/>
            <w:szCs w:val="18"/>
          </w:rPr>
          <w:t>s.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</w:rPr>
          <w:t>a</w:t>
        </w:r>
        <w:r>
          <w:rPr>
            <w:rFonts w:ascii="Arial" w:eastAsia="Arial" w:hAnsi="Arial" w:cs="Arial"/>
            <w:color w:val="0000FF"/>
            <w:sz w:val="18"/>
            <w:szCs w:val="18"/>
          </w:rPr>
          <w:t>sp</w:t>
        </w:r>
      </w:hyperlink>
    </w:p>
    <w:p w14:paraId="6250E893" w14:textId="77777777" w:rsidR="001C3088" w:rsidRDefault="001C3088">
      <w:pPr>
        <w:spacing w:before="2" w:after="0" w:line="170" w:lineRule="exact"/>
        <w:rPr>
          <w:sz w:val="17"/>
          <w:szCs w:val="17"/>
        </w:rPr>
      </w:pPr>
    </w:p>
    <w:p w14:paraId="54F72798" w14:textId="77777777" w:rsidR="001C3088" w:rsidRDefault="00F6259B">
      <w:pPr>
        <w:tabs>
          <w:tab w:val="left" w:pos="4280"/>
        </w:tabs>
        <w:spacing w:after="0" w:line="240" w:lineRule="auto"/>
        <w:ind w:left="13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1"/>
          <w:sz w:val="18"/>
          <w:szCs w:val="18"/>
        </w:rPr>
        <w:t>U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n</w:t>
      </w:r>
      <w:r>
        <w:rPr>
          <w:rFonts w:ascii="Arial" w:eastAsia="Arial" w:hAnsi="Arial" w:cs="Arial"/>
          <w:b/>
          <w:bCs/>
          <w:sz w:val="18"/>
          <w:szCs w:val="18"/>
        </w:rPr>
        <w:t xml:space="preserve">ited </w:t>
      </w:r>
      <w:r>
        <w:rPr>
          <w:rFonts w:ascii="Arial" w:eastAsia="Arial" w:hAnsi="Arial" w:cs="Arial"/>
          <w:b/>
          <w:bCs/>
          <w:spacing w:val="-2"/>
          <w:sz w:val="18"/>
          <w:szCs w:val="18"/>
        </w:rPr>
        <w:t>S</w:t>
      </w:r>
      <w:r>
        <w:rPr>
          <w:rFonts w:ascii="Arial" w:eastAsia="Arial" w:hAnsi="Arial" w:cs="Arial"/>
          <w:b/>
          <w:bCs/>
          <w:spacing w:val="-6"/>
          <w:sz w:val="18"/>
          <w:szCs w:val="18"/>
        </w:rPr>
        <w:t>t</w:t>
      </w:r>
      <w:r>
        <w:rPr>
          <w:rFonts w:ascii="Arial" w:eastAsia="Arial" w:hAnsi="Arial" w:cs="Arial"/>
          <w:b/>
          <w:bCs/>
          <w:sz w:val="18"/>
          <w:szCs w:val="18"/>
        </w:rPr>
        <w:t>at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bCs/>
          <w:sz w:val="18"/>
          <w:szCs w:val="18"/>
        </w:rPr>
        <w:t>s and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Can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d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:</w:t>
      </w:r>
      <w:r>
        <w:rPr>
          <w:rFonts w:ascii="Arial" w:eastAsia="Arial" w:hAnsi="Arial" w:cs="Arial"/>
          <w:b/>
          <w:bCs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>1-8</w:t>
      </w:r>
      <w:r>
        <w:rPr>
          <w:rFonts w:ascii="Arial" w:eastAsia="Arial" w:hAnsi="Arial" w:cs="Arial"/>
          <w:spacing w:val="1"/>
          <w:sz w:val="18"/>
          <w:szCs w:val="18"/>
        </w:rPr>
        <w:t>8</w:t>
      </w:r>
      <w:r>
        <w:rPr>
          <w:rFonts w:ascii="Arial" w:eastAsia="Arial" w:hAnsi="Arial" w:cs="Arial"/>
          <w:sz w:val="18"/>
          <w:szCs w:val="18"/>
        </w:rPr>
        <w:t>8-32</w:t>
      </w:r>
      <w:r>
        <w:rPr>
          <w:rFonts w:ascii="Arial" w:eastAsia="Arial" w:hAnsi="Arial" w:cs="Arial"/>
          <w:spacing w:val="1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>-67</w:t>
      </w:r>
      <w:r>
        <w:rPr>
          <w:rFonts w:ascii="Arial" w:eastAsia="Arial" w:hAnsi="Arial" w:cs="Arial"/>
          <w:spacing w:val="1"/>
          <w:sz w:val="18"/>
          <w:szCs w:val="18"/>
        </w:rPr>
        <w:t>6</w:t>
      </w:r>
      <w:r>
        <w:rPr>
          <w:rFonts w:ascii="Arial" w:eastAsia="Arial" w:hAnsi="Arial" w:cs="Arial"/>
          <w:sz w:val="18"/>
          <w:szCs w:val="18"/>
        </w:rPr>
        <w:t>8</w:t>
      </w:r>
    </w:p>
    <w:p w14:paraId="28B6C40B" w14:textId="77777777" w:rsidR="001C3088" w:rsidRDefault="001C3088">
      <w:pPr>
        <w:spacing w:before="3" w:after="0" w:line="170" w:lineRule="exact"/>
        <w:rPr>
          <w:sz w:val="17"/>
          <w:szCs w:val="17"/>
        </w:rPr>
      </w:pPr>
    </w:p>
    <w:p w14:paraId="068B9AF6" w14:textId="77777777" w:rsidR="001C3088" w:rsidRDefault="00F6259B">
      <w:pPr>
        <w:tabs>
          <w:tab w:val="left" w:pos="4280"/>
        </w:tabs>
        <w:spacing w:after="0" w:line="240" w:lineRule="auto"/>
        <w:ind w:left="13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Email:</w:t>
      </w:r>
      <w:r>
        <w:rPr>
          <w:rFonts w:ascii="Arial" w:eastAsia="Arial" w:hAnsi="Arial" w:cs="Arial"/>
          <w:b/>
          <w:bCs/>
          <w:sz w:val="18"/>
          <w:szCs w:val="18"/>
        </w:rPr>
        <w:tab/>
      </w:r>
      <w:hyperlink r:id="rId16">
        <w:r>
          <w:rPr>
            <w:rFonts w:ascii="Arial" w:eastAsia="Arial" w:hAnsi="Arial" w:cs="Arial"/>
            <w:color w:val="0000FF"/>
            <w:sz w:val="18"/>
            <w:szCs w:val="18"/>
          </w:rPr>
          <w:t>i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</w:rPr>
          <w:t>n</w:t>
        </w:r>
        <w:r>
          <w:rPr>
            <w:rFonts w:ascii="Arial" w:eastAsia="Arial" w:hAnsi="Arial" w:cs="Arial"/>
            <w:color w:val="0000FF"/>
            <w:sz w:val="18"/>
            <w:szCs w:val="18"/>
          </w:rPr>
          <w:t>fo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</w:rPr>
          <w:t>@</w:t>
        </w:r>
        <w:r>
          <w:rPr>
            <w:rFonts w:ascii="Arial" w:eastAsia="Arial" w:hAnsi="Arial" w:cs="Arial"/>
            <w:color w:val="0000FF"/>
            <w:sz w:val="18"/>
            <w:szCs w:val="18"/>
          </w:rPr>
          <w:t>netiq.com</w:t>
        </w:r>
      </w:hyperlink>
    </w:p>
    <w:p w14:paraId="34C4955A" w14:textId="77777777" w:rsidR="001C3088" w:rsidRDefault="001C3088">
      <w:pPr>
        <w:spacing w:before="3" w:after="0" w:line="170" w:lineRule="exact"/>
        <w:rPr>
          <w:sz w:val="17"/>
          <w:szCs w:val="17"/>
        </w:rPr>
      </w:pPr>
    </w:p>
    <w:p w14:paraId="74A26A32" w14:textId="77777777" w:rsidR="001C3088" w:rsidRDefault="00F6259B">
      <w:pPr>
        <w:tabs>
          <w:tab w:val="left" w:pos="4280"/>
        </w:tabs>
        <w:spacing w:after="0" w:line="203" w:lineRule="exact"/>
        <w:ind w:left="13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-3"/>
          <w:position w:val="-1"/>
          <w:sz w:val="18"/>
          <w:szCs w:val="18"/>
        </w:rPr>
        <w:t>W</w:t>
      </w:r>
      <w:r>
        <w:rPr>
          <w:rFonts w:ascii="Arial" w:eastAsia="Arial" w:hAnsi="Arial" w:cs="Arial"/>
          <w:b/>
          <w:bCs/>
          <w:spacing w:val="-1"/>
          <w:position w:val="-1"/>
          <w:sz w:val="18"/>
          <w:szCs w:val="18"/>
        </w:rPr>
        <w:t>e</w:t>
      </w:r>
      <w:r>
        <w:rPr>
          <w:rFonts w:ascii="Arial" w:eastAsia="Arial" w:hAnsi="Arial" w:cs="Arial"/>
          <w:b/>
          <w:bCs/>
          <w:position w:val="-1"/>
          <w:sz w:val="18"/>
          <w:szCs w:val="18"/>
        </w:rPr>
        <w:t>b</w:t>
      </w:r>
      <w:r>
        <w:rPr>
          <w:rFonts w:ascii="Arial" w:eastAsia="Arial" w:hAnsi="Arial" w:cs="Arial"/>
          <w:b/>
          <w:bCs/>
          <w:spacing w:val="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18"/>
          <w:szCs w:val="18"/>
        </w:rPr>
        <w:t>S</w:t>
      </w:r>
      <w:r>
        <w:rPr>
          <w:rFonts w:ascii="Arial" w:eastAsia="Arial" w:hAnsi="Arial" w:cs="Arial"/>
          <w:b/>
          <w:bCs/>
          <w:spacing w:val="-1"/>
          <w:position w:val="-1"/>
          <w:sz w:val="18"/>
          <w:szCs w:val="18"/>
        </w:rPr>
        <w:t>i</w:t>
      </w:r>
      <w:r>
        <w:rPr>
          <w:rFonts w:ascii="Arial" w:eastAsia="Arial" w:hAnsi="Arial" w:cs="Arial"/>
          <w:b/>
          <w:bCs/>
          <w:position w:val="-1"/>
          <w:sz w:val="18"/>
          <w:szCs w:val="18"/>
        </w:rPr>
        <w:t>t</w:t>
      </w:r>
      <w:r>
        <w:rPr>
          <w:rFonts w:ascii="Arial" w:eastAsia="Arial" w:hAnsi="Arial" w:cs="Arial"/>
          <w:b/>
          <w:bCs/>
          <w:spacing w:val="-1"/>
          <w:position w:val="-1"/>
          <w:sz w:val="18"/>
          <w:szCs w:val="18"/>
        </w:rPr>
        <w:t>e</w:t>
      </w:r>
      <w:r>
        <w:rPr>
          <w:rFonts w:ascii="Arial" w:eastAsia="Arial" w:hAnsi="Arial" w:cs="Arial"/>
          <w:b/>
          <w:bCs/>
          <w:position w:val="-1"/>
          <w:sz w:val="18"/>
          <w:szCs w:val="18"/>
        </w:rPr>
        <w:t>:</w:t>
      </w:r>
      <w:r>
        <w:rPr>
          <w:rFonts w:ascii="Arial" w:eastAsia="Arial" w:hAnsi="Arial" w:cs="Arial"/>
          <w:b/>
          <w:bCs/>
          <w:position w:val="-1"/>
          <w:sz w:val="18"/>
          <w:szCs w:val="18"/>
        </w:rPr>
        <w:tab/>
      </w:r>
      <w:hyperlink r:id="rId17">
        <w:r>
          <w:rPr>
            <w:rFonts w:ascii="Arial" w:eastAsia="Arial" w:hAnsi="Arial" w:cs="Arial"/>
            <w:color w:val="0000FF"/>
            <w:position w:val="-1"/>
            <w:sz w:val="18"/>
            <w:szCs w:val="18"/>
          </w:rPr>
          <w:t>ww</w:t>
        </w:r>
        <w:r>
          <w:rPr>
            <w:rFonts w:ascii="Arial" w:eastAsia="Arial" w:hAnsi="Arial" w:cs="Arial"/>
            <w:color w:val="0000FF"/>
            <w:spacing w:val="-10"/>
            <w:position w:val="-1"/>
            <w:sz w:val="18"/>
            <w:szCs w:val="18"/>
          </w:rPr>
          <w:t>w</w:t>
        </w:r>
        <w:r>
          <w:rPr>
            <w:rFonts w:ascii="Arial" w:eastAsia="Arial" w:hAnsi="Arial" w:cs="Arial"/>
            <w:color w:val="0000FF"/>
            <w:position w:val="-1"/>
            <w:sz w:val="18"/>
            <w:szCs w:val="18"/>
          </w:rPr>
          <w:t>.neti</w:t>
        </w:r>
        <w:r>
          <w:rPr>
            <w:rFonts w:ascii="Arial" w:eastAsia="Arial" w:hAnsi="Arial" w:cs="Arial"/>
            <w:color w:val="0000FF"/>
            <w:spacing w:val="1"/>
            <w:position w:val="-1"/>
            <w:sz w:val="18"/>
            <w:szCs w:val="18"/>
          </w:rPr>
          <w:t>q</w:t>
        </w:r>
        <w:r>
          <w:rPr>
            <w:rFonts w:ascii="Arial" w:eastAsia="Arial" w:hAnsi="Arial" w:cs="Arial"/>
            <w:color w:val="0000FF"/>
            <w:position w:val="-1"/>
            <w:sz w:val="18"/>
            <w:szCs w:val="18"/>
          </w:rPr>
          <w:t>.com</w:t>
        </w:r>
      </w:hyperlink>
    </w:p>
    <w:p w14:paraId="15D0EB77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0AE5EBE8" w14:textId="77777777" w:rsidR="001C3088" w:rsidRDefault="001C3088">
      <w:pPr>
        <w:spacing w:before="12" w:after="0" w:line="260" w:lineRule="exact"/>
        <w:rPr>
          <w:sz w:val="26"/>
          <w:szCs w:val="26"/>
        </w:rPr>
      </w:pPr>
    </w:p>
    <w:p w14:paraId="3197D52F" w14:textId="77777777" w:rsidR="001C3088" w:rsidRDefault="00F6259B">
      <w:pPr>
        <w:spacing w:before="11" w:after="0" w:line="240" w:lineRule="auto"/>
        <w:ind w:left="1320" w:right="-20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w w:val="83"/>
          <w:sz w:val="38"/>
          <w:szCs w:val="38"/>
        </w:rPr>
        <w:t>Con</w:t>
      </w:r>
      <w:r>
        <w:rPr>
          <w:rFonts w:ascii="Arial" w:eastAsia="Arial" w:hAnsi="Arial" w:cs="Arial"/>
          <w:b/>
          <w:bCs/>
          <w:spacing w:val="-7"/>
          <w:w w:val="83"/>
          <w:sz w:val="38"/>
          <w:szCs w:val="38"/>
        </w:rPr>
        <w:t>t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acting</w:t>
      </w:r>
      <w:r>
        <w:rPr>
          <w:rFonts w:ascii="Arial" w:eastAsia="Arial" w:hAnsi="Arial" w:cs="Arial"/>
          <w:b/>
          <w:bCs/>
          <w:spacing w:val="-2"/>
          <w:w w:val="83"/>
          <w:sz w:val="38"/>
          <w:szCs w:val="38"/>
        </w:rPr>
        <w:t xml:space="preserve"> </w:t>
      </w:r>
      <w:r>
        <w:rPr>
          <w:rFonts w:ascii="Arial" w:eastAsia="Arial" w:hAnsi="Arial" w:cs="Arial"/>
          <w:b/>
          <w:bCs/>
          <w:spacing w:val="-20"/>
          <w:w w:val="83"/>
          <w:sz w:val="38"/>
          <w:szCs w:val="38"/>
        </w:rPr>
        <w:t>T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echnical</w:t>
      </w:r>
      <w:r>
        <w:rPr>
          <w:rFonts w:ascii="Arial" w:eastAsia="Arial" w:hAnsi="Arial" w:cs="Arial"/>
          <w:b/>
          <w:bCs/>
          <w:spacing w:val="-4"/>
          <w:w w:val="83"/>
          <w:sz w:val="38"/>
          <w:szCs w:val="38"/>
        </w:rPr>
        <w:t xml:space="preserve"> 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Support</w:t>
      </w:r>
    </w:p>
    <w:p w14:paraId="28DA44DE" w14:textId="77777777" w:rsidR="001C3088" w:rsidRDefault="001C3088">
      <w:pPr>
        <w:spacing w:before="9" w:after="0" w:line="200" w:lineRule="exact"/>
        <w:rPr>
          <w:sz w:val="20"/>
          <w:szCs w:val="20"/>
        </w:rPr>
      </w:pPr>
    </w:p>
    <w:p w14:paraId="5890B57D" w14:textId="77777777" w:rsidR="001C3088" w:rsidRDefault="00F6259B">
      <w:pPr>
        <w:spacing w:after="0" w:line="266" w:lineRule="exact"/>
        <w:ind w:left="132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speci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ic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product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sues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contact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chnical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Support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team.</w:t>
      </w:r>
    </w:p>
    <w:p w14:paraId="428F6922" w14:textId="77777777" w:rsidR="001C3088" w:rsidRDefault="001C3088">
      <w:pPr>
        <w:spacing w:before="6" w:after="0" w:line="280" w:lineRule="exact"/>
        <w:rPr>
          <w:sz w:val="28"/>
          <w:szCs w:val="28"/>
        </w:rPr>
      </w:pPr>
    </w:p>
    <w:p w14:paraId="12C10656" w14:textId="77777777" w:rsidR="001C3088" w:rsidRDefault="00F6259B">
      <w:pPr>
        <w:tabs>
          <w:tab w:val="left" w:pos="5120"/>
        </w:tabs>
        <w:spacing w:before="37" w:after="0" w:line="240" w:lineRule="auto"/>
        <w:ind w:left="13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-3"/>
          <w:sz w:val="18"/>
          <w:szCs w:val="18"/>
        </w:rPr>
        <w:t>W</w:t>
      </w:r>
      <w:r>
        <w:rPr>
          <w:rFonts w:ascii="Arial" w:eastAsia="Arial" w:hAnsi="Arial" w:cs="Arial"/>
          <w:b/>
          <w:bCs/>
          <w:sz w:val="18"/>
          <w:szCs w:val="18"/>
        </w:rPr>
        <w:t>orl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d</w:t>
      </w:r>
      <w:r>
        <w:rPr>
          <w:rFonts w:ascii="Arial" w:eastAsia="Arial" w:hAnsi="Arial" w:cs="Arial"/>
          <w:b/>
          <w:bCs/>
          <w:sz w:val="18"/>
          <w:szCs w:val="18"/>
        </w:rPr>
        <w:t>w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i</w:t>
      </w:r>
      <w:r>
        <w:rPr>
          <w:rFonts w:ascii="Arial" w:eastAsia="Arial" w:hAnsi="Arial" w:cs="Arial"/>
          <w:b/>
          <w:bCs/>
          <w:sz w:val="18"/>
          <w:szCs w:val="18"/>
        </w:rPr>
        <w:t>d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e</w:t>
      </w:r>
      <w:r>
        <w:rPr>
          <w:rFonts w:ascii="Arial" w:eastAsia="Arial" w:hAnsi="Arial" w:cs="Arial"/>
          <w:b/>
          <w:bCs/>
          <w:sz w:val="18"/>
          <w:szCs w:val="18"/>
        </w:rPr>
        <w:t>:</w:t>
      </w:r>
      <w:r>
        <w:rPr>
          <w:rFonts w:ascii="Arial" w:eastAsia="Arial" w:hAnsi="Arial" w:cs="Arial"/>
          <w:b/>
          <w:bCs/>
          <w:sz w:val="18"/>
          <w:szCs w:val="18"/>
        </w:rPr>
        <w:tab/>
      </w:r>
      <w:hyperlink r:id="rId18">
        <w:r>
          <w:rPr>
            <w:rFonts w:ascii="Arial" w:eastAsia="Arial" w:hAnsi="Arial" w:cs="Arial"/>
            <w:color w:val="0000FF"/>
            <w:sz w:val="18"/>
            <w:szCs w:val="18"/>
          </w:rPr>
          <w:t>ww</w:t>
        </w:r>
        <w:r>
          <w:rPr>
            <w:rFonts w:ascii="Arial" w:eastAsia="Arial" w:hAnsi="Arial" w:cs="Arial"/>
            <w:color w:val="0000FF"/>
            <w:spacing w:val="-10"/>
            <w:sz w:val="18"/>
            <w:szCs w:val="18"/>
          </w:rPr>
          <w:t>w</w:t>
        </w:r>
        <w:r>
          <w:rPr>
            <w:rFonts w:ascii="Arial" w:eastAsia="Arial" w:hAnsi="Arial" w:cs="Arial"/>
            <w:color w:val="0000FF"/>
            <w:sz w:val="18"/>
            <w:szCs w:val="18"/>
          </w:rPr>
          <w:t>.neti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</w:rPr>
          <w:t>q</w:t>
        </w:r>
        <w:r>
          <w:rPr>
            <w:rFonts w:ascii="Arial" w:eastAsia="Arial" w:hAnsi="Arial" w:cs="Arial"/>
            <w:color w:val="0000FF"/>
            <w:sz w:val="18"/>
            <w:szCs w:val="18"/>
          </w:rPr>
          <w:t>.com/sup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</w:rPr>
          <w:t>p</w:t>
        </w:r>
        <w:r>
          <w:rPr>
            <w:rFonts w:ascii="Arial" w:eastAsia="Arial" w:hAnsi="Arial" w:cs="Arial"/>
            <w:color w:val="0000FF"/>
            <w:sz w:val="18"/>
            <w:szCs w:val="18"/>
          </w:rPr>
          <w:t>o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</w:rPr>
          <w:t>r</w:t>
        </w:r>
        <w:r>
          <w:rPr>
            <w:rFonts w:ascii="Arial" w:eastAsia="Arial" w:hAnsi="Arial" w:cs="Arial"/>
            <w:color w:val="0000FF"/>
            <w:sz w:val="18"/>
            <w:szCs w:val="18"/>
          </w:rPr>
          <w:t>t/co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</w:rPr>
          <w:t>n</w:t>
        </w:r>
        <w:r>
          <w:rPr>
            <w:rFonts w:ascii="Arial" w:eastAsia="Arial" w:hAnsi="Arial" w:cs="Arial"/>
            <w:color w:val="0000FF"/>
            <w:spacing w:val="-3"/>
            <w:sz w:val="18"/>
            <w:szCs w:val="18"/>
          </w:rPr>
          <w:t>t</w:t>
        </w:r>
        <w:r>
          <w:rPr>
            <w:rFonts w:ascii="Arial" w:eastAsia="Arial" w:hAnsi="Arial" w:cs="Arial"/>
            <w:color w:val="0000FF"/>
            <w:sz w:val="18"/>
            <w:szCs w:val="18"/>
          </w:rPr>
          <w:t>actinfo.asp</w:t>
        </w:r>
      </w:hyperlink>
    </w:p>
    <w:p w14:paraId="121CC193" w14:textId="77777777" w:rsidR="001C3088" w:rsidRDefault="001C3088">
      <w:pPr>
        <w:spacing w:before="3" w:after="0" w:line="170" w:lineRule="exact"/>
        <w:rPr>
          <w:sz w:val="17"/>
          <w:szCs w:val="17"/>
        </w:rPr>
      </w:pPr>
    </w:p>
    <w:p w14:paraId="743ADDF2" w14:textId="77777777" w:rsidR="001C3088" w:rsidRDefault="00F6259B">
      <w:pPr>
        <w:tabs>
          <w:tab w:val="left" w:pos="5120"/>
        </w:tabs>
        <w:spacing w:after="0" w:line="240" w:lineRule="auto"/>
        <w:ind w:left="13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N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o</w:t>
      </w:r>
      <w:r>
        <w:rPr>
          <w:rFonts w:ascii="Arial" w:eastAsia="Arial" w:hAnsi="Arial" w:cs="Arial"/>
          <w:b/>
          <w:bCs/>
          <w:sz w:val="18"/>
          <w:szCs w:val="18"/>
        </w:rPr>
        <w:t>rth 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n</w:t>
      </w:r>
      <w:r>
        <w:rPr>
          <w:rFonts w:ascii="Arial" w:eastAsia="Arial" w:hAnsi="Arial" w:cs="Arial"/>
          <w:b/>
          <w:bCs/>
          <w:sz w:val="18"/>
          <w:szCs w:val="18"/>
        </w:rPr>
        <w:t>d So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u</w:t>
      </w:r>
      <w:r>
        <w:rPr>
          <w:rFonts w:ascii="Arial" w:eastAsia="Arial" w:hAnsi="Arial" w:cs="Arial"/>
          <w:b/>
          <w:bCs/>
          <w:sz w:val="18"/>
          <w:szCs w:val="18"/>
        </w:rPr>
        <w:t>th Am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e</w:t>
      </w:r>
      <w:r>
        <w:rPr>
          <w:rFonts w:ascii="Arial" w:eastAsia="Arial" w:hAnsi="Arial" w:cs="Arial"/>
          <w:b/>
          <w:bCs/>
          <w:sz w:val="18"/>
          <w:szCs w:val="18"/>
        </w:rPr>
        <w:t>ri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a:</w:t>
      </w:r>
      <w:r>
        <w:rPr>
          <w:rFonts w:ascii="Arial" w:eastAsia="Arial" w:hAnsi="Arial" w:cs="Arial"/>
          <w:b/>
          <w:bCs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>1-7</w:t>
      </w:r>
      <w:r>
        <w:rPr>
          <w:rFonts w:ascii="Arial" w:eastAsia="Arial" w:hAnsi="Arial" w:cs="Arial"/>
          <w:spacing w:val="1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3-4</w:t>
      </w:r>
      <w:r>
        <w:rPr>
          <w:rFonts w:ascii="Arial" w:eastAsia="Arial" w:hAnsi="Arial" w:cs="Arial"/>
          <w:spacing w:val="1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8-55</w:t>
      </w:r>
      <w:r>
        <w:rPr>
          <w:rFonts w:ascii="Arial" w:eastAsia="Arial" w:hAnsi="Arial" w:cs="Arial"/>
          <w:spacing w:val="1"/>
          <w:sz w:val="18"/>
          <w:szCs w:val="18"/>
        </w:rPr>
        <w:t>5</w:t>
      </w:r>
      <w:r>
        <w:rPr>
          <w:rFonts w:ascii="Arial" w:eastAsia="Arial" w:hAnsi="Arial" w:cs="Arial"/>
          <w:sz w:val="18"/>
          <w:szCs w:val="18"/>
        </w:rPr>
        <w:t>5</w:t>
      </w:r>
    </w:p>
    <w:p w14:paraId="116179F0" w14:textId="77777777" w:rsidR="001C3088" w:rsidRDefault="001C3088">
      <w:pPr>
        <w:spacing w:before="2" w:after="0" w:line="170" w:lineRule="exact"/>
        <w:rPr>
          <w:sz w:val="17"/>
          <w:szCs w:val="17"/>
        </w:rPr>
      </w:pPr>
    </w:p>
    <w:p w14:paraId="638FAAC0" w14:textId="77777777" w:rsidR="001C3088" w:rsidRDefault="00F6259B">
      <w:pPr>
        <w:tabs>
          <w:tab w:val="left" w:pos="5120"/>
        </w:tabs>
        <w:spacing w:after="0" w:line="240" w:lineRule="auto"/>
        <w:ind w:left="13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Euro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p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bCs/>
          <w:sz w:val="18"/>
          <w:szCs w:val="18"/>
        </w:rPr>
        <w:t>, M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i</w:t>
      </w:r>
      <w:r>
        <w:rPr>
          <w:rFonts w:ascii="Arial" w:eastAsia="Arial" w:hAnsi="Arial" w:cs="Arial"/>
          <w:b/>
          <w:bCs/>
          <w:sz w:val="18"/>
          <w:szCs w:val="18"/>
        </w:rPr>
        <w:t>d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d</w:t>
      </w:r>
      <w:r>
        <w:rPr>
          <w:rFonts w:ascii="Arial" w:eastAsia="Arial" w:hAnsi="Arial" w:cs="Arial"/>
          <w:b/>
          <w:bCs/>
          <w:sz w:val="18"/>
          <w:szCs w:val="18"/>
        </w:rPr>
        <w:t>le East, 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n</w:t>
      </w:r>
      <w:r>
        <w:rPr>
          <w:rFonts w:ascii="Arial" w:eastAsia="Arial" w:hAnsi="Arial" w:cs="Arial"/>
          <w:b/>
          <w:bCs/>
          <w:sz w:val="18"/>
          <w:szCs w:val="18"/>
        </w:rPr>
        <w:t>d Afr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i</w:t>
      </w:r>
      <w:r>
        <w:rPr>
          <w:rFonts w:ascii="Arial" w:eastAsia="Arial" w:hAnsi="Arial" w:cs="Arial"/>
          <w:b/>
          <w:bCs/>
          <w:sz w:val="18"/>
          <w:szCs w:val="18"/>
        </w:rPr>
        <w:t>ca:</w:t>
      </w:r>
      <w:r>
        <w:rPr>
          <w:rFonts w:ascii="Arial" w:eastAsia="Arial" w:hAnsi="Arial" w:cs="Arial"/>
          <w:b/>
          <w:bCs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>+</w:t>
      </w:r>
      <w:r>
        <w:rPr>
          <w:rFonts w:ascii="Arial" w:eastAsia="Arial" w:hAnsi="Arial" w:cs="Arial"/>
          <w:spacing w:val="1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>53 (0) 91-7</w:t>
      </w:r>
      <w:r>
        <w:rPr>
          <w:rFonts w:ascii="Arial" w:eastAsia="Arial" w:hAnsi="Arial" w:cs="Arial"/>
          <w:spacing w:val="1"/>
          <w:sz w:val="18"/>
          <w:szCs w:val="18"/>
        </w:rPr>
        <w:t>8</w:t>
      </w:r>
      <w:r>
        <w:rPr>
          <w:rFonts w:ascii="Arial" w:eastAsia="Arial" w:hAnsi="Arial" w:cs="Arial"/>
          <w:sz w:val="18"/>
          <w:szCs w:val="18"/>
        </w:rPr>
        <w:t>2 677</w:t>
      </w:r>
    </w:p>
    <w:p w14:paraId="19967B4B" w14:textId="77777777" w:rsidR="001C3088" w:rsidRDefault="001C3088">
      <w:pPr>
        <w:spacing w:before="3" w:after="0" w:line="170" w:lineRule="exact"/>
        <w:rPr>
          <w:sz w:val="17"/>
          <w:szCs w:val="17"/>
        </w:rPr>
      </w:pPr>
    </w:p>
    <w:p w14:paraId="3D04A32B" w14:textId="77777777" w:rsidR="001C3088" w:rsidRDefault="00F6259B">
      <w:pPr>
        <w:tabs>
          <w:tab w:val="left" w:pos="5120"/>
        </w:tabs>
        <w:spacing w:after="0" w:line="240" w:lineRule="auto"/>
        <w:ind w:left="13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Email:</w:t>
      </w:r>
      <w:r>
        <w:rPr>
          <w:rFonts w:ascii="Arial" w:eastAsia="Arial" w:hAnsi="Arial" w:cs="Arial"/>
          <w:b/>
          <w:bCs/>
          <w:sz w:val="18"/>
          <w:szCs w:val="18"/>
        </w:rPr>
        <w:tab/>
      </w:r>
      <w:hyperlink r:id="rId19">
        <w:r>
          <w:rPr>
            <w:rFonts w:ascii="Arial" w:eastAsia="Arial" w:hAnsi="Arial" w:cs="Arial"/>
            <w:color w:val="0000FF"/>
            <w:sz w:val="18"/>
            <w:szCs w:val="18"/>
          </w:rPr>
          <w:t>sup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</w:rPr>
          <w:t>p</w:t>
        </w:r>
        <w:r>
          <w:rPr>
            <w:rFonts w:ascii="Arial" w:eastAsia="Arial" w:hAnsi="Arial" w:cs="Arial"/>
            <w:color w:val="0000FF"/>
            <w:sz w:val="18"/>
            <w:szCs w:val="18"/>
          </w:rPr>
          <w:t>ort@netiq.com</w:t>
        </w:r>
      </w:hyperlink>
    </w:p>
    <w:p w14:paraId="75F487ED" w14:textId="77777777" w:rsidR="001C3088" w:rsidRDefault="001C3088">
      <w:pPr>
        <w:spacing w:before="3" w:after="0" w:line="170" w:lineRule="exact"/>
        <w:rPr>
          <w:sz w:val="17"/>
          <w:szCs w:val="17"/>
        </w:rPr>
      </w:pPr>
    </w:p>
    <w:p w14:paraId="410F9119" w14:textId="77777777" w:rsidR="001C3088" w:rsidRDefault="00F6259B">
      <w:pPr>
        <w:tabs>
          <w:tab w:val="left" w:pos="5120"/>
        </w:tabs>
        <w:spacing w:after="0" w:line="203" w:lineRule="exact"/>
        <w:ind w:left="132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pacing w:val="-3"/>
          <w:position w:val="-1"/>
          <w:sz w:val="18"/>
          <w:szCs w:val="18"/>
        </w:rPr>
        <w:t>W</w:t>
      </w:r>
      <w:r>
        <w:rPr>
          <w:rFonts w:ascii="Arial" w:eastAsia="Arial" w:hAnsi="Arial" w:cs="Arial"/>
          <w:b/>
          <w:bCs/>
          <w:spacing w:val="-1"/>
          <w:position w:val="-1"/>
          <w:sz w:val="18"/>
          <w:szCs w:val="18"/>
        </w:rPr>
        <w:t>e</w:t>
      </w:r>
      <w:r>
        <w:rPr>
          <w:rFonts w:ascii="Arial" w:eastAsia="Arial" w:hAnsi="Arial" w:cs="Arial"/>
          <w:b/>
          <w:bCs/>
          <w:position w:val="-1"/>
          <w:sz w:val="18"/>
          <w:szCs w:val="18"/>
        </w:rPr>
        <w:t>b</w:t>
      </w:r>
      <w:r>
        <w:rPr>
          <w:rFonts w:ascii="Arial" w:eastAsia="Arial" w:hAnsi="Arial" w:cs="Arial"/>
          <w:b/>
          <w:bCs/>
          <w:spacing w:val="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18"/>
          <w:szCs w:val="18"/>
        </w:rPr>
        <w:t>S</w:t>
      </w:r>
      <w:r>
        <w:rPr>
          <w:rFonts w:ascii="Arial" w:eastAsia="Arial" w:hAnsi="Arial" w:cs="Arial"/>
          <w:b/>
          <w:bCs/>
          <w:spacing w:val="-1"/>
          <w:position w:val="-1"/>
          <w:sz w:val="18"/>
          <w:szCs w:val="18"/>
        </w:rPr>
        <w:t>i</w:t>
      </w:r>
      <w:r>
        <w:rPr>
          <w:rFonts w:ascii="Arial" w:eastAsia="Arial" w:hAnsi="Arial" w:cs="Arial"/>
          <w:b/>
          <w:bCs/>
          <w:position w:val="-1"/>
          <w:sz w:val="18"/>
          <w:szCs w:val="18"/>
        </w:rPr>
        <w:t>t</w:t>
      </w:r>
      <w:r>
        <w:rPr>
          <w:rFonts w:ascii="Arial" w:eastAsia="Arial" w:hAnsi="Arial" w:cs="Arial"/>
          <w:b/>
          <w:bCs/>
          <w:spacing w:val="-1"/>
          <w:position w:val="-1"/>
          <w:sz w:val="18"/>
          <w:szCs w:val="18"/>
        </w:rPr>
        <w:t>e</w:t>
      </w:r>
      <w:r>
        <w:rPr>
          <w:rFonts w:ascii="Arial" w:eastAsia="Arial" w:hAnsi="Arial" w:cs="Arial"/>
          <w:b/>
          <w:bCs/>
          <w:position w:val="-1"/>
          <w:sz w:val="18"/>
          <w:szCs w:val="18"/>
        </w:rPr>
        <w:t>:</w:t>
      </w:r>
      <w:r>
        <w:rPr>
          <w:rFonts w:ascii="Arial" w:eastAsia="Arial" w:hAnsi="Arial" w:cs="Arial"/>
          <w:b/>
          <w:bCs/>
          <w:position w:val="-1"/>
          <w:sz w:val="18"/>
          <w:szCs w:val="18"/>
        </w:rPr>
        <w:tab/>
      </w:r>
      <w:hyperlink r:id="rId20">
        <w:r>
          <w:rPr>
            <w:rFonts w:ascii="Arial" w:eastAsia="Arial" w:hAnsi="Arial" w:cs="Arial"/>
            <w:color w:val="0000FF"/>
            <w:position w:val="-1"/>
            <w:sz w:val="18"/>
            <w:szCs w:val="18"/>
          </w:rPr>
          <w:t>ww</w:t>
        </w:r>
        <w:r>
          <w:rPr>
            <w:rFonts w:ascii="Arial" w:eastAsia="Arial" w:hAnsi="Arial" w:cs="Arial"/>
            <w:color w:val="0000FF"/>
            <w:spacing w:val="-10"/>
            <w:position w:val="-1"/>
            <w:sz w:val="18"/>
            <w:szCs w:val="18"/>
          </w:rPr>
          <w:t>w</w:t>
        </w:r>
        <w:r>
          <w:rPr>
            <w:rFonts w:ascii="Arial" w:eastAsia="Arial" w:hAnsi="Arial" w:cs="Arial"/>
            <w:color w:val="0000FF"/>
            <w:position w:val="-1"/>
            <w:sz w:val="18"/>
            <w:szCs w:val="18"/>
          </w:rPr>
          <w:t>.neti</w:t>
        </w:r>
        <w:r>
          <w:rPr>
            <w:rFonts w:ascii="Arial" w:eastAsia="Arial" w:hAnsi="Arial" w:cs="Arial"/>
            <w:color w:val="0000FF"/>
            <w:spacing w:val="1"/>
            <w:position w:val="-1"/>
            <w:sz w:val="18"/>
            <w:szCs w:val="18"/>
          </w:rPr>
          <w:t>q</w:t>
        </w:r>
        <w:r>
          <w:rPr>
            <w:rFonts w:ascii="Arial" w:eastAsia="Arial" w:hAnsi="Arial" w:cs="Arial"/>
            <w:color w:val="0000FF"/>
            <w:position w:val="-1"/>
            <w:sz w:val="18"/>
            <w:szCs w:val="18"/>
          </w:rPr>
          <w:t>.com/sup</w:t>
        </w:r>
        <w:r>
          <w:rPr>
            <w:rFonts w:ascii="Arial" w:eastAsia="Arial" w:hAnsi="Arial" w:cs="Arial"/>
            <w:color w:val="0000FF"/>
            <w:spacing w:val="1"/>
            <w:position w:val="-1"/>
            <w:sz w:val="18"/>
            <w:szCs w:val="18"/>
          </w:rPr>
          <w:t>p</w:t>
        </w:r>
        <w:r>
          <w:rPr>
            <w:rFonts w:ascii="Arial" w:eastAsia="Arial" w:hAnsi="Arial" w:cs="Arial"/>
            <w:color w:val="0000FF"/>
            <w:position w:val="-1"/>
            <w:sz w:val="18"/>
            <w:szCs w:val="18"/>
          </w:rPr>
          <w:t>ort</w:t>
        </w:r>
      </w:hyperlink>
    </w:p>
    <w:p w14:paraId="0D3E4B9E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29E7B694" w14:textId="77777777" w:rsidR="001C3088" w:rsidRDefault="001C3088">
      <w:pPr>
        <w:spacing w:before="11" w:after="0" w:line="260" w:lineRule="exact"/>
        <w:rPr>
          <w:sz w:val="26"/>
          <w:szCs w:val="26"/>
        </w:rPr>
      </w:pPr>
    </w:p>
    <w:p w14:paraId="39541EDD" w14:textId="77777777" w:rsidR="001C3088" w:rsidRDefault="00F6259B">
      <w:pPr>
        <w:spacing w:before="11" w:after="0" w:line="240" w:lineRule="auto"/>
        <w:ind w:left="1320" w:right="-20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w w:val="83"/>
          <w:sz w:val="38"/>
          <w:szCs w:val="38"/>
        </w:rPr>
        <w:t>Con</w:t>
      </w:r>
      <w:r>
        <w:rPr>
          <w:rFonts w:ascii="Arial" w:eastAsia="Arial" w:hAnsi="Arial" w:cs="Arial"/>
          <w:b/>
          <w:bCs/>
          <w:spacing w:val="-7"/>
          <w:w w:val="83"/>
          <w:sz w:val="38"/>
          <w:szCs w:val="38"/>
        </w:rPr>
        <w:t>t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acting</w:t>
      </w:r>
      <w:r>
        <w:rPr>
          <w:rFonts w:ascii="Arial" w:eastAsia="Arial" w:hAnsi="Arial" w:cs="Arial"/>
          <w:b/>
          <w:bCs/>
          <w:spacing w:val="-2"/>
          <w:w w:val="83"/>
          <w:sz w:val="38"/>
          <w:szCs w:val="38"/>
        </w:rPr>
        <w:t xml:space="preserve"> 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Documen</w:t>
      </w:r>
      <w:r>
        <w:rPr>
          <w:rFonts w:ascii="Arial" w:eastAsia="Arial" w:hAnsi="Arial" w:cs="Arial"/>
          <w:b/>
          <w:bCs/>
          <w:spacing w:val="-7"/>
          <w:w w:val="83"/>
          <w:sz w:val="38"/>
          <w:szCs w:val="38"/>
        </w:rPr>
        <w:t>t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ation</w:t>
      </w:r>
      <w:r>
        <w:rPr>
          <w:rFonts w:ascii="Arial" w:eastAsia="Arial" w:hAnsi="Arial" w:cs="Arial"/>
          <w:b/>
          <w:bCs/>
          <w:spacing w:val="-2"/>
          <w:w w:val="83"/>
          <w:sz w:val="38"/>
          <w:szCs w:val="38"/>
        </w:rPr>
        <w:t xml:space="preserve"> 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Support</w:t>
      </w:r>
    </w:p>
    <w:p w14:paraId="6B30C89E" w14:textId="77777777" w:rsidR="001C3088" w:rsidRDefault="001C3088">
      <w:pPr>
        <w:spacing w:before="8" w:after="0" w:line="220" w:lineRule="exact"/>
      </w:pPr>
    </w:p>
    <w:p w14:paraId="498D486A" w14:textId="77777777" w:rsidR="001C3088" w:rsidRDefault="00F6259B">
      <w:pPr>
        <w:spacing w:after="0" w:line="240" w:lineRule="exact"/>
        <w:ind w:left="1320" w:right="60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goal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provide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doc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menta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that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meets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ds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If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ha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sugg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stion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 impro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ements,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Ad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Comment</w:t>
      </w:r>
      <w:r>
        <w:rPr>
          <w:rFonts w:ascii="Palatino Linotype" w:eastAsia="Palatino Linotype" w:hAnsi="Palatino Linotype" w:cs="Palatino Linotype"/>
          <w:b/>
          <w:bCs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bottom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any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HTM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rsions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the </w:t>
      </w:r>
      <w:r>
        <w:rPr>
          <w:rFonts w:ascii="Palatino Linotype" w:eastAsia="Palatino Linotype" w:hAnsi="Palatino Linotype" w:cs="Palatino Linotype"/>
          <w:sz w:val="20"/>
          <w:szCs w:val="20"/>
        </w:rPr>
        <w:t>doc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men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ation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hyperlink r:id="rId21">
        <w:r>
          <w:rPr>
            <w:rFonts w:ascii="Palatino Linotype" w:eastAsia="Palatino Linotype" w:hAnsi="Palatino Linotype" w:cs="Palatino Linotype"/>
            <w:color w:val="0000FF"/>
            <w:w w:val="99"/>
            <w:sz w:val="20"/>
            <w:szCs w:val="20"/>
          </w:rPr>
          <w:t>ww</w:t>
        </w:r>
        <w:r>
          <w:rPr>
            <w:rFonts w:ascii="Palatino Linotype" w:eastAsia="Palatino Linotype" w:hAnsi="Palatino Linotype" w:cs="Palatino Linotype"/>
            <w:color w:val="0000FF"/>
            <w:spacing w:val="-19"/>
            <w:w w:val="99"/>
            <w:sz w:val="20"/>
            <w:szCs w:val="20"/>
          </w:rPr>
          <w:t>w</w:t>
        </w:r>
        <w:r>
          <w:rPr>
            <w:rFonts w:ascii="Palatino Linotype" w:eastAsia="Palatino Linotype" w:hAnsi="Palatino Linotype" w:cs="Palatino Linotype"/>
            <w:color w:val="0000FF"/>
            <w:w w:val="99"/>
            <w:sz w:val="20"/>
            <w:szCs w:val="20"/>
          </w:rPr>
          <w:t>.netiq.com/documentation</w:t>
        </w:r>
      </w:hyperlink>
      <w:r>
        <w:rPr>
          <w:rFonts w:ascii="Palatino Linotype" w:eastAsia="Palatino Linotype" w:hAnsi="Palatino Linotype" w:cs="Palatino Linotype"/>
          <w:color w:val="000000"/>
          <w:w w:val="99"/>
          <w:sz w:val="20"/>
          <w:szCs w:val="20"/>
        </w:rPr>
        <w:t xml:space="preserve">. </w:t>
      </w:r>
      <w:r>
        <w:rPr>
          <w:rFonts w:ascii="Palatino Linotype" w:eastAsia="Palatino Linotype" w:hAnsi="Palatino Linotype" w:cs="Palatino Linotype"/>
          <w:color w:val="000000"/>
          <w:spacing w:val="-15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color w:val="000000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can</w:t>
      </w:r>
      <w:r>
        <w:rPr>
          <w:rFonts w:ascii="Palatino Linotype" w:eastAsia="Palatino Linotype" w:hAnsi="Palatino Linotype" w:cs="Palatino Linotype"/>
          <w:color w:val="000000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also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email</w:t>
      </w:r>
      <w:r>
        <w:rPr>
          <w:rFonts w:ascii="Palatino Linotype" w:eastAsia="Palatino Linotype" w:hAnsi="Palatino Linotype" w:cs="Palatino Linotype"/>
          <w:color w:val="000000"/>
          <w:spacing w:val="-4"/>
          <w:sz w:val="20"/>
          <w:szCs w:val="20"/>
        </w:rPr>
        <w:t xml:space="preserve"> </w:t>
      </w:r>
      <w:hyperlink r:id="rId22"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Doc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u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menta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 xml:space="preserve">ion‐ </w:t>
        </w:r>
      </w:hyperlink>
      <w:hyperlink r:id="rId23"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Feedback@netiq.co</w:t>
        </w:r>
        <w:r>
          <w:rPr>
            <w:rFonts w:ascii="Palatino Linotype" w:eastAsia="Palatino Linotype" w:hAnsi="Palatino Linotype" w:cs="Palatino Linotype"/>
            <w:color w:val="0000FF"/>
            <w:spacing w:val="-1"/>
            <w:sz w:val="20"/>
            <w:szCs w:val="20"/>
          </w:rPr>
          <w:t>m</w:t>
        </w:r>
      </w:hyperlink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color w:val="000000"/>
          <w:spacing w:val="-1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-12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-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al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our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inp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00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color w:val="000000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look</w:t>
      </w:r>
      <w:r>
        <w:rPr>
          <w:rFonts w:ascii="Palatino Linotype" w:eastAsia="Palatino Linotype" w:hAnsi="Palatino Linotype" w:cs="Palatino Linotype"/>
          <w:color w:val="000000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color w:val="000000"/>
          <w:spacing w:val="-4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ard</w:t>
      </w:r>
      <w:r>
        <w:rPr>
          <w:rFonts w:ascii="Palatino Linotype" w:eastAsia="Palatino Linotype" w:hAnsi="Palatino Linotype" w:cs="Palatino Linotype"/>
          <w:color w:val="000000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color w:val="000000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hearing</w:t>
      </w:r>
      <w:r>
        <w:rPr>
          <w:rFonts w:ascii="Palatino Linotype" w:eastAsia="Palatino Linotype" w:hAnsi="Palatino Linotype" w:cs="Palatino Linotype"/>
          <w:color w:val="000000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from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y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ou.</w:t>
      </w:r>
    </w:p>
    <w:p w14:paraId="4C1FDD74" w14:textId="77777777" w:rsidR="001C3088" w:rsidRDefault="001C3088">
      <w:pPr>
        <w:spacing w:before="6" w:after="0" w:line="190" w:lineRule="exact"/>
        <w:rPr>
          <w:sz w:val="19"/>
          <w:szCs w:val="19"/>
        </w:rPr>
      </w:pPr>
    </w:p>
    <w:p w14:paraId="7D7F87E6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208D7DD0" w14:textId="77777777" w:rsidR="001C3088" w:rsidRDefault="00F6259B">
      <w:pPr>
        <w:spacing w:after="0" w:line="240" w:lineRule="auto"/>
        <w:ind w:left="1320" w:right="-20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w w:val="83"/>
          <w:sz w:val="38"/>
          <w:szCs w:val="38"/>
        </w:rPr>
        <w:t>Con</w:t>
      </w:r>
      <w:r>
        <w:rPr>
          <w:rFonts w:ascii="Arial" w:eastAsia="Arial" w:hAnsi="Arial" w:cs="Arial"/>
          <w:b/>
          <w:bCs/>
          <w:spacing w:val="-7"/>
          <w:w w:val="83"/>
          <w:sz w:val="38"/>
          <w:szCs w:val="38"/>
        </w:rPr>
        <w:t>t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acting</w:t>
      </w:r>
      <w:r>
        <w:rPr>
          <w:rFonts w:ascii="Arial" w:eastAsia="Arial" w:hAnsi="Arial" w:cs="Arial"/>
          <w:b/>
          <w:bCs/>
          <w:spacing w:val="-2"/>
          <w:w w:val="83"/>
          <w:sz w:val="38"/>
          <w:szCs w:val="38"/>
        </w:rPr>
        <w:t xml:space="preserve"> 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the Online User Community</w:t>
      </w:r>
    </w:p>
    <w:p w14:paraId="6F2066C2" w14:textId="77777777" w:rsidR="001C3088" w:rsidRDefault="001C3088">
      <w:pPr>
        <w:spacing w:before="8" w:after="0" w:line="220" w:lineRule="exact"/>
      </w:pPr>
    </w:p>
    <w:p w14:paraId="49130448" w14:textId="77777777" w:rsidR="001C3088" w:rsidRDefault="00F6259B">
      <w:pPr>
        <w:spacing w:after="0" w:line="240" w:lineRule="exact"/>
        <w:ind w:left="1320" w:right="47"/>
        <w:rPr>
          <w:rFonts w:ascii="Palatino Linotype" w:eastAsia="Palatino Linotype" w:hAnsi="Palatino Linotype" w:cs="Palatino Linotype"/>
          <w:sz w:val="20"/>
          <w:szCs w:val="20"/>
        </w:rPr>
      </w:pP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Q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unit</w:t>
      </w:r>
      <w:r>
        <w:rPr>
          <w:rFonts w:ascii="Palatino Linotype" w:eastAsia="Palatino Linotype" w:hAnsi="Palatino Linotype" w:cs="Palatino Linotype"/>
          <w:spacing w:val="-22"/>
          <w:sz w:val="20"/>
          <w:szCs w:val="20"/>
        </w:rPr>
        <w:t>y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NetIQ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online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com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unit</w:t>
      </w:r>
      <w:r>
        <w:rPr>
          <w:rFonts w:ascii="Palatino Linotype" w:eastAsia="Palatino Linotype" w:hAnsi="Palatino Linotype" w:cs="Palatino Linotype"/>
          <w:spacing w:val="-22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collabora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net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ork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connecting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pee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and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Ne</w:t>
      </w:r>
      <w:r>
        <w:rPr>
          <w:rFonts w:ascii="Palatino Linotype" w:eastAsia="Palatino Linotype" w:hAnsi="Palatino Linotype" w:cs="Palatino Linotype"/>
          <w:sz w:val="20"/>
          <w:szCs w:val="20"/>
        </w:rPr>
        <w:t>tIQ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x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rts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B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ov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id</w:t>
      </w:r>
      <w:r>
        <w:rPr>
          <w:rFonts w:ascii="Palatino Linotype" w:eastAsia="Palatino Linotype" w:hAnsi="Palatino Linotype" w:cs="Palatino Linotype"/>
          <w:sz w:val="20"/>
          <w:szCs w:val="20"/>
        </w:rPr>
        <w:t>ing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mor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immediate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information,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ul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nk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helpful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resources,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 access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NetIQ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x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rts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Qmunity</w:t>
      </w:r>
      <w:proofErr w:type="spellEnd"/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help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mast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rin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knowledge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realize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ful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potential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upon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wh</w:t>
      </w:r>
      <w:r>
        <w:rPr>
          <w:rFonts w:ascii="Palatino Linotype" w:eastAsia="Palatino Linotype" w:hAnsi="Palatino Linotype" w:cs="Palatino Linotype"/>
          <w:sz w:val="20"/>
          <w:szCs w:val="20"/>
        </w:rPr>
        <w:t>ich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22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mor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orm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tion,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visit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hyperlink r:id="rId24"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http://</w:t>
        </w:r>
      </w:hyperlink>
      <w:hyperlink r:id="rId25"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 xml:space="preserve"> com</w:t>
        </w:r>
        <w:r>
          <w:rPr>
            <w:rFonts w:ascii="Palatino Linotype" w:eastAsia="Palatino Linotype" w:hAnsi="Palatino Linotype" w:cs="Palatino Linotype"/>
            <w:color w:val="0000FF"/>
            <w:spacing w:val="2"/>
            <w:sz w:val="20"/>
            <w:szCs w:val="20"/>
          </w:rPr>
          <w:t>m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unit</w:t>
        </w:r>
        <w:r>
          <w:rPr>
            <w:rFonts w:ascii="Palatino Linotype" w:eastAsia="Palatino Linotype" w:hAnsi="Palatino Linotype" w:cs="Palatino Linotype"/>
            <w:color w:val="0000FF"/>
            <w:spacing w:val="-22"/>
            <w:sz w:val="20"/>
            <w:szCs w:val="20"/>
          </w:rPr>
          <w:t>y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.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netiq.co</w:t>
        </w:r>
        <w:r>
          <w:rPr>
            <w:rFonts w:ascii="Palatino Linotype" w:eastAsia="Palatino Linotype" w:hAnsi="Palatino Linotype" w:cs="Palatino Linotype"/>
            <w:color w:val="0000FF"/>
            <w:spacing w:val="-1"/>
            <w:sz w:val="20"/>
            <w:szCs w:val="20"/>
          </w:rPr>
          <w:t>m</w:t>
        </w:r>
      </w:hyperlink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</w:p>
    <w:p w14:paraId="799815E5" w14:textId="77777777" w:rsidR="001C3088" w:rsidRDefault="001C3088">
      <w:pPr>
        <w:spacing w:after="0"/>
        <w:sectPr w:rsidR="001C3088">
          <w:pgSz w:w="12240" w:h="15840"/>
          <w:pgMar w:top="940" w:right="1160" w:bottom="700" w:left="800" w:header="0" w:footer="708" w:gutter="0"/>
          <w:cols w:space="720"/>
        </w:sectPr>
      </w:pPr>
    </w:p>
    <w:p w14:paraId="5A8CE6EE" w14:textId="77777777" w:rsidR="001C3088" w:rsidRDefault="00F6259B">
      <w:pPr>
        <w:tabs>
          <w:tab w:val="left" w:pos="1100"/>
        </w:tabs>
        <w:spacing w:after="0" w:line="1282" w:lineRule="exact"/>
        <w:ind w:left="187" w:right="-20"/>
        <w:rPr>
          <w:rFonts w:ascii="Arial" w:eastAsia="Arial" w:hAnsi="Arial" w:cs="Arial"/>
          <w:sz w:val="46"/>
          <w:szCs w:val="46"/>
        </w:rPr>
      </w:pPr>
      <w:r>
        <w:lastRenderedPageBreak/>
        <w:pict w14:anchorId="33497A3F">
          <v:group id="_x0000_s1099" style="position:absolute;left:0;text-align:left;margin-left:24pt;margin-top:51.95pt;width:526.7pt;height:.1pt;z-index:-2178;mso-position-horizontal-relative:page;mso-position-vertical-relative:page" coordorigin="480,1040" coordsize="10535,2">
            <v:shape id="_x0000_s1100" style="position:absolute;left:480;top:1040;width:10535;height:2" coordorigin="480,1040" coordsize="10535,0" path="m480,1040l11015,1040e" filled="f" strokeweight="1.6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position w:val="-1"/>
          <w:sz w:val="116"/>
          <w:szCs w:val="116"/>
        </w:rPr>
        <w:t>1</w:t>
      </w:r>
      <w:r>
        <w:rPr>
          <w:rFonts w:ascii="Arial" w:eastAsia="Arial" w:hAnsi="Arial" w:cs="Arial"/>
          <w:position w:val="-1"/>
          <w:sz w:val="116"/>
          <w:szCs w:val="116"/>
        </w:rPr>
        <w:tab/>
      </w:r>
      <w:r>
        <w:rPr>
          <w:rFonts w:ascii="Arial" w:eastAsia="Arial" w:hAnsi="Arial" w:cs="Arial"/>
          <w:color w:val="FFFF00"/>
          <w:spacing w:val="-2"/>
          <w:w w:val="18"/>
          <w:position w:val="48"/>
          <w:sz w:val="3"/>
          <w:szCs w:val="3"/>
        </w:rPr>
        <w:t>1</w:t>
      </w:r>
      <w:r>
        <w:rPr>
          <w:rFonts w:ascii="Arial" w:eastAsia="Arial" w:hAnsi="Arial" w:cs="Arial"/>
          <w:b/>
          <w:bCs/>
          <w:color w:val="000000"/>
          <w:w w:val="99"/>
          <w:position w:val="46"/>
          <w:sz w:val="46"/>
          <w:szCs w:val="46"/>
        </w:rPr>
        <w:t>Unders</w:t>
      </w:r>
      <w:r>
        <w:rPr>
          <w:rFonts w:ascii="Arial" w:eastAsia="Arial" w:hAnsi="Arial" w:cs="Arial"/>
          <w:b/>
          <w:bCs/>
          <w:color w:val="000000"/>
          <w:spacing w:val="-13"/>
          <w:w w:val="99"/>
          <w:position w:val="46"/>
          <w:sz w:val="46"/>
          <w:szCs w:val="46"/>
        </w:rPr>
        <w:t>t</w:t>
      </w:r>
      <w:r>
        <w:rPr>
          <w:rFonts w:ascii="Arial" w:eastAsia="Arial" w:hAnsi="Arial" w:cs="Arial"/>
          <w:b/>
          <w:bCs/>
          <w:color w:val="000000"/>
          <w:w w:val="99"/>
          <w:position w:val="46"/>
          <w:sz w:val="46"/>
          <w:szCs w:val="46"/>
        </w:rPr>
        <w:t>anding</w:t>
      </w:r>
      <w:r>
        <w:rPr>
          <w:rFonts w:ascii="Arial" w:eastAsia="Arial" w:hAnsi="Arial" w:cs="Arial"/>
          <w:b/>
          <w:bCs/>
          <w:color w:val="000000"/>
          <w:position w:val="46"/>
          <w:sz w:val="46"/>
          <w:szCs w:val="46"/>
        </w:rPr>
        <w:t xml:space="preserve"> the</w:t>
      </w:r>
      <w:r>
        <w:rPr>
          <w:rFonts w:ascii="Arial" w:eastAsia="Arial" w:hAnsi="Arial" w:cs="Arial"/>
          <w:b/>
          <w:bCs/>
          <w:color w:val="000000"/>
          <w:spacing w:val="-7"/>
          <w:position w:val="46"/>
          <w:sz w:val="46"/>
          <w:szCs w:val="46"/>
        </w:rPr>
        <w:t xml:space="preserve"> </w:t>
      </w:r>
      <w:r>
        <w:rPr>
          <w:rFonts w:ascii="Arial" w:eastAsia="Arial" w:hAnsi="Arial" w:cs="Arial"/>
          <w:b/>
          <w:bCs/>
          <w:color w:val="000000"/>
          <w:position w:val="46"/>
          <w:sz w:val="46"/>
          <w:szCs w:val="46"/>
        </w:rPr>
        <w:t>RSA</w:t>
      </w:r>
      <w:r>
        <w:rPr>
          <w:rFonts w:ascii="Arial" w:eastAsia="Arial" w:hAnsi="Arial" w:cs="Arial"/>
          <w:b/>
          <w:bCs/>
          <w:color w:val="000000"/>
          <w:spacing w:val="-10"/>
          <w:position w:val="46"/>
          <w:sz w:val="46"/>
          <w:szCs w:val="46"/>
        </w:rPr>
        <w:t xml:space="preserve"> </w:t>
      </w:r>
      <w:r>
        <w:rPr>
          <w:rFonts w:ascii="Arial" w:eastAsia="Arial" w:hAnsi="Arial" w:cs="Arial"/>
          <w:b/>
          <w:bCs/>
          <w:color w:val="000000"/>
          <w:position w:val="46"/>
          <w:sz w:val="46"/>
          <w:szCs w:val="46"/>
        </w:rPr>
        <w:t>Driver</w:t>
      </w:r>
    </w:p>
    <w:p w14:paraId="6A84124C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67BEE5A4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217CC455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4A84BF1B" w14:textId="77777777" w:rsidR="001C3088" w:rsidRDefault="001C3088">
      <w:pPr>
        <w:spacing w:before="19" w:after="0" w:line="240" w:lineRule="exact"/>
        <w:rPr>
          <w:sz w:val="24"/>
          <w:szCs w:val="24"/>
        </w:rPr>
      </w:pPr>
    </w:p>
    <w:p w14:paraId="61A43A8F" w14:textId="77777777" w:rsidR="001C3088" w:rsidRDefault="00F6259B">
      <w:pPr>
        <w:spacing w:after="0" w:line="240" w:lineRule="exact"/>
        <w:ind w:left="1100" w:right="333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Identity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RSA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synch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onizes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dat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een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Identity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SA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Au</w:t>
      </w:r>
      <w:r>
        <w:rPr>
          <w:rFonts w:ascii="Palatino Linotype" w:eastAsia="Palatino Linotype" w:hAnsi="Palatino Linotype" w:cs="Palatino Linotype"/>
          <w:sz w:val="20"/>
          <w:szCs w:val="20"/>
        </w:rPr>
        <w:t>thentic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nage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supports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bscr</w:t>
      </w:r>
      <w:r>
        <w:rPr>
          <w:rFonts w:ascii="Palatino Linotype" w:eastAsia="Palatino Linotype" w:hAnsi="Palatino Linotype" w:cs="Palatino Linotype"/>
          <w:sz w:val="20"/>
          <w:szCs w:val="20"/>
        </w:rPr>
        <w:t>ib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Publi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her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channels,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to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cont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ol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b</w:t>
      </w:r>
      <w:r>
        <w:rPr>
          <w:rFonts w:ascii="Palatino Linotype" w:eastAsia="Palatino Linotype" w:hAnsi="Palatino Linotype" w:cs="Palatino Linotype"/>
          <w:sz w:val="20"/>
          <w:szCs w:val="20"/>
        </w:rPr>
        <w:t>jec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attr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bu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es,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policies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rol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ta.</w:t>
      </w:r>
    </w:p>
    <w:p w14:paraId="74677249" w14:textId="77777777" w:rsidR="001C3088" w:rsidRDefault="001C3088">
      <w:pPr>
        <w:spacing w:before="2" w:after="0" w:line="150" w:lineRule="exact"/>
        <w:rPr>
          <w:sz w:val="15"/>
          <w:szCs w:val="15"/>
        </w:rPr>
      </w:pPr>
    </w:p>
    <w:p w14:paraId="3F9861C4" w14:textId="77777777" w:rsidR="001C3088" w:rsidRDefault="00F6259B">
      <w:pPr>
        <w:spacing w:after="0" w:line="240" w:lineRule="auto"/>
        <w:ind w:left="128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1.1,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“Supported</w:t>
      </w:r>
      <w:r>
        <w:rPr>
          <w:rFonts w:ascii="Palatino Linotype" w:eastAsia="Palatino Linotype" w:hAnsi="Palatino Linotype" w:cs="Palatino Linotype"/>
          <w:color w:val="0000FF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So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ft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-1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si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s,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9</w:t>
      </w:r>
    </w:p>
    <w:p w14:paraId="53EB70CC" w14:textId="77777777" w:rsidR="001C3088" w:rsidRDefault="00F6259B">
      <w:pPr>
        <w:spacing w:before="60" w:after="0" w:line="240" w:lineRule="auto"/>
        <w:ind w:left="128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1.2,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“R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Conc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pts,”</w:t>
      </w:r>
      <w:r>
        <w:rPr>
          <w:rFonts w:ascii="Palatino Linotype" w:eastAsia="Palatino Linotype" w:hAnsi="Palatino Linotype" w:cs="Palatino Linotype"/>
          <w:color w:val="0000FF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9</w:t>
      </w:r>
    </w:p>
    <w:p w14:paraId="0A531EB9" w14:textId="77777777" w:rsidR="001C3088" w:rsidRDefault="00F6259B">
      <w:pPr>
        <w:spacing w:before="60" w:after="0" w:line="266" w:lineRule="exact"/>
        <w:ind w:left="128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1.3,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“Support</w:t>
      </w:r>
      <w:r>
        <w:rPr>
          <w:rFonts w:ascii="Palatino Linotype" w:eastAsia="Palatino Linotype" w:hAnsi="Palatino Linotype" w:cs="Palatino Linotype"/>
          <w:color w:val="0000FF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St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nd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rd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Fea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ures,”</w:t>
      </w:r>
      <w:r>
        <w:rPr>
          <w:rFonts w:ascii="Palatino Linotype" w:eastAsia="Palatino Linotype" w:hAnsi="Palatino Linotype" w:cs="Palatino Linotype"/>
          <w:color w:val="0000FF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age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11</w:t>
      </w:r>
    </w:p>
    <w:p w14:paraId="31CE662A" w14:textId="77777777" w:rsidR="001C3088" w:rsidRDefault="001C3088">
      <w:pPr>
        <w:spacing w:before="7" w:after="0" w:line="150" w:lineRule="exact"/>
        <w:rPr>
          <w:sz w:val="15"/>
          <w:szCs w:val="15"/>
        </w:rPr>
      </w:pPr>
    </w:p>
    <w:p w14:paraId="5632339F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5EF336D9" w14:textId="77777777" w:rsidR="001C3088" w:rsidRDefault="00F6259B">
      <w:pPr>
        <w:tabs>
          <w:tab w:val="left" w:pos="1100"/>
        </w:tabs>
        <w:spacing w:before="11" w:after="0" w:line="240" w:lineRule="auto"/>
        <w:ind w:left="262" w:right="-20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w w:val="82"/>
          <w:sz w:val="38"/>
          <w:szCs w:val="38"/>
        </w:rPr>
        <w:t>1.1</w:t>
      </w:r>
      <w:r>
        <w:rPr>
          <w:rFonts w:ascii="Arial" w:eastAsia="Arial" w:hAnsi="Arial" w:cs="Arial"/>
          <w:b/>
          <w:bCs/>
          <w:spacing w:val="-81"/>
          <w:w w:val="82"/>
          <w:sz w:val="38"/>
          <w:szCs w:val="38"/>
        </w:rPr>
        <w:t xml:space="preserve"> </w:t>
      </w:r>
      <w:r>
        <w:rPr>
          <w:rFonts w:ascii="Arial" w:eastAsia="Arial" w:hAnsi="Arial" w:cs="Arial"/>
          <w:b/>
          <w:bCs/>
          <w:sz w:val="38"/>
          <w:szCs w:val="38"/>
        </w:rPr>
        <w:tab/>
      </w:r>
      <w:r>
        <w:rPr>
          <w:rFonts w:ascii="Arial" w:eastAsia="Arial" w:hAnsi="Arial" w:cs="Arial"/>
          <w:b/>
          <w:bCs/>
          <w:w w:val="82"/>
          <w:sz w:val="38"/>
          <w:szCs w:val="38"/>
        </w:rPr>
        <w:t>Supported</w:t>
      </w:r>
      <w:r>
        <w:rPr>
          <w:rFonts w:ascii="Arial" w:eastAsia="Arial" w:hAnsi="Arial" w:cs="Arial"/>
          <w:b/>
          <w:bCs/>
          <w:spacing w:val="20"/>
          <w:w w:val="82"/>
          <w:sz w:val="38"/>
          <w:szCs w:val="38"/>
        </w:rPr>
        <w:t xml:space="preserve"> </w:t>
      </w:r>
      <w:r>
        <w:rPr>
          <w:rFonts w:ascii="Arial" w:eastAsia="Arial" w:hAnsi="Arial" w:cs="Arial"/>
          <w:b/>
          <w:bCs/>
          <w:w w:val="82"/>
          <w:sz w:val="38"/>
          <w:szCs w:val="38"/>
        </w:rPr>
        <w:t>So</w:t>
      </w:r>
      <w:r>
        <w:rPr>
          <w:rFonts w:ascii="Arial" w:eastAsia="Arial" w:hAnsi="Arial" w:cs="Arial"/>
          <w:b/>
          <w:bCs/>
          <w:spacing w:val="-7"/>
          <w:w w:val="82"/>
          <w:sz w:val="38"/>
          <w:szCs w:val="38"/>
        </w:rPr>
        <w:t>f</w:t>
      </w:r>
      <w:r>
        <w:rPr>
          <w:rFonts w:ascii="Arial" w:eastAsia="Arial" w:hAnsi="Arial" w:cs="Arial"/>
          <w:b/>
          <w:bCs/>
          <w:spacing w:val="-1"/>
          <w:w w:val="82"/>
          <w:sz w:val="38"/>
          <w:szCs w:val="38"/>
        </w:rPr>
        <w:t>t</w:t>
      </w:r>
      <w:r>
        <w:rPr>
          <w:rFonts w:ascii="Arial" w:eastAsia="Arial" w:hAnsi="Arial" w:cs="Arial"/>
          <w:b/>
          <w:bCs/>
          <w:w w:val="82"/>
          <w:sz w:val="38"/>
          <w:szCs w:val="38"/>
        </w:rPr>
        <w:t>ware</w:t>
      </w:r>
      <w:r>
        <w:rPr>
          <w:rFonts w:ascii="Arial" w:eastAsia="Arial" w:hAnsi="Arial" w:cs="Arial"/>
          <w:b/>
          <w:bCs/>
          <w:spacing w:val="15"/>
          <w:w w:val="82"/>
          <w:sz w:val="38"/>
          <w:szCs w:val="38"/>
        </w:rPr>
        <w:t xml:space="preserve"> </w:t>
      </w:r>
      <w:r>
        <w:rPr>
          <w:rFonts w:ascii="Arial" w:eastAsia="Arial" w:hAnsi="Arial" w:cs="Arial"/>
          <w:b/>
          <w:bCs/>
          <w:spacing w:val="-18"/>
          <w:w w:val="83"/>
          <w:sz w:val="38"/>
          <w:szCs w:val="38"/>
        </w:rPr>
        <w:t>V</w:t>
      </w:r>
      <w:r>
        <w:rPr>
          <w:rFonts w:ascii="Arial" w:eastAsia="Arial" w:hAnsi="Arial" w:cs="Arial"/>
          <w:b/>
          <w:bCs/>
          <w:spacing w:val="-1"/>
          <w:w w:val="83"/>
          <w:sz w:val="38"/>
          <w:szCs w:val="38"/>
        </w:rPr>
        <w:t>e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rsions</w:t>
      </w:r>
    </w:p>
    <w:p w14:paraId="338C05BD" w14:textId="77777777" w:rsidR="001C3088" w:rsidRDefault="001C3088">
      <w:pPr>
        <w:spacing w:before="10" w:after="0" w:line="180" w:lineRule="exact"/>
        <w:rPr>
          <w:sz w:val="18"/>
          <w:szCs w:val="18"/>
        </w:rPr>
      </w:pPr>
    </w:p>
    <w:p w14:paraId="1DC4F483" w14:textId="77777777" w:rsidR="001C3088" w:rsidRDefault="00F6259B">
      <w:pPr>
        <w:spacing w:after="0" w:line="240" w:lineRule="auto"/>
        <w:ind w:left="110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owin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uthent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rsions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supported:</w:t>
      </w:r>
    </w:p>
    <w:p w14:paraId="27E4F8B1" w14:textId="77777777" w:rsidR="001C3088" w:rsidRDefault="001C3088">
      <w:pPr>
        <w:spacing w:before="1" w:after="0" w:line="140" w:lineRule="exact"/>
        <w:rPr>
          <w:sz w:val="14"/>
          <w:szCs w:val="14"/>
        </w:rPr>
      </w:pPr>
    </w:p>
    <w:p w14:paraId="1625737F" w14:textId="77777777" w:rsidR="001C3088" w:rsidRDefault="00F6259B">
      <w:pPr>
        <w:spacing w:after="0" w:line="240" w:lineRule="auto"/>
        <w:ind w:left="128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ins w:id="0" w:author="Glen Knutti" w:date="2015-03-27T17:05:00Z">
        <w:r w:rsidR="00A87005">
          <w:rPr>
            <w:rFonts w:ascii="Palatino Linotype" w:eastAsia="Palatino Linotype" w:hAnsi="Palatino Linotype" w:cs="Palatino Linotype"/>
            <w:sz w:val="20"/>
            <w:szCs w:val="20"/>
          </w:rPr>
          <w:t>7</w:t>
        </w:r>
      </w:ins>
      <w:proofErr w:type="gramEnd"/>
      <w:del w:id="1" w:author="Glen Knutti" w:date="2015-03-27T17:05:00Z">
        <w:r w:rsidDel="00A87005">
          <w:rPr>
            <w:rFonts w:ascii="Palatino Linotype" w:eastAsia="Palatino Linotype" w:hAnsi="Palatino Linotype" w:cs="Palatino Linotype"/>
            <w:sz w:val="20"/>
            <w:szCs w:val="20"/>
          </w:rPr>
          <w:delText>6</w:delText>
        </w:r>
      </w:del>
      <w:r>
        <w:rPr>
          <w:rFonts w:ascii="Palatino Linotype" w:eastAsia="Palatino Linotype" w:hAnsi="Palatino Linotype" w:cs="Palatino Linotype"/>
          <w:sz w:val="20"/>
          <w:szCs w:val="20"/>
        </w:rPr>
        <w:t>.1</w:t>
      </w:r>
    </w:p>
    <w:p w14:paraId="35CC96C5" w14:textId="77777777" w:rsidR="001C3088" w:rsidRDefault="00F6259B">
      <w:pPr>
        <w:spacing w:before="60" w:after="0" w:line="240" w:lineRule="auto"/>
        <w:ind w:left="128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ins w:id="2" w:author="Glen Knutti" w:date="2015-03-27T17:05:00Z">
        <w:r w:rsidR="00A87005">
          <w:rPr>
            <w:rFonts w:ascii="Palatino Linotype" w:eastAsia="Palatino Linotype" w:hAnsi="Palatino Linotype" w:cs="Palatino Linotype"/>
            <w:sz w:val="20"/>
            <w:szCs w:val="20"/>
          </w:rPr>
          <w:t>8</w:t>
        </w:r>
      </w:ins>
      <w:proofErr w:type="gramEnd"/>
      <w:del w:id="3" w:author="Glen Knutti" w:date="2015-03-27T17:05:00Z">
        <w:r w:rsidDel="00A87005">
          <w:rPr>
            <w:rFonts w:ascii="Palatino Linotype" w:eastAsia="Palatino Linotype" w:hAnsi="Palatino Linotype" w:cs="Palatino Linotype"/>
            <w:sz w:val="20"/>
            <w:szCs w:val="20"/>
          </w:rPr>
          <w:delText>7</w:delText>
        </w:r>
      </w:del>
      <w:r>
        <w:rPr>
          <w:rFonts w:ascii="Palatino Linotype" w:eastAsia="Palatino Linotype" w:hAnsi="Palatino Linotype" w:cs="Palatino Linotype"/>
          <w:sz w:val="20"/>
          <w:szCs w:val="20"/>
        </w:rPr>
        <w:t>.1</w:t>
      </w:r>
    </w:p>
    <w:p w14:paraId="04C0CFEC" w14:textId="77777777" w:rsidR="001C3088" w:rsidRDefault="001C3088">
      <w:pPr>
        <w:spacing w:before="10" w:after="0" w:line="120" w:lineRule="exact"/>
        <w:rPr>
          <w:sz w:val="12"/>
          <w:szCs w:val="12"/>
        </w:rPr>
      </w:pPr>
    </w:p>
    <w:p w14:paraId="73F547BB" w14:textId="77777777" w:rsidR="001C3088" w:rsidRDefault="00F6259B">
      <w:pPr>
        <w:spacing w:after="0" w:line="240" w:lineRule="auto"/>
        <w:ind w:left="110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owin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Identity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rsions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supported:</w:t>
      </w:r>
    </w:p>
    <w:p w14:paraId="23CDB736" w14:textId="77777777" w:rsidR="001C3088" w:rsidRDefault="001C3088">
      <w:pPr>
        <w:spacing w:before="1" w:after="0" w:line="140" w:lineRule="exact"/>
        <w:rPr>
          <w:sz w:val="14"/>
          <w:szCs w:val="14"/>
        </w:rPr>
      </w:pPr>
    </w:p>
    <w:p w14:paraId="25FA6A36" w14:textId="77777777" w:rsidR="001C3088" w:rsidRDefault="00F6259B">
      <w:pPr>
        <w:spacing w:after="0" w:line="240" w:lineRule="auto"/>
        <w:ind w:left="128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4.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0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z w:val="20"/>
          <w:szCs w:val="20"/>
        </w:rPr>
        <w:t>1</w:t>
      </w:r>
      <w:proofErr w:type="gramEnd"/>
    </w:p>
    <w:p w14:paraId="12C95A0F" w14:textId="77777777" w:rsidR="001C3088" w:rsidRDefault="00F6259B">
      <w:pPr>
        <w:spacing w:before="60" w:after="0" w:line="240" w:lineRule="auto"/>
        <w:ind w:left="128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4.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0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z w:val="20"/>
          <w:szCs w:val="20"/>
        </w:rPr>
        <w:t>2</w:t>
      </w:r>
      <w:proofErr w:type="gramEnd"/>
    </w:p>
    <w:p w14:paraId="5190AD04" w14:textId="77777777" w:rsidR="00A87005" w:rsidRDefault="00A87005" w:rsidP="00A87005">
      <w:pPr>
        <w:spacing w:before="60" w:after="0" w:line="240" w:lineRule="auto"/>
        <w:ind w:left="1284" w:right="-20"/>
        <w:rPr>
          <w:ins w:id="4" w:author="Glen Knutti" w:date="2015-03-27T17:06:00Z"/>
          <w:rFonts w:ascii="Palatino Linotype" w:eastAsia="Palatino Linotype" w:hAnsi="Palatino Linotype" w:cs="Palatino Linotype"/>
          <w:sz w:val="20"/>
          <w:szCs w:val="20"/>
        </w:rPr>
      </w:pPr>
      <w:proofErr w:type="gramStart"/>
      <w:ins w:id="5" w:author="Glen Knutti" w:date="2015-03-27T17:06:00Z">
        <w:r>
          <w:rPr>
            <w:rFonts w:ascii="Wingdings" w:eastAsia="Wingdings" w:hAnsi="Wingdings" w:cs="Wingdings"/>
            <w:sz w:val="20"/>
            <w:szCs w:val="20"/>
          </w:rPr>
          <w:t></w:t>
        </w:r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 </w:t>
        </w:r>
        <w:r>
          <w:rPr>
            <w:rFonts w:ascii="Times New Roman" w:eastAsia="Times New Roman" w:hAnsi="Times New Roman" w:cs="Times New Roman"/>
            <w:spacing w:val="20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4.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5</w:t>
        </w:r>
        <w:proofErr w:type="gramEnd"/>
      </w:ins>
    </w:p>
    <w:p w14:paraId="364A5BCE" w14:textId="77777777" w:rsidR="001C3088" w:rsidRDefault="001C3088">
      <w:pPr>
        <w:spacing w:before="4" w:after="0" w:line="160" w:lineRule="exact"/>
        <w:rPr>
          <w:sz w:val="16"/>
          <w:szCs w:val="16"/>
        </w:rPr>
      </w:pPr>
    </w:p>
    <w:p w14:paraId="5DB0B025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5E627220" w14:textId="77777777" w:rsidR="001C3088" w:rsidRDefault="00F6259B">
      <w:pPr>
        <w:tabs>
          <w:tab w:val="left" w:pos="1100"/>
        </w:tabs>
        <w:spacing w:after="0" w:line="240" w:lineRule="auto"/>
        <w:ind w:left="262" w:right="-20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w w:val="83"/>
          <w:sz w:val="38"/>
          <w:szCs w:val="38"/>
        </w:rPr>
        <w:t>1.2</w:t>
      </w:r>
      <w:r>
        <w:rPr>
          <w:rFonts w:ascii="Arial" w:eastAsia="Arial" w:hAnsi="Arial" w:cs="Arial"/>
          <w:b/>
          <w:bCs/>
          <w:sz w:val="38"/>
          <w:szCs w:val="38"/>
        </w:rPr>
        <w:tab/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RSA Driver Concep</w:t>
      </w:r>
      <w:r>
        <w:rPr>
          <w:rFonts w:ascii="Arial" w:eastAsia="Arial" w:hAnsi="Arial" w:cs="Arial"/>
          <w:b/>
          <w:bCs/>
          <w:spacing w:val="-9"/>
          <w:w w:val="83"/>
          <w:sz w:val="38"/>
          <w:szCs w:val="38"/>
        </w:rPr>
        <w:t>t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s</w:t>
      </w:r>
    </w:p>
    <w:p w14:paraId="01C12B0B" w14:textId="77777777" w:rsidR="001C3088" w:rsidRDefault="001C3088">
      <w:pPr>
        <w:spacing w:before="10" w:after="0" w:line="180" w:lineRule="exact"/>
        <w:rPr>
          <w:sz w:val="18"/>
          <w:szCs w:val="18"/>
        </w:rPr>
      </w:pPr>
    </w:p>
    <w:p w14:paraId="6A9CEA4F" w14:textId="77777777" w:rsidR="001C3088" w:rsidRDefault="00F6259B">
      <w:pPr>
        <w:spacing w:after="0" w:line="240" w:lineRule="auto"/>
        <w:ind w:left="128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1.2.1,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“Synchr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nizin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color w:val="0000FF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Data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9</w:t>
      </w:r>
    </w:p>
    <w:p w14:paraId="20D5C413" w14:textId="77777777" w:rsidR="001C3088" w:rsidRDefault="00F6259B">
      <w:pPr>
        <w:spacing w:before="60" w:after="0" w:line="240" w:lineRule="auto"/>
        <w:ind w:left="128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1.2.2,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“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RSA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-12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s,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10</w:t>
      </w:r>
    </w:p>
    <w:p w14:paraId="43CFE28C" w14:textId="77777777" w:rsidR="001C3088" w:rsidRDefault="001C3088">
      <w:pPr>
        <w:spacing w:before="20" w:after="0" w:line="280" w:lineRule="exact"/>
        <w:rPr>
          <w:sz w:val="28"/>
          <w:szCs w:val="28"/>
        </w:rPr>
      </w:pPr>
    </w:p>
    <w:p w14:paraId="1932DFF1" w14:textId="77777777" w:rsidR="001C3088" w:rsidRDefault="00F6259B">
      <w:pPr>
        <w:tabs>
          <w:tab w:val="left" w:pos="1100"/>
        </w:tabs>
        <w:spacing w:after="0" w:line="240" w:lineRule="auto"/>
        <w:ind w:left="11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w w:val="83"/>
          <w:sz w:val="32"/>
          <w:szCs w:val="32"/>
        </w:rPr>
        <w:t>1.2.1</w:t>
      </w:r>
      <w:r>
        <w:rPr>
          <w:rFonts w:ascii="Arial" w:eastAsia="Arial" w:hAnsi="Arial" w:cs="Arial"/>
          <w:b/>
          <w:bCs/>
          <w:sz w:val="32"/>
          <w:szCs w:val="32"/>
        </w:rPr>
        <w:tab/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Synchronizing Da</w:t>
      </w:r>
      <w:r>
        <w:rPr>
          <w:rFonts w:ascii="Arial" w:eastAsia="Arial" w:hAnsi="Arial" w:cs="Arial"/>
          <w:b/>
          <w:bCs/>
          <w:spacing w:val="-7"/>
          <w:w w:val="83"/>
          <w:sz w:val="32"/>
          <w:szCs w:val="32"/>
        </w:rPr>
        <w:t>t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a</w:t>
      </w:r>
    </w:p>
    <w:p w14:paraId="4FC5D42D" w14:textId="77777777" w:rsidR="001C3088" w:rsidRDefault="001C3088">
      <w:pPr>
        <w:spacing w:before="10" w:after="0" w:line="190" w:lineRule="exact"/>
        <w:rPr>
          <w:sz w:val="19"/>
          <w:szCs w:val="19"/>
        </w:rPr>
      </w:pPr>
    </w:p>
    <w:p w14:paraId="7369A1F4" w14:textId="77777777" w:rsidR="001C3088" w:rsidRDefault="00F6259B">
      <w:pPr>
        <w:spacing w:after="0" w:line="240" w:lineRule="exact"/>
        <w:ind w:left="1100" w:right="182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Identity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RSA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synch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onizes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dat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een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Identity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RSA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Au</w:t>
      </w:r>
      <w:r>
        <w:rPr>
          <w:rFonts w:ascii="Palatino Linotype" w:eastAsia="Palatino Linotype" w:hAnsi="Palatino Linotype" w:cs="Palatino Linotype"/>
          <w:sz w:val="20"/>
          <w:szCs w:val="20"/>
        </w:rPr>
        <w:t>thentic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nage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can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wher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at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Met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direc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ory</w:t>
      </w:r>
      <w:proofErr w:type="spellEnd"/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Identity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na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Remo</w:t>
      </w:r>
      <w:r>
        <w:rPr>
          <w:rFonts w:ascii="Palatino Linotype" w:eastAsia="Palatino Linotype" w:hAnsi="Palatino Linotype" w:cs="Palatino Linotype"/>
          <w:sz w:val="20"/>
          <w:szCs w:val="20"/>
        </w:rPr>
        <w:t>te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Loade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running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if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connecting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SA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ca</w:t>
      </w:r>
      <w:r>
        <w:rPr>
          <w:rFonts w:ascii="Palatino Linotype" w:eastAsia="Palatino Linotype" w:hAnsi="Palatino Linotype" w:cs="Palatino Linotype"/>
          <w:sz w:val="20"/>
          <w:szCs w:val="20"/>
        </w:rPr>
        <w:t>ti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nager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7.1.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If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ou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connecti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uthent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1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ger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6.1,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can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only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Me</w:t>
      </w:r>
      <w:r>
        <w:rPr>
          <w:rFonts w:ascii="Palatino Linotype" w:eastAsia="Palatino Linotype" w:hAnsi="Palatino Linotype" w:cs="Palatino Linotype"/>
          <w:sz w:val="20"/>
          <w:szCs w:val="20"/>
        </w:rPr>
        <w:t>ta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ec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proofErr w:type="spellEnd"/>
      <w:r>
        <w:rPr>
          <w:rFonts w:ascii="Palatino Linotype" w:eastAsia="Palatino Linotype" w:hAnsi="Palatino Linotype" w:cs="Palatino Linotype"/>
          <w:spacing w:val="-1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er or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Identity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nager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Remote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ta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led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cros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indow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nning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SA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Au</w:t>
      </w:r>
      <w:r>
        <w:rPr>
          <w:rFonts w:ascii="Palatino Linotype" w:eastAsia="Palatino Linotype" w:hAnsi="Palatino Linotype" w:cs="Palatino Linotype"/>
          <w:sz w:val="20"/>
          <w:szCs w:val="20"/>
        </w:rPr>
        <w:t>thentic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nager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6.1.</w:t>
      </w:r>
    </w:p>
    <w:p w14:paraId="36770527" w14:textId="77777777" w:rsidR="001C3088" w:rsidRDefault="001C3088">
      <w:pPr>
        <w:spacing w:before="1" w:after="0" w:line="160" w:lineRule="exact"/>
        <w:rPr>
          <w:sz w:val="16"/>
          <w:szCs w:val="16"/>
        </w:rPr>
      </w:pPr>
    </w:p>
    <w:p w14:paraId="0F0D7838" w14:textId="77777777" w:rsidR="001C3088" w:rsidRDefault="00F6259B">
      <w:pPr>
        <w:spacing w:after="0" w:line="240" w:lineRule="exact"/>
        <w:ind w:left="1100" w:right="253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RSA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Is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bidirectionally</w:t>
      </w:r>
      <w:proofErr w:type="spellEnd"/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synchronize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changes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een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lt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 connected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RSA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thentic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ge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12C9C806" w14:textId="77777777" w:rsidR="001C3088" w:rsidRDefault="001C3088">
      <w:pPr>
        <w:spacing w:after="0"/>
        <w:sectPr w:rsidR="001C3088">
          <w:footerReference w:type="even" r:id="rId26"/>
          <w:footerReference w:type="default" r:id="rId27"/>
          <w:pgSz w:w="12240" w:h="15840"/>
          <w:pgMar w:top="1080" w:right="1020" w:bottom="900" w:left="1020" w:header="0" w:footer="708" w:gutter="0"/>
          <w:pgNumType w:start="9"/>
          <w:cols w:space="720"/>
        </w:sectPr>
      </w:pPr>
    </w:p>
    <w:p w14:paraId="620B5330" w14:textId="77777777" w:rsidR="001C3088" w:rsidRDefault="00F6259B">
      <w:pPr>
        <w:tabs>
          <w:tab w:val="left" w:pos="1260"/>
        </w:tabs>
        <w:spacing w:before="52" w:after="0" w:line="240" w:lineRule="auto"/>
        <w:ind w:left="286" w:right="551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w w:val="83"/>
          <w:sz w:val="32"/>
          <w:szCs w:val="32"/>
        </w:rPr>
        <w:lastRenderedPageBreak/>
        <w:t>1.2.2</w:t>
      </w:r>
      <w:r>
        <w:rPr>
          <w:rFonts w:ascii="Arial" w:eastAsia="Arial" w:hAnsi="Arial" w:cs="Arial"/>
          <w:b/>
          <w:bCs/>
          <w:sz w:val="32"/>
          <w:szCs w:val="32"/>
        </w:rPr>
        <w:tab/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How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the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RSA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Driver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6"/>
          <w:w w:val="83"/>
          <w:sz w:val="32"/>
          <w:szCs w:val="32"/>
        </w:rPr>
        <w:t>W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orks</w:t>
      </w:r>
    </w:p>
    <w:p w14:paraId="67833D70" w14:textId="77777777" w:rsidR="001C3088" w:rsidRDefault="001C3088">
      <w:pPr>
        <w:spacing w:before="3" w:after="0" w:line="180" w:lineRule="exact"/>
        <w:rPr>
          <w:sz w:val="18"/>
          <w:szCs w:val="18"/>
        </w:rPr>
      </w:pPr>
    </w:p>
    <w:p w14:paraId="30D8EC32" w14:textId="77777777" w:rsidR="001C3088" w:rsidRDefault="00F6259B">
      <w:pPr>
        <w:spacing w:after="0" w:line="240" w:lineRule="auto"/>
        <w:ind w:left="132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hannels,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ers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policies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control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data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17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0CEA1355" w14:textId="77777777" w:rsidR="001C3088" w:rsidRDefault="001C3088">
      <w:pPr>
        <w:spacing w:before="9" w:after="0" w:line="130" w:lineRule="exact"/>
        <w:rPr>
          <w:sz w:val="13"/>
          <w:szCs w:val="13"/>
        </w:rPr>
      </w:pPr>
    </w:p>
    <w:p w14:paraId="0AF45D34" w14:textId="77777777" w:rsidR="001C3088" w:rsidRDefault="00F6259B">
      <w:pPr>
        <w:spacing w:after="0" w:line="240" w:lineRule="auto"/>
        <w:ind w:left="1504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“P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blisher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bscr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ib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Channels”</w:t>
      </w:r>
      <w:r>
        <w:rPr>
          <w:rFonts w:ascii="Palatino Linotype" w:eastAsia="Palatino Linotype" w:hAnsi="Palatino Linotype" w:cs="Palatino Linotype"/>
          <w:color w:val="0000FF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10</w:t>
      </w:r>
    </w:p>
    <w:p w14:paraId="5BA845A4" w14:textId="77777777" w:rsidR="001C3088" w:rsidRDefault="00F6259B">
      <w:pPr>
        <w:spacing w:before="60" w:after="0" w:line="240" w:lineRule="auto"/>
        <w:ind w:left="1504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“Fil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rs”</w:t>
      </w:r>
      <w:r>
        <w:rPr>
          <w:rFonts w:ascii="Palatino Linotype" w:eastAsia="Palatino Linotype" w:hAnsi="Palatino Linotype" w:cs="Palatino Linotype"/>
          <w:color w:val="0000FF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10</w:t>
      </w:r>
    </w:p>
    <w:p w14:paraId="618495CB" w14:textId="77777777" w:rsidR="001C3088" w:rsidRDefault="00F6259B">
      <w:pPr>
        <w:spacing w:before="60" w:after="0" w:line="240" w:lineRule="auto"/>
        <w:ind w:left="1504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</w:t>
      </w:r>
      <w:r>
        <w:rPr>
          <w:rFonts w:ascii="Palatino Linotype" w:eastAsia="Palatino Linotype" w:hAnsi="Palatino Linotype" w:cs="Palatino Linotype"/>
          <w:color w:val="0000FF"/>
          <w:spacing w:val="-6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icie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10</w:t>
      </w:r>
    </w:p>
    <w:p w14:paraId="36737832" w14:textId="77777777" w:rsidR="001C3088" w:rsidRDefault="001C3088">
      <w:pPr>
        <w:spacing w:before="1" w:after="0" w:line="110" w:lineRule="exact"/>
        <w:rPr>
          <w:sz w:val="11"/>
          <w:szCs w:val="11"/>
        </w:rPr>
      </w:pPr>
    </w:p>
    <w:p w14:paraId="06D6DBC7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7BBA0AF3" w14:textId="77777777" w:rsidR="001C3088" w:rsidRDefault="00F6259B">
      <w:pPr>
        <w:spacing w:after="0" w:line="240" w:lineRule="auto"/>
        <w:ind w:left="132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w w:val="82"/>
          <w:sz w:val="28"/>
          <w:szCs w:val="28"/>
        </w:rPr>
        <w:t>P</w:t>
      </w:r>
      <w:r>
        <w:rPr>
          <w:rFonts w:ascii="Arial" w:eastAsia="Arial" w:hAnsi="Arial" w:cs="Arial"/>
          <w:b/>
          <w:bCs/>
          <w:spacing w:val="-1"/>
          <w:w w:val="82"/>
          <w:sz w:val="28"/>
          <w:szCs w:val="28"/>
        </w:rPr>
        <w:t>ublis</w:t>
      </w:r>
      <w:r>
        <w:rPr>
          <w:rFonts w:ascii="Arial" w:eastAsia="Arial" w:hAnsi="Arial" w:cs="Arial"/>
          <w:b/>
          <w:bCs/>
          <w:w w:val="82"/>
          <w:sz w:val="28"/>
          <w:szCs w:val="28"/>
        </w:rPr>
        <w:t>h</w:t>
      </w:r>
      <w:r>
        <w:rPr>
          <w:rFonts w:ascii="Arial" w:eastAsia="Arial" w:hAnsi="Arial" w:cs="Arial"/>
          <w:b/>
          <w:bCs/>
          <w:spacing w:val="-1"/>
          <w:w w:val="82"/>
          <w:sz w:val="28"/>
          <w:szCs w:val="28"/>
        </w:rPr>
        <w:t>e</w:t>
      </w:r>
      <w:r>
        <w:rPr>
          <w:rFonts w:ascii="Arial" w:eastAsia="Arial" w:hAnsi="Arial" w:cs="Arial"/>
          <w:b/>
          <w:bCs/>
          <w:w w:val="82"/>
          <w:sz w:val="28"/>
          <w:szCs w:val="28"/>
        </w:rPr>
        <w:t>r</w:t>
      </w:r>
      <w:r>
        <w:rPr>
          <w:rFonts w:ascii="Arial" w:eastAsia="Arial" w:hAnsi="Arial" w:cs="Arial"/>
          <w:b/>
          <w:bCs/>
          <w:spacing w:val="12"/>
          <w:w w:val="8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82"/>
          <w:sz w:val="28"/>
          <w:szCs w:val="28"/>
        </w:rPr>
        <w:t>an</w:t>
      </w:r>
      <w:r>
        <w:rPr>
          <w:rFonts w:ascii="Arial" w:eastAsia="Arial" w:hAnsi="Arial" w:cs="Arial"/>
          <w:b/>
          <w:bCs/>
          <w:w w:val="82"/>
          <w:sz w:val="28"/>
          <w:szCs w:val="28"/>
        </w:rPr>
        <w:t>d</w:t>
      </w:r>
      <w:r>
        <w:rPr>
          <w:rFonts w:ascii="Arial" w:eastAsia="Arial" w:hAnsi="Arial" w:cs="Arial"/>
          <w:b/>
          <w:bCs/>
          <w:spacing w:val="5"/>
          <w:w w:val="8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82"/>
          <w:sz w:val="28"/>
          <w:szCs w:val="28"/>
        </w:rPr>
        <w:t>S</w:t>
      </w:r>
      <w:r>
        <w:rPr>
          <w:rFonts w:ascii="Arial" w:eastAsia="Arial" w:hAnsi="Arial" w:cs="Arial"/>
          <w:b/>
          <w:bCs/>
          <w:w w:val="82"/>
          <w:sz w:val="28"/>
          <w:szCs w:val="28"/>
        </w:rPr>
        <w:t>u</w:t>
      </w:r>
      <w:r>
        <w:rPr>
          <w:rFonts w:ascii="Arial" w:eastAsia="Arial" w:hAnsi="Arial" w:cs="Arial"/>
          <w:b/>
          <w:bCs/>
          <w:spacing w:val="-1"/>
          <w:w w:val="82"/>
          <w:sz w:val="28"/>
          <w:szCs w:val="28"/>
        </w:rPr>
        <w:t>bscribe</w:t>
      </w:r>
      <w:r>
        <w:rPr>
          <w:rFonts w:ascii="Arial" w:eastAsia="Arial" w:hAnsi="Arial" w:cs="Arial"/>
          <w:b/>
          <w:bCs/>
          <w:w w:val="82"/>
          <w:sz w:val="28"/>
          <w:szCs w:val="28"/>
        </w:rPr>
        <w:t>r</w:t>
      </w:r>
      <w:r>
        <w:rPr>
          <w:rFonts w:ascii="Arial" w:eastAsia="Arial" w:hAnsi="Arial" w:cs="Arial"/>
          <w:b/>
          <w:bCs/>
          <w:spacing w:val="13"/>
          <w:w w:val="8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83"/>
          <w:sz w:val="28"/>
          <w:szCs w:val="28"/>
        </w:rPr>
        <w:t>Channels</w:t>
      </w:r>
    </w:p>
    <w:p w14:paraId="2B430C2E" w14:textId="77777777" w:rsidR="001C3088" w:rsidRDefault="001C3088">
      <w:pPr>
        <w:spacing w:before="7" w:after="0" w:line="170" w:lineRule="exact"/>
        <w:rPr>
          <w:sz w:val="17"/>
          <w:szCs w:val="17"/>
        </w:rPr>
      </w:pPr>
    </w:p>
    <w:p w14:paraId="46371CF3" w14:textId="77777777" w:rsidR="001C3088" w:rsidRDefault="00F6259B">
      <w:pPr>
        <w:spacing w:after="0" w:line="240" w:lineRule="auto"/>
        <w:ind w:left="132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supports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Publi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her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bscriber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channels:</w:t>
      </w:r>
    </w:p>
    <w:p w14:paraId="4B5E60C1" w14:textId="77777777" w:rsidR="001C3088" w:rsidRDefault="001C3088">
      <w:pPr>
        <w:spacing w:before="9" w:after="0" w:line="150" w:lineRule="exact"/>
        <w:rPr>
          <w:sz w:val="15"/>
          <w:szCs w:val="15"/>
        </w:rPr>
      </w:pPr>
    </w:p>
    <w:p w14:paraId="7EB2BB14" w14:textId="77777777" w:rsidR="001C3088" w:rsidRDefault="00F6259B">
      <w:pPr>
        <w:spacing w:after="0" w:line="240" w:lineRule="exact"/>
        <w:ind w:left="1740" w:right="192" w:hanging="236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proofErr w:type="gramEnd"/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Publi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her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channel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reads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information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fro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SA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ger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subm</w:t>
      </w:r>
      <w:r>
        <w:rPr>
          <w:rFonts w:ascii="Palatino Linotype" w:eastAsia="Palatino Linotype" w:hAnsi="Palatino Linotype" w:cs="Palatino Linotype"/>
          <w:sz w:val="20"/>
          <w:szCs w:val="20"/>
        </w:rPr>
        <w:t>its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that inform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Identity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7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via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Me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adirectory</w:t>
      </w:r>
      <w:proofErr w:type="spellEnd"/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engine.</w:t>
      </w:r>
    </w:p>
    <w:p w14:paraId="29BFEED8" w14:textId="77777777" w:rsidR="001C3088" w:rsidRDefault="001C3088">
      <w:pPr>
        <w:spacing w:before="2" w:after="0" w:line="150" w:lineRule="exact"/>
        <w:rPr>
          <w:sz w:val="15"/>
          <w:szCs w:val="15"/>
        </w:rPr>
      </w:pPr>
    </w:p>
    <w:p w14:paraId="433AA29E" w14:textId="77777777" w:rsidR="001C3088" w:rsidRDefault="00F6259B">
      <w:pPr>
        <w:spacing w:after="0" w:line="240" w:lineRule="auto"/>
        <w:ind w:left="174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By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ef</w:t>
      </w:r>
      <w:r>
        <w:rPr>
          <w:rFonts w:ascii="Palatino Linotype" w:eastAsia="Palatino Linotype" w:hAnsi="Palatino Linotype" w:cs="Palatino Linotype"/>
          <w:sz w:val="20"/>
          <w:szCs w:val="20"/>
        </w:rPr>
        <w:t>au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t,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Publi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her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channel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checks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ents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2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onds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processing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</w:p>
    <w:p w14:paraId="3B7D728C" w14:textId="77777777" w:rsidR="001C3088" w:rsidRDefault="00F6259B">
      <w:pPr>
        <w:spacing w:after="0" w:line="240" w:lineRule="exact"/>
        <w:ind w:left="174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1000</w:t>
      </w:r>
      <w:r>
        <w:rPr>
          <w:rFonts w:ascii="Palatino Linotype" w:eastAsia="Palatino Linotype" w:hAnsi="Palatino Linotype" w:cs="Palatino Linotype"/>
          <w:spacing w:val="-4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entri</w:t>
      </w:r>
      <w:r>
        <w:rPr>
          <w:rFonts w:ascii="Palatino Linotype" w:eastAsia="Palatino Linotype" w:hAnsi="Palatino Linotype" w:cs="Palatino Linotype"/>
          <w:spacing w:val="-1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5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at</w:t>
      </w:r>
      <w:r>
        <w:rPr>
          <w:rFonts w:ascii="Palatino Linotype" w:eastAsia="Palatino Linotype" w:hAnsi="Palatino Linotype" w:cs="Palatino Linotype"/>
          <w:spacing w:val="-2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me,</w:t>
      </w:r>
      <w:r>
        <w:rPr>
          <w:rFonts w:ascii="Palatino Linotype" w:eastAsia="Palatino Linotype" w:hAnsi="Palatino Linotype" w:cs="Palatino Linotype"/>
          <w:spacing w:val="-4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art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ng</w:t>
      </w:r>
      <w:r>
        <w:rPr>
          <w:rFonts w:ascii="Palatino Linotype" w:eastAsia="Palatino Linotype" w:hAnsi="Palatino Linotype" w:cs="Palatino Linotype"/>
          <w:spacing w:val="-7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-4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rst</w:t>
      </w:r>
      <w:r>
        <w:rPr>
          <w:rFonts w:ascii="Palatino Linotype" w:eastAsia="Palatino Linotype" w:hAnsi="Palatino Linotype" w:cs="Palatino Linotype"/>
          <w:spacing w:val="-4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unpr</w:t>
      </w:r>
      <w:r>
        <w:rPr>
          <w:rFonts w:ascii="Palatino Linotype" w:eastAsia="Palatino Linotype" w:hAnsi="Palatino Linotype" w:cs="Palatino Linotype"/>
          <w:spacing w:val="-1"/>
          <w:position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es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0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tr</w:t>
      </w:r>
      <w:r>
        <w:rPr>
          <w:rFonts w:ascii="Palatino Linotype" w:eastAsia="Palatino Linotype" w:hAnsi="Palatino Linotype" w:cs="Palatino Linotype"/>
          <w:spacing w:val="-22"/>
          <w:position w:val="1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.</w:t>
      </w:r>
    </w:p>
    <w:p w14:paraId="56A034F5" w14:textId="77777777" w:rsidR="001C3088" w:rsidRDefault="00F6259B">
      <w:pPr>
        <w:spacing w:before="78" w:after="0" w:line="240" w:lineRule="exact"/>
        <w:ind w:left="1740" w:right="281" w:hanging="236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proofErr w:type="gramEnd"/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bscriber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channel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atch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add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modifications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dent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7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ult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ob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j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ect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 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es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RSA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commands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mak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changes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thent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ge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5B1C7B83" w14:textId="77777777" w:rsidR="001C3088" w:rsidRDefault="001C3088">
      <w:pPr>
        <w:spacing w:before="10" w:after="0" w:line="150" w:lineRule="exact"/>
        <w:rPr>
          <w:sz w:val="15"/>
          <w:szCs w:val="15"/>
        </w:rPr>
      </w:pPr>
    </w:p>
    <w:p w14:paraId="6EBB28A1" w14:textId="77777777" w:rsidR="001C3088" w:rsidRDefault="00F6259B">
      <w:pPr>
        <w:spacing w:after="0" w:line="240" w:lineRule="exact"/>
        <w:ind w:left="1320" w:right="257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Du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mi</w:t>
      </w:r>
      <w:r>
        <w:rPr>
          <w:rFonts w:ascii="Palatino Linotype" w:eastAsia="Palatino Linotype" w:hAnsi="Palatino Linotype" w:cs="Palatino Linotype"/>
          <w:sz w:val="20"/>
          <w:szCs w:val="20"/>
        </w:rPr>
        <w:t>ta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SA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cha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b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tem,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ct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difications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LDAP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dent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Sources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wi</w:t>
      </w:r>
      <w:r>
        <w:rPr>
          <w:rFonts w:ascii="Palatino Linotype" w:eastAsia="Palatino Linotype" w:hAnsi="Palatino Linotype" w:cs="Palatino Linotype"/>
          <w:sz w:val="20"/>
          <w:szCs w:val="20"/>
        </w:rPr>
        <w:t>ll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not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nerat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publisher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ad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/m</w:t>
      </w:r>
      <w:r>
        <w:rPr>
          <w:rFonts w:ascii="Palatino Linotype" w:eastAsia="Palatino Linotype" w:hAnsi="Palatino Linotype" w:cs="Palatino Linotype"/>
          <w:sz w:val="20"/>
          <w:szCs w:val="20"/>
        </w:rPr>
        <w:t>od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nts.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Some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ations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RSA Sec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Console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(e.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assignment)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wi</w:t>
      </w:r>
      <w:r>
        <w:rPr>
          <w:rFonts w:ascii="Palatino Linotype" w:eastAsia="Palatino Linotype" w:hAnsi="Palatino Linotype" w:cs="Palatino Linotype"/>
          <w:sz w:val="20"/>
          <w:szCs w:val="20"/>
        </w:rPr>
        <w:t>ll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sti</w:t>
      </w:r>
      <w:r>
        <w:rPr>
          <w:rFonts w:ascii="Palatino Linotype" w:eastAsia="Palatino Linotype" w:hAnsi="Palatino Linotype" w:cs="Palatino Linotype"/>
          <w:sz w:val="20"/>
          <w:szCs w:val="20"/>
        </w:rPr>
        <w:t>ll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z w:val="20"/>
          <w:szCs w:val="20"/>
        </w:rPr>
        <w:t>ger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publisher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ents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LDA</w:t>
      </w:r>
      <w:r>
        <w:rPr>
          <w:rFonts w:ascii="Palatino Linotype" w:eastAsia="Palatino Linotype" w:hAnsi="Palatino Linotype" w:cs="Palatino Linotype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Ide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ty </w:t>
      </w:r>
      <w:proofErr w:type="spellStart"/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So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rces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proofErr w:type="spellEnd"/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RSA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Identity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ce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may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b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configur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desc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ibe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A.1.5,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“Dri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 xml:space="preserve">r 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arameters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37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</w:p>
    <w:p w14:paraId="1D1292BD" w14:textId="77777777" w:rsidR="001C3088" w:rsidRDefault="001C3088">
      <w:pPr>
        <w:spacing w:before="3" w:after="0" w:line="120" w:lineRule="exact"/>
        <w:rPr>
          <w:sz w:val="12"/>
          <w:szCs w:val="12"/>
        </w:rPr>
      </w:pPr>
    </w:p>
    <w:p w14:paraId="6C942603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0A833AA1" w14:textId="77777777" w:rsidR="001C3088" w:rsidRDefault="00F6259B">
      <w:pPr>
        <w:spacing w:after="0" w:line="240" w:lineRule="auto"/>
        <w:ind w:left="132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w w:val="83"/>
          <w:sz w:val="28"/>
          <w:szCs w:val="28"/>
        </w:rPr>
        <w:t>Fi</w:t>
      </w:r>
      <w:r>
        <w:rPr>
          <w:rFonts w:ascii="Arial" w:eastAsia="Arial" w:hAnsi="Arial" w:cs="Arial"/>
          <w:b/>
          <w:bCs/>
          <w:spacing w:val="-1"/>
          <w:w w:val="83"/>
          <w:sz w:val="28"/>
          <w:szCs w:val="28"/>
        </w:rPr>
        <w:t>l</w:t>
      </w:r>
      <w:r>
        <w:rPr>
          <w:rFonts w:ascii="Arial" w:eastAsia="Arial" w:hAnsi="Arial" w:cs="Arial"/>
          <w:b/>
          <w:bCs/>
          <w:w w:val="83"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-1"/>
          <w:w w:val="83"/>
          <w:sz w:val="28"/>
          <w:szCs w:val="28"/>
        </w:rPr>
        <w:t>e</w:t>
      </w:r>
      <w:r>
        <w:rPr>
          <w:rFonts w:ascii="Arial" w:eastAsia="Arial" w:hAnsi="Arial" w:cs="Arial"/>
          <w:b/>
          <w:bCs/>
          <w:w w:val="83"/>
          <w:sz w:val="28"/>
          <w:szCs w:val="28"/>
        </w:rPr>
        <w:t>rs</w:t>
      </w:r>
    </w:p>
    <w:p w14:paraId="676CD793" w14:textId="77777777" w:rsidR="001C3088" w:rsidRDefault="001C3088">
      <w:pPr>
        <w:spacing w:before="5" w:after="0" w:line="190" w:lineRule="exact"/>
        <w:rPr>
          <w:sz w:val="19"/>
          <w:szCs w:val="19"/>
        </w:rPr>
      </w:pPr>
    </w:p>
    <w:p w14:paraId="55971F3B" w14:textId="77777777" w:rsidR="001C3088" w:rsidRDefault="00F6259B">
      <w:pPr>
        <w:spacing w:after="0" w:line="240" w:lineRule="exact"/>
        <w:ind w:left="1320" w:right="375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dent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ger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lters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control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whi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objects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trib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tes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fau</w:t>
      </w:r>
      <w:r>
        <w:rPr>
          <w:rFonts w:ascii="Palatino Linotype" w:eastAsia="Palatino Linotype" w:hAnsi="Palatino Linotype" w:cs="Palatino Linotype"/>
          <w:sz w:val="20"/>
          <w:szCs w:val="20"/>
        </w:rPr>
        <w:t>lt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er configurations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allow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objects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ttr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butes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b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shared,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ll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us</w:t>
      </w:r>
      <w:r>
        <w:rPr>
          <w:rFonts w:ascii="Palatino Linotype" w:eastAsia="Palatino Linotype" w:hAnsi="Palatino Linotype" w:cs="Palatino Linotype"/>
          <w:sz w:val="20"/>
          <w:szCs w:val="20"/>
        </w:rPr>
        <w:t>trated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the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ol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ing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gure:</w:t>
      </w:r>
    </w:p>
    <w:p w14:paraId="21960BCD" w14:textId="77777777" w:rsidR="001C3088" w:rsidRDefault="001C3088">
      <w:pPr>
        <w:spacing w:before="8" w:after="0" w:line="160" w:lineRule="exact"/>
        <w:rPr>
          <w:sz w:val="16"/>
          <w:szCs w:val="16"/>
        </w:rPr>
      </w:pPr>
    </w:p>
    <w:p w14:paraId="144F8A7F" w14:textId="77777777" w:rsidR="001C3088" w:rsidRDefault="00F6259B">
      <w:pPr>
        <w:spacing w:after="0" w:line="213" w:lineRule="exact"/>
        <w:ind w:left="1320" w:right="-20"/>
        <w:rPr>
          <w:rFonts w:ascii="Palatino Linotype" w:eastAsia="Palatino Linotype" w:hAnsi="Palatino Linotype" w:cs="Palatino Linotype"/>
          <w:sz w:val="16"/>
          <w:szCs w:val="16"/>
        </w:rPr>
      </w:pPr>
      <w:r>
        <w:rPr>
          <w:rFonts w:ascii="Arial" w:eastAsia="Arial" w:hAnsi="Arial" w:cs="Arial"/>
          <w:b/>
          <w:bCs/>
          <w:i/>
          <w:spacing w:val="1"/>
          <w:sz w:val="16"/>
          <w:szCs w:val="16"/>
        </w:rPr>
        <w:t>F</w:t>
      </w:r>
      <w:r>
        <w:rPr>
          <w:rFonts w:ascii="Arial" w:eastAsia="Arial" w:hAnsi="Arial" w:cs="Arial"/>
          <w:b/>
          <w:bCs/>
          <w:i/>
          <w:sz w:val="16"/>
          <w:szCs w:val="16"/>
        </w:rPr>
        <w:t>ig</w:t>
      </w:r>
      <w:r>
        <w:rPr>
          <w:rFonts w:ascii="Arial" w:eastAsia="Arial" w:hAnsi="Arial" w:cs="Arial"/>
          <w:b/>
          <w:bCs/>
          <w:i/>
          <w:spacing w:val="1"/>
          <w:sz w:val="16"/>
          <w:szCs w:val="16"/>
        </w:rPr>
        <w:t>u</w:t>
      </w:r>
      <w:r>
        <w:rPr>
          <w:rFonts w:ascii="Arial" w:eastAsia="Arial" w:hAnsi="Arial" w:cs="Arial"/>
          <w:b/>
          <w:bCs/>
          <w:i/>
          <w:sz w:val="16"/>
          <w:szCs w:val="16"/>
        </w:rPr>
        <w:t>re</w:t>
      </w:r>
      <w:r>
        <w:rPr>
          <w:rFonts w:ascii="Arial" w:eastAsia="Arial" w:hAnsi="Arial" w:cs="Arial"/>
          <w:b/>
          <w:bCs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i/>
          <w:sz w:val="16"/>
          <w:szCs w:val="16"/>
        </w:rPr>
        <w:t>1-</w:t>
      </w:r>
      <w:proofErr w:type="gramStart"/>
      <w:r>
        <w:rPr>
          <w:rFonts w:ascii="Arial" w:eastAsia="Arial" w:hAnsi="Arial" w:cs="Arial"/>
          <w:b/>
          <w:bCs/>
          <w:i/>
          <w:sz w:val="16"/>
          <w:szCs w:val="16"/>
        </w:rPr>
        <w:t xml:space="preserve">1 </w:t>
      </w:r>
      <w:r>
        <w:rPr>
          <w:rFonts w:ascii="Arial" w:eastAsia="Arial" w:hAnsi="Arial" w:cs="Arial"/>
          <w:b/>
          <w:bCs/>
          <w:i/>
          <w:spacing w:val="4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i/>
          <w:spacing w:val="-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i/>
          <w:sz w:val="16"/>
          <w:szCs w:val="16"/>
        </w:rPr>
        <w:t>SA</w:t>
      </w:r>
      <w:proofErr w:type="gramEnd"/>
      <w:r>
        <w:rPr>
          <w:rFonts w:ascii="Palatino Linotype" w:eastAsia="Palatino Linotype" w:hAnsi="Palatino Linotype" w:cs="Palatino Linotype"/>
          <w:i/>
          <w:spacing w:val="-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i/>
          <w:sz w:val="16"/>
          <w:szCs w:val="16"/>
        </w:rPr>
        <w:t>Dri</w:t>
      </w:r>
      <w:r>
        <w:rPr>
          <w:rFonts w:ascii="Palatino Linotype" w:eastAsia="Palatino Linotype" w:hAnsi="Palatino Linotype" w:cs="Palatino Linotype"/>
          <w:i/>
          <w:spacing w:val="-1"/>
          <w:sz w:val="16"/>
          <w:szCs w:val="16"/>
        </w:rPr>
        <w:t>v</w:t>
      </w:r>
      <w:r>
        <w:rPr>
          <w:rFonts w:ascii="Palatino Linotype" w:eastAsia="Palatino Linotype" w:hAnsi="Palatino Linotype" w:cs="Palatino Linotype"/>
          <w:i/>
          <w:sz w:val="16"/>
          <w:szCs w:val="16"/>
        </w:rPr>
        <w:t>er</w:t>
      </w:r>
      <w:r>
        <w:rPr>
          <w:rFonts w:ascii="Palatino Linotype" w:eastAsia="Palatino Linotype" w:hAnsi="Palatino Linotype" w:cs="Palatino Linotype"/>
          <w:i/>
          <w:spacing w:val="-4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i/>
          <w:sz w:val="16"/>
          <w:szCs w:val="16"/>
        </w:rPr>
        <w:t>Filte</w:t>
      </w:r>
      <w:r>
        <w:rPr>
          <w:rFonts w:ascii="Palatino Linotype" w:eastAsia="Palatino Linotype" w:hAnsi="Palatino Linotype" w:cs="Palatino Linotype"/>
          <w:i/>
          <w:spacing w:val="-1"/>
          <w:sz w:val="16"/>
          <w:szCs w:val="16"/>
        </w:rPr>
        <w:t>r</w:t>
      </w:r>
      <w:r>
        <w:rPr>
          <w:rFonts w:ascii="Palatino Linotype" w:eastAsia="Palatino Linotype" w:hAnsi="Palatino Linotype" w:cs="Palatino Linotype"/>
          <w:i/>
          <w:sz w:val="16"/>
          <w:szCs w:val="16"/>
        </w:rPr>
        <w:t>s</w:t>
      </w:r>
    </w:p>
    <w:p w14:paraId="4A80E781" w14:textId="77777777" w:rsidR="001C3088" w:rsidRDefault="001C3088">
      <w:pPr>
        <w:spacing w:before="15" w:after="0" w:line="220" w:lineRule="exact"/>
      </w:pPr>
    </w:p>
    <w:p w14:paraId="4E3E10A3" w14:textId="77777777" w:rsidR="001C3088" w:rsidRDefault="00F6259B">
      <w:pPr>
        <w:spacing w:before="39" w:after="0" w:line="180" w:lineRule="exact"/>
        <w:ind w:left="3344" w:right="-20"/>
        <w:rPr>
          <w:rFonts w:ascii="Arial" w:eastAsia="Arial" w:hAnsi="Arial" w:cs="Arial"/>
          <w:sz w:val="16"/>
          <w:szCs w:val="16"/>
        </w:rPr>
      </w:pPr>
      <w:r>
        <w:pict w14:anchorId="24E39802">
          <v:shape id="_x0000_s1098" type="#_x0000_t75" style="position:absolute;left:0;text-align:left;margin-left:105.95pt;margin-top:13.9pt;width:354pt;height:132.05pt;z-index:-2177;mso-position-horizontal-relative:page">
            <v:imagedata r:id="rId28" o:title=""/>
            <w10:wrap anchorx="page"/>
          </v:shape>
        </w:pict>
      </w:r>
      <w:r>
        <w:rPr>
          <w:rFonts w:ascii="Arial" w:eastAsia="Arial" w:hAnsi="Arial" w:cs="Arial"/>
          <w:color w:val="010202"/>
          <w:position w:val="-1"/>
          <w:sz w:val="16"/>
          <w:szCs w:val="16"/>
        </w:rPr>
        <w:t>RSA</w:t>
      </w:r>
      <w:r>
        <w:rPr>
          <w:rFonts w:ascii="Arial" w:eastAsia="Arial" w:hAnsi="Arial" w:cs="Arial"/>
          <w:color w:val="010202"/>
          <w:spacing w:val="-15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color w:val="010202"/>
          <w:w w:val="99"/>
          <w:position w:val="-1"/>
          <w:sz w:val="16"/>
          <w:szCs w:val="16"/>
        </w:rPr>
        <w:t>Authentication</w:t>
      </w:r>
      <w:r>
        <w:rPr>
          <w:rFonts w:ascii="Arial" w:eastAsia="Arial" w:hAnsi="Arial" w:cs="Arial"/>
          <w:color w:val="010202"/>
          <w:spacing w:val="-9"/>
          <w:w w:val="99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color w:val="010202"/>
          <w:position w:val="-1"/>
          <w:sz w:val="16"/>
          <w:szCs w:val="16"/>
        </w:rPr>
        <w:t>Manager</w:t>
      </w:r>
    </w:p>
    <w:p w14:paraId="3E110FB6" w14:textId="77777777" w:rsidR="001C3088" w:rsidRDefault="001C3088">
      <w:pPr>
        <w:spacing w:before="10" w:after="0" w:line="100" w:lineRule="exact"/>
        <w:rPr>
          <w:sz w:val="10"/>
          <w:szCs w:val="10"/>
        </w:rPr>
      </w:pPr>
    </w:p>
    <w:p w14:paraId="2F94926F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71C27394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4BD8EB01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5BBC511D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6280B7E0" w14:textId="77777777" w:rsidR="001C3088" w:rsidRDefault="001C3088">
      <w:pPr>
        <w:spacing w:after="0"/>
        <w:sectPr w:rsidR="001C3088">
          <w:pgSz w:w="12240" w:h="15840"/>
          <w:pgMar w:top="960" w:right="1160" w:bottom="700" w:left="800" w:header="0" w:footer="708" w:gutter="0"/>
          <w:cols w:space="720"/>
        </w:sectPr>
      </w:pPr>
    </w:p>
    <w:p w14:paraId="7F1AED41" w14:textId="77777777" w:rsidR="001C3088" w:rsidRDefault="001C3088">
      <w:pPr>
        <w:spacing w:before="12" w:after="0" w:line="240" w:lineRule="exact"/>
        <w:rPr>
          <w:sz w:val="24"/>
          <w:szCs w:val="24"/>
        </w:rPr>
      </w:pPr>
    </w:p>
    <w:p w14:paraId="470CD17F" w14:textId="77777777" w:rsidR="001C3088" w:rsidRDefault="00F6259B">
      <w:pPr>
        <w:spacing w:after="0" w:line="240" w:lineRule="auto"/>
        <w:ind w:left="1386" w:right="1127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10202"/>
          <w:w w:val="105"/>
          <w:sz w:val="16"/>
          <w:szCs w:val="16"/>
        </w:rPr>
        <w:t>User</w:t>
      </w:r>
    </w:p>
    <w:p w14:paraId="51CDCAC7" w14:textId="77777777" w:rsidR="001C3088" w:rsidRDefault="00F6259B">
      <w:pPr>
        <w:spacing w:before="44" w:after="0" w:line="240" w:lineRule="auto"/>
        <w:ind w:left="1512" w:right="1130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10202"/>
          <w:w w:val="99"/>
          <w:sz w:val="16"/>
          <w:szCs w:val="16"/>
        </w:rPr>
        <w:t>CN</w:t>
      </w:r>
    </w:p>
    <w:p w14:paraId="5EE925BC" w14:textId="77777777" w:rsidR="001C3088" w:rsidRDefault="00F6259B">
      <w:pPr>
        <w:spacing w:before="4" w:after="0" w:line="210" w:lineRule="atLeast"/>
        <w:ind w:left="1544" w:right="-4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10202"/>
          <w:sz w:val="16"/>
          <w:szCs w:val="16"/>
        </w:rPr>
        <w:t>Given</w:t>
      </w:r>
      <w:r>
        <w:rPr>
          <w:rFonts w:ascii="Arial" w:eastAsia="Arial" w:hAnsi="Arial" w:cs="Arial"/>
          <w:color w:val="010202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color w:val="010202"/>
          <w:sz w:val="16"/>
          <w:szCs w:val="16"/>
        </w:rPr>
        <w:t xml:space="preserve">Name Surname </w:t>
      </w:r>
      <w:proofErr w:type="spellStart"/>
      <w:r>
        <w:rPr>
          <w:rFonts w:ascii="Arial" w:eastAsia="Arial" w:hAnsi="Arial" w:cs="Arial"/>
          <w:color w:val="010202"/>
          <w:sz w:val="16"/>
          <w:szCs w:val="16"/>
        </w:rPr>
        <w:t>accessCardNumber</w:t>
      </w:r>
      <w:proofErr w:type="spellEnd"/>
    </w:p>
    <w:p w14:paraId="31597749" w14:textId="77777777" w:rsidR="001C3088" w:rsidRDefault="00F6259B">
      <w:pPr>
        <w:spacing w:after="0" w:line="200" w:lineRule="exact"/>
        <w:rPr>
          <w:sz w:val="20"/>
          <w:szCs w:val="20"/>
        </w:rPr>
      </w:pPr>
      <w:r>
        <w:br w:type="column"/>
      </w:r>
    </w:p>
    <w:p w14:paraId="50420B21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10B1C224" w14:textId="77777777" w:rsidR="001C3088" w:rsidRDefault="001C3088">
      <w:pPr>
        <w:spacing w:before="9" w:after="0" w:line="280" w:lineRule="exact"/>
        <w:rPr>
          <w:sz w:val="28"/>
          <w:szCs w:val="28"/>
        </w:rPr>
      </w:pPr>
    </w:p>
    <w:p w14:paraId="0E7187B1" w14:textId="77777777" w:rsidR="001C3088" w:rsidRDefault="00F6259B">
      <w:pPr>
        <w:spacing w:after="0" w:line="240" w:lineRule="auto"/>
        <w:ind w:right="-6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10202"/>
          <w:spacing w:val="5"/>
          <w:w w:val="109"/>
          <w:sz w:val="16"/>
          <w:szCs w:val="16"/>
        </w:rPr>
        <w:t>Subscriber</w:t>
      </w:r>
    </w:p>
    <w:p w14:paraId="346F5603" w14:textId="77777777" w:rsidR="001C3088" w:rsidRDefault="00F6259B">
      <w:pPr>
        <w:spacing w:after="0" w:line="200" w:lineRule="exact"/>
        <w:rPr>
          <w:sz w:val="20"/>
          <w:szCs w:val="20"/>
        </w:rPr>
      </w:pPr>
      <w:r>
        <w:br w:type="column"/>
      </w:r>
    </w:p>
    <w:p w14:paraId="2E437A39" w14:textId="77777777" w:rsidR="001C3088" w:rsidRDefault="001C3088">
      <w:pPr>
        <w:spacing w:before="10" w:after="0" w:line="260" w:lineRule="exact"/>
        <w:rPr>
          <w:sz w:val="26"/>
          <w:szCs w:val="26"/>
        </w:rPr>
      </w:pPr>
    </w:p>
    <w:p w14:paraId="6DB49AF8" w14:textId="77777777" w:rsidR="001C3088" w:rsidRDefault="00F6259B">
      <w:pPr>
        <w:spacing w:after="0" w:line="240" w:lineRule="auto"/>
        <w:ind w:right="-6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10202"/>
          <w:spacing w:val="5"/>
          <w:w w:val="109"/>
          <w:sz w:val="16"/>
          <w:szCs w:val="16"/>
        </w:rPr>
        <w:t>Publisher</w:t>
      </w:r>
    </w:p>
    <w:p w14:paraId="44AA1A20" w14:textId="77777777" w:rsidR="001C3088" w:rsidRDefault="00F6259B">
      <w:pPr>
        <w:spacing w:before="39" w:after="0" w:line="283" w:lineRule="auto"/>
        <w:ind w:left="121" w:right="2106" w:hanging="121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color w:val="010202"/>
          <w:sz w:val="16"/>
          <w:szCs w:val="16"/>
        </w:rPr>
        <w:lastRenderedPageBreak/>
        <w:t>User</w:t>
      </w:r>
      <w:r>
        <w:rPr>
          <w:rFonts w:ascii="Arial" w:eastAsia="Arial" w:hAnsi="Arial" w:cs="Arial"/>
          <w:color w:val="010202"/>
          <w:spacing w:val="19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10202"/>
          <w:sz w:val="16"/>
          <w:szCs w:val="16"/>
        </w:rPr>
        <w:t>DefaultLogin</w:t>
      </w:r>
      <w:proofErr w:type="spellEnd"/>
      <w:r>
        <w:rPr>
          <w:rFonts w:ascii="Arial" w:eastAsia="Arial" w:hAnsi="Arial" w:cs="Arial"/>
          <w:color w:val="01020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10202"/>
          <w:sz w:val="16"/>
          <w:szCs w:val="16"/>
        </w:rPr>
        <w:t>FirstName</w:t>
      </w:r>
      <w:proofErr w:type="spellEnd"/>
      <w:r>
        <w:rPr>
          <w:rFonts w:ascii="Arial" w:eastAsia="Arial" w:hAnsi="Arial" w:cs="Arial"/>
          <w:color w:val="01020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10202"/>
          <w:sz w:val="16"/>
          <w:szCs w:val="16"/>
        </w:rPr>
        <w:t>LastName</w:t>
      </w:r>
      <w:proofErr w:type="spellEnd"/>
      <w:r>
        <w:rPr>
          <w:rFonts w:ascii="Arial" w:eastAsia="Arial" w:hAnsi="Arial" w:cs="Arial"/>
          <w:color w:val="01020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color w:val="010202"/>
          <w:spacing w:val="-18"/>
          <w:sz w:val="16"/>
          <w:szCs w:val="16"/>
        </w:rPr>
        <w:t>T</w:t>
      </w:r>
      <w:r>
        <w:rPr>
          <w:rFonts w:ascii="Arial" w:eastAsia="Arial" w:hAnsi="Arial" w:cs="Arial"/>
          <w:color w:val="010202"/>
          <w:sz w:val="16"/>
          <w:szCs w:val="16"/>
        </w:rPr>
        <w:t>okenSerialNumber</w:t>
      </w:r>
      <w:proofErr w:type="spellEnd"/>
    </w:p>
    <w:p w14:paraId="4CB9052E" w14:textId="77777777" w:rsidR="001C3088" w:rsidRDefault="001C3088">
      <w:pPr>
        <w:spacing w:after="0"/>
        <w:sectPr w:rsidR="001C3088">
          <w:type w:val="continuous"/>
          <w:pgSz w:w="12240" w:h="15840"/>
          <w:pgMar w:top="1480" w:right="1160" w:bottom="280" w:left="800" w:header="720" w:footer="720" w:gutter="0"/>
          <w:cols w:num="4" w:space="720" w:equalWidth="0">
            <w:col w:w="2957" w:space="880"/>
            <w:col w:w="884" w:space="339"/>
            <w:col w:w="772" w:space="770"/>
            <w:col w:w="3678"/>
          </w:cols>
        </w:sectPr>
      </w:pPr>
    </w:p>
    <w:p w14:paraId="7108A175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7326E6FC" w14:textId="77777777" w:rsidR="001C3088" w:rsidRDefault="001C3088">
      <w:pPr>
        <w:spacing w:before="15" w:after="0" w:line="260" w:lineRule="exact"/>
        <w:rPr>
          <w:sz w:val="26"/>
          <w:szCs w:val="26"/>
        </w:rPr>
      </w:pPr>
    </w:p>
    <w:p w14:paraId="36783786" w14:textId="77777777" w:rsidR="001C3088" w:rsidRDefault="00F6259B">
      <w:pPr>
        <w:spacing w:before="39" w:after="0" w:line="180" w:lineRule="exact"/>
        <w:ind w:left="4693" w:right="4566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010202"/>
          <w:spacing w:val="2"/>
          <w:position w:val="-1"/>
          <w:sz w:val="16"/>
          <w:szCs w:val="16"/>
        </w:rPr>
        <w:t>Identit</w:t>
      </w:r>
      <w:r>
        <w:rPr>
          <w:rFonts w:ascii="Arial" w:eastAsia="Arial" w:hAnsi="Arial" w:cs="Arial"/>
          <w:color w:val="010202"/>
          <w:position w:val="-1"/>
          <w:sz w:val="16"/>
          <w:szCs w:val="16"/>
        </w:rPr>
        <w:t>y</w:t>
      </w:r>
      <w:r>
        <w:rPr>
          <w:rFonts w:ascii="Arial" w:eastAsia="Arial" w:hAnsi="Arial" w:cs="Arial"/>
          <w:color w:val="010202"/>
          <w:spacing w:val="-10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color w:val="010202"/>
          <w:spacing w:val="-9"/>
          <w:w w:val="99"/>
          <w:position w:val="-1"/>
          <w:sz w:val="16"/>
          <w:szCs w:val="16"/>
        </w:rPr>
        <w:t>V</w:t>
      </w:r>
      <w:r>
        <w:rPr>
          <w:rFonts w:ascii="Arial" w:eastAsia="Arial" w:hAnsi="Arial" w:cs="Arial"/>
          <w:color w:val="010202"/>
          <w:spacing w:val="2"/>
          <w:w w:val="99"/>
          <w:position w:val="-1"/>
          <w:sz w:val="16"/>
          <w:szCs w:val="16"/>
        </w:rPr>
        <w:t>ault</w:t>
      </w:r>
    </w:p>
    <w:p w14:paraId="3CF6F1C3" w14:textId="77777777" w:rsidR="001C3088" w:rsidRDefault="001C3088">
      <w:pPr>
        <w:spacing w:before="1" w:after="0" w:line="150" w:lineRule="exact"/>
        <w:rPr>
          <w:sz w:val="15"/>
          <w:szCs w:val="15"/>
        </w:rPr>
      </w:pPr>
    </w:p>
    <w:p w14:paraId="68A596C3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33959746" w14:textId="77777777" w:rsidR="001C3088" w:rsidRDefault="00F6259B">
      <w:pPr>
        <w:spacing w:before="24" w:after="0" w:line="240" w:lineRule="auto"/>
        <w:ind w:left="132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w w:val="83"/>
          <w:sz w:val="28"/>
          <w:szCs w:val="28"/>
        </w:rPr>
        <w:t>Pol</w:t>
      </w:r>
      <w:r>
        <w:rPr>
          <w:rFonts w:ascii="Arial" w:eastAsia="Arial" w:hAnsi="Arial" w:cs="Arial"/>
          <w:b/>
          <w:bCs/>
          <w:spacing w:val="-1"/>
          <w:w w:val="83"/>
          <w:sz w:val="28"/>
          <w:szCs w:val="28"/>
        </w:rPr>
        <w:t>i</w:t>
      </w:r>
      <w:r>
        <w:rPr>
          <w:rFonts w:ascii="Arial" w:eastAsia="Arial" w:hAnsi="Arial" w:cs="Arial"/>
          <w:b/>
          <w:bCs/>
          <w:w w:val="83"/>
          <w:sz w:val="28"/>
          <w:szCs w:val="28"/>
        </w:rPr>
        <w:t>ci</w:t>
      </w:r>
      <w:r>
        <w:rPr>
          <w:rFonts w:ascii="Arial" w:eastAsia="Arial" w:hAnsi="Arial" w:cs="Arial"/>
          <w:b/>
          <w:bCs/>
          <w:spacing w:val="-1"/>
          <w:w w:val="83"/>
          <w:sz w:val="28"/>
          <w:szCs w:val="28"/>
        </w:rPr>
        <w:t>e</w:t>
      </w:r>
      <w:r>
        <w:rPr>
          <w:rFonts w:ascii="Arial" w:eastAsia="Arial" w:hAnsi="Arial" w:cs="Arial"/>
          <w:b/>
          <w:bCs/>
          <w:w w:val="83"/>
          <w:sz w:val="28"/>
          <w:szCs w:val="28"/>
        </w:rPr>
        <w:t>s</w:t>
      </w:r>
    </w:p>
    <w:p w14:paraId="0CD92981" w14:textId="77777777" w:rsidR="001C3088" w:rsidRDefault="001C3088">
      <w:pPr>
        <w:spacing w:before="7" w:after="0" w:line="170" w:lineRule="exact"/>
        <w:rPr>
          <w:sz w:val="17"/>
          <w:szCs w:val="17"/>
        </w:rPr>
      </w:pPr>
    </w:p>
    <w:p w14:paraId="021A01E0" w14:textId="77777777" w:rsidR="001C3088" w:rsidRDefault="00F6259B">
      <w:pPr>
        <w:spacing w:after="0" w:line="240" w:lineRule="auto"/>
        <w:ind w:left="132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ol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used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control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data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sy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chronization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b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Ide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t.</w:t>
      </w:r>
    </w:p>
    <w:p w14:paraId="3AC690D8" w14:textId="77777777" w:rsidR="001C3088" w:rsidRDefault="001C3088">
      <w:pPr>
        <w:spacing w:before="9" w:after="0" w:line="140" w:lineRule="exact"/>
        <w:rPr>
          <w:sz w:val="14"/>
          <w:szCs w:val="14"/>
        </w:rPr>
      </w:pPr>
    </w:p>
    <w:p w14:paraId="6EAF7739" w14:textId="77777777" w:rsidR="001C3088" w:rsidRDefault="00F6259B">
      <w:pPr>
        <w:spacing w:after="0" w:line="240" w:lineRule="exact"/>
        <w:ind w:left="1320" w:right="5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owin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ble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pro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ides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information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fau</w:t>
      </w:r>
      <w:r>
        <w:rPr>
          <w:rFonts w:ascii="Palatino Linotype" w:eastAsia="Palatino Linotype" w:hAnsi="Palatino Linotype" w:cs="Palatino Linotype"/>
          <w:sz w:val="20"/>
          <w:szCs w:val="20"/>
        </w:rPr>
        <w:t>lt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policies.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Thes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policies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individual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rul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s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contain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ca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customized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ex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lained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Cha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ter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6, “Synchronizing</w:t>
      </w:r>
      <w:r>
        <w:rPr>
          <w:rFonts w:ascii="Palatino Linotype" w:eastAsia="Palatino Linotype" w:hAnsi="Palatino Linotype" w:cs="Palatino Linotype"/>
          <w:color w:val="0000FF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Data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pag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2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7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</w:p>
    <w:p w14:paraId="5C7DC4DC" w14:textId="77777777" w:rsidR="001C3088" w:rsidRDefault="001C3088">
      <w:pPr>
        <w:spacing w:after="0"/>
        <w:sectPr w:rsidR="001C3088">
          <w:type w:val="continuous"/>
          <w:pgSz w:w="12240" w:h="15840"/>
          <w:pgMar w:top="1480" w:right="1160" w:bottom="280" w:left="800" w:header="720" w:footer="720" w:gutter="0"/>
          <w:cols w:space="720"/>
        </w:sectPr>
      </w:pPr>
    </w:p>
    <w:p w14:paraId="5FF60F33" w14:textId="77777777" w:rsidR="001C3088" w:rsidRDefault="00F6259B">
      <w:pPr>
        <w:spacing w:before="58" w:after="0" w:line="213" w:lineRule="exact"/>
        <w:ind w:left="1100" w:right="-20"/>
        <w:rPr>
          <w:rFonts w:ascii="Palatino Linotype" w:eastAsia="Palatino Linotype" w:hAnsi="Palatino Linotype" w:cs="Palatino Linotype"/>
          <w:sz w:val="16"/>
          <w:szCs w:val="16"/>
        </w:rPr>
      </w:pPr>
      <w:r>
        <w:rPr>
          <w:rFonts w:ascii="Arial" w:eastAsia="Arial" w:hAnsi="Arial" w:cs="Arial"/>
          <w:b/>
          <w:bCs/>
          <w:i/>
          <w:spacing w:val="-5"/>
          <w:sz w:val="16"/>
          <w:szCs w:val="16"/>
        </w:rPr>
        <w:lastRenderedPageBreak/>
        <w:t>T</w:t>
      </w:r>
      <w:r>
        <w:rPr>
          <w:rFonts w:ascii="Arial" w:eastAsia="Arial" w:hAnsi="Arial" w:cs="Arial"/>
          <w:b/>
          <w:bCs/>
          <w:i/>
          <w:sz w:val="16"/>
          <w:szCs w:val="16"/>
        </w:rPr>
        <w:t>a</w:t>
      </w:r>
      <w:r>
        <w:rPr>
          <w:rFonts w:ascii="Arial" w:eastAsia="Arial" w:hAnsi="Arial" w:cs="Arial"/>
          <w:b/>
          <w:bCs/>
          <w:i/>
          <w:spacing w:val="1"/>
          <w:sz w:val="16"/>
          <w:szCs w:val="16"/>
        </w:rPr>
        <w:t>b</w:t>
      </w:r>
      <w:r>
        <w:rPr>
          <w:rFonts w:ascii="Arial" w:eastAsia="Arial" w:hAnsi="Arial" w:cs="Arial"/>
          <w:b/>
          <w:bCs/>
          <w:i/>
          <w:sz w:val="16"/>
          <w:szCs w:val="16"/>
        </w:rPr>
        <w:t>le</w:t>
      </w:r>
      <w:r>
        <w:rPr>
          <w:rFonts w:ascii="Arial" w:eastAsia="Arial" w:hAnsi="Arial" w:cs="Arial"/>
          <w:b/>
          <w:bCs/>
          <w:i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i/>
          <w:sz w:val="16"/>
          <w:szCs w:val="16"/>
        </w:rPr>
        <w:t>1-</w:t>
      </w:r>
      <w:proofErr w:type="gramStart"/>
      <w:r>
        <w:rPr>
          <w:rFonts w:ascii="Arial" w:eastAsia="Arial" w:hAnsi="Arial" w:cs="Arial"/>
          <w:b/>
          <w:bCs/>
          <w:i/>
          <w:sz w:val="16"/>
          <w:szCs w:val="16"/>
        </w:rPr>
        <w:t xml:space="preserve">1 </w:t>
      </w:r>
      <w:r>
        <w:rPr>
          <w:rFonts w:ascii="Arial" w:eastAsia="Arial" w:hAnsi="Arial" w:cs="Arial"/>
          <w:b/>
          <w:bCs/>
          <w:i/>
          <w:spacing w:val="40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i/>
          <w:sz w:val="16"/>
          <w:szCs w:val="16"/>
        </w:rPr>
        <w:t>Default</w:t>
      </w:r>
      <w:proofErr w:type="gramEnd"/>
      <w:r>
        <w:rPr>
          <w:rFonts w:ascii="Palatino Linotype" w:eastAsia="Palatino Linotype" w:hAnsi="Palatino Linotype" w:cs="Palatino Linotype"/>
          <w:i/>
          <w:spacing w:val="-5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i/>
          <w:sz w:val="16"/>
          <w:szCs w:val="16"/>
        </w:rPr>
        <w:t>P</w:t>
      </w:r>
      <w:r>
        <w:rPr>
          <w:rFonts w:ascii="Palatino Linotype" w:eastAsia="Palatino Linotype" w:hAnsi="Palatino Linotype" w:cs="Palatino Linotype"/>
          <w:i/>
          <w:spacing w:val="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i/>
          <w:sz w:val="16"/>
          <w:szCs w:val="16"/>
        </w:rPr>
        <w:t>licies</w:t>
      </w:r>
    </w:p>
    <w:p w14:paraId="7DB20B37" w14:textId="77777777" w:rsidR="001C3088" w:rsidRDefault="001C3088">
      <w:pPr>
        <w:spacing w:before="3" w:after="0" w:line="120" w:lineRule="exact"/>
        <w:rPr>
          <w:sz w:val="12"/>
          <w:szCs w:val="12"/>
        </w:rPr>
      </w:pPr>
    </w:p>
    <w:p w14:paraId="32652834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6DC42A08" w14:textId="77777777" w:rsidR="001C3088" w:rsidRDefault="00F6259B">
      <w:pPr>
        <w:tabs>
          <w:tab w:val="left" w:pos="3800"/>
        </w:tabs>
        <w:spacing w:before="37" w:after="0" w:line="240" w:lineRule="auto"/>
        <w:ind w:left="1100" w:right="-20"/>
        <w:rPr>
          <w:rFonts w:ascii="Arial" w:eastAsia="Arial" w:hAnsi="Arial" w:cs="Arial"/>
          <w:sz w:val="18"/>
          <w:szCs w:val="18"/>
        </w:rPr>
      </w:pPr>
      <w:r>
        <w:pict w14:anchorId="4A4B4564">
          <v:group id="_x0000_s1096" style="position:absolute;left:0;text-align:left;margin-left:106pt;margin-top:-3.65pt;width:406.95pt;height:.1pt;z-index:-2176;mso-position-horizontal-relative:page" coordorigin="2120,-73" coordsize="8140,2">
            <v:shape id="_x0000_s1097" style="position:absolute;left:2120;top:-73;width:8140;height:2" coordorigin="2120,-73" coordsize="8140,0" path="m2120,-73l10260,-73e" filled="f" strokeweight="1.1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sz w:val="18"/>
          <w:szCs w:val="18"/>
        </w:rPr>
        <w:t>Pol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i</w:t>
      </w:r>
      <w:r>
        <w:rPr>
          <w:rFonts w:ascii="Arial" w:eastAsia="Arial" w:hAnsi="Arial" w:cs="Arial"/>
          <w:b/>
          <w:bCs/>
          <w:sz w:val="18"/>
          <w:szCs w:val="18"/>
        </w:rPr>
        <w:t>cy</w:t>
      </w:r>
      <w:r>
        <w:rPr>
          <w:rFonts w:ascii="Arial" w:eastAsia="Arial" w:hAnsi="Arial" w:cs="Arial"/>
          <w:b/>
          <w:bCs/>
          <w:sz w:val="18"/>
          <w:szCs w:val="18"/>
        </w:rPr>
        <w:tab/>
        <w:t>Descri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p</w:t>
      </w:r>
      <w:r>
        <w:rPr>
          <w:rFonts w:ascii="Arial" w:eastAsia="Arial" w:hAnsi="Arial" w:cs="Arial"/>
          <w:b/>
          <w:bCs/>
          <w:sz w:val="18"/>
          <w:szCs w:val="18"/>
        </w:rPr>
        <w:t>ti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o</w:t>
      </w:r>
      <w:r>
        <w:rPr>
          <w:rFonts w:ascii="Arial" w:eastAsia="Arial" w:hAnsi="Arial" w:cs="Arial"/>
          <w:b/>
          <w:bCs/>
          <w:sz w:val="18"/>
          <w:szCs w:val="18"/>
        </w:rPr>
        <w:t>n</w:t>
      </w:r>
    </w:p>
    <w:p w14:paraId="198D5844" w14:textId="77777777" w:rsidR="001C3088" w:rsidRDefault="001C3088">
      <w:pPr>
        <w:spacing w:before="13" w:after="0" w:line="200" w:lineRule="exact"/>
        <w:rPr>
          <w:sz w:val="20"/>
          <w:szCs w:val="20"/>
        </w:rPr>
      </w:pPr>
    </w:p>
    <w:p w14:paraId="5E7FD6C8" w14:textId="77777777" w:rsidR="001C3088" w:rsidRDefault="00F6259B">
      <w:pPr>
        <w:tabs>
          <w:tab w:val="left" w:pos="3800"/>
        </w:tabs>
        <w:spacing w:after="0" w:line="240" w:lineRule="auto"/>
        <w:ind w:left="1100" w:right="-20"/>
        <w:rPr>
          <w:rFonts w:ascii="Arial" w:eastAsia="Arial" w:hAnsi="Arial" w:cs="Arial"/>
          <w:sz w:val="18"/>
          <w:szCs w:val="18"/>
        </w:rPr>
      </w:pPr>
      <w:r>
        <w:pict w14:anchorId="44B1DDCD">
          <v:group id="_x0000_s1094" style="position:absolute;left:0;text-align:left;margin-left:106pt;margin-top:-3.5pt;width:406.95pt;height:.1pt;z-index:-2175;mso-position-horizontal-relative:page" coordorigin="2120,-71" coordsize="8140,2">
            <v:shape id="_x0000_s1095" style="position:absolute;left:2120;top:-71;width:8140;height:2" coordorigin="2120,-71" coordsize="8140,0" path="m2120,-71l10260,-71e" filled="f" strokeweight="1.1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18"/>
          <w:szCs w:val="18"/>
        </w:rPr>
        <w:t>Sc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ma 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ppi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ab/>
        <w:t>Ma</w:t>
      </w:r>
      <w:r>
        <w:rPr>
          <w:rFonts w:ascii="Arial" w:eastAsia="Arial" w:hAnsi="Arial" w:cs="Arial"/>
          <w:spacing w:val="-3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s the Id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tity </w:t>
      </w:r>
      <w:r>
        <w:rPr>
          <w:rFonts w:ascii="Arial" w:eastAsia="Arial" w:hAnsi="Arial" w:cs="Arial"/>
          <w:spacing w:val="-13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au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t User ob</w:t>
      </w:r>
      <w:r>
        <w:rPr>
          <w:rFonts w:ascii="Arial" w:eastAsia="Arial" w:hAnsi="Arial" w:cs="Arial"/>
          <w:spacing w:val="1"/>
          <w:sz w:val="18"/>
          <w:szCs w:val="18"/>
        </w:rPr>
        <w:t>j</w:t>
      </w:r>
      <w:r>
        <w:rPr>
          <w:rFonts w:ascii="Arial" w:eastAsia="Arial" w:hAnsi="Arial" w:cs="Arial"/>
          <w:sz w:val="18"/>
          <w:szCs w:val="18"/>
        </w:rPr>
        <w:t>ect 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 selected pr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perties to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</w:p>
    <w:p w14:paraId="695FABB1" w14:textId="77777777" w:rsidR="001C3088" w:rsidRDefault="00F6259B">
      <w:pPr>
        <w:spacing w:before="12" w:after="0" w:line="240" w:lineRule="auto"/>
        <w:ind w:left="3768" w:right="4996"/>
        <w:jc w:val="center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z w:val="18"/>
          <w:szCs w:val="18"/>
        </w:rPr>
        <w:t>RSA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us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j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t.</w:t>
      </w:r>
      <w:proofErr w:type="gramEnd"/>
    </w:p>
    <w:p w14:paraId="164A9ADE" w14:textId="77777777" w:rsidR="001C3088" w:rsidRDefault="001C3088">
      <w:pPr>
        <w:spacing w:before="3" w:after="0" w:line="170" w:lineRule="exact"/>
        <w:rPr>
          <w:sz w:val="17"/>
          <w:szCs w:val="17"/>
        </w:rPr>
      </w:pPr>
    </w:p>
    <w:p w14:paraId="4723E9E6" w14:textId="77777777" w:rsidR="001C3088" w:rsidRDefault="00F6259B">
      <w:pPr>
        <w:tabs>
          <w:tab w:val="left" w:pos="3800"/>
        </w:tabs>
        <w:spacing w:after="0" w:line="254" w:lineRule="auto"/>
        <w:ind w:left="3802" w:right="1116" w:hanging="270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blis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reate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10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cifies that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 order for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to be created in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 Id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tity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3"/>
          <w:sz w:val="18"/>
          <w:szCs w:val="18"/>
        </w:rPr>
        <w:t>V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lt,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 CN,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Given N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 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rna</w:t>
      </w:r>
      <w:r>
        <w:rPr>
          <w:rFonts w:ascii="Arial" w:eastAsia="Arial" w:hAnsi="Arial" w:cs="Arial"/>
          <w:spacing w:val="2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 attr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butes m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st be 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ned.</w:t>
      </w:r>
    </w:p>
    <w:p w14:paraId="47D0FFAF" w14:textId="77777777" w:rsidR="001C3088" w:rsidRDefault="001C3088">
      <w:pPr>
        <w:spacing w:before="1" w:after="0" w:line="160" w:lineRule="exact"/>
        <w:rPr>
          <w:sz w:val="16"/>
          <w:szCs w:val="16"/>
        </w:rPr>
      </w:pPr>
    </w:p>
    <w:p w14:paraId="37EDC254" w14:textId="77777777" w:rsidR="001C3088" w:rsidRDefault="00F6259B">
      <w:pPr>
        <w:tabs>
          <w:tab w:val="left" w:pos="3800"/>
        </w:tabs>
        <w:spacing w:after="0" w:line="256" w:lineRule="auto"/>
        <w:ind w:left="3802" w:right="1184" w:hanging="270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tch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ng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10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ecifies that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ser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ject in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an Ide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 xml:space="preserve">tity </w:t>
      </w:r>
      <w:r>
        <w:rPr>
          <w:rFonts w:ascii="Arial" w:eastAsia="Arial" w:hAnsi="Arial" w:cs="Arial"/>
          <w:spacing w:val="-13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ault is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 same o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ject as an RSA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ser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hen the CN matches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SA us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's log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n.</w:t>
      </w:r>
    </w:p>
    <w:p w14:paraId="3744DD9E" w14:textId="77777777" w:rsidR="001C3088" w:rsidRDefault="001C3088">
      <w:pPr>
        <w:spacing w:before="9" w:after="0" w:line="150" w:lineRule="exact"/>
        <w:rPr>
          <w:sz w:val="15"/>
          <w:szCs w:val="15"/>
        </w:rPr>
      </w:pPr>
    </w:p>
    <w:p w14:paraId="67F6CCB7" w14:textId="77777777" w:rsidR="001C3088" w:rsidRDefault="00F6259B">
      <w:pPr>
        <w:tabs>
          <w:tab w:val="left" w:pos="3800"/>
        </w:tabs>
        <w:spacing w:after="0" w:line="255" w:lineRule="auto"/>
        <w:ind w:left="3802" w:right="1524" w:hanging="2701"/>
        <w:rPr>
          <w:rFonts w:ascii="Arial" w:eastAsia="Arial" w:hAnsi="Arial" w:cs="Arial"/>
          <w:sz w:val="18"/>
          <w:szCs w:val="18"/>
        </w:rPr>
      </w:pPr>
      <w:r>
        <w:pict w14:anchorId="7696DE75">
          <v:group id="_x0000_s1092" style="position:absolute;left:0;text-align:left;margin-left:106pt;margin-top:37.5pt;width:406.95pt;height:.1pt;z-index:-2174;mso-position-horizontal-relative:page" coordorigin="2120,750" coordsize="8140,2">
            <v:shape id="_x0000_s1093" style="position:absolute;left:2120;top:750;width:8140;height:2" coordorigin="2120,750" coordsize="8140,0" path="m2120,750l10260,750e" filled="f" strokeweight="1.1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bscriber Cre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te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pacing w:val="-10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ecifies that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 o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der for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a 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to be created 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SA Authentic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 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na</w:t>
      </w:r>
      <w:r>
        <w:rPr>
          <w:rFonts w:ascii="Arial" w:eastAsia="Arial" w:hAnsi="Arial" w:cs="Arial"/>
          <w:spacing w:val="1"/>
          <w:sz w:val="18"/>
          <w:szCs w:val="18"/>
        </w:rPr>
        <w:t>g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0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, 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 CN,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Given N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 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rname attri</w:t>
      </w:r>
      <w:r>
        <w:rPr>
          <w:rFonts w:ascii="Arial" w:eastAsia="Arial" w:hAnsi="Arial" w:cs="Arial"/>
          <w:spacing w:val="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utes m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st be d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fi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ed.</w:t>
      </w:r>
    </w:p>
    <w:p w14:paraId="02186BEA" w14:textId="77777777" w:rsidR="001C3088" w:rsidRDefault="001C3088">
      <w:pPr>
        <w:spacing w:before="5" w:after="0" w:line="170" w:lineRule="exact"/>
        <w:rPr>
          <w:sz w:val="17"/>
          <w:szCs w:val="17"/>
        </w:rPr>
      </w:pPr>
    </w:p>
    <w:p w14:paraId="7DF0A4E7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13F33B44" w14:textId="77777777" w:rsidR="001C3088" w:rsidRDefault="00F6259B">
      <w:pPr>
        <w:tabs>
          <w:tab w:val="left" w:pos="1100"/>
        </w:tabs>
        <w:spacing w:before="11" w:after="0" w:line="240" w:lineRule="auto"/>
        <w:ind w:left="262" w:right="-20"/>
        <w:rPr>
          <w:rFonts w:ascii="Arial" w:eastAsia="Arial" w:hAnsi="Arial" w:cs="Arial"/>
          <w:sz w:val="38"/>
          <w:szCs w:val="38"/>
        </w:rPr>
      </w:pPr>
      <w:proofErr w:type="gramStart"/>
      <w:r>
        <w:rPr>
          <w:rFonts w:ascii="Arial" w:eastAsia="Arial" w:hAnsi="Arial" w:cs="Arial"/>
          <w:b/>
          <w:bCs/>
          <w:w w:val="83"/>
          <w:sz w:val="38"/>
          <w:szCs w:val="38"/>
        </w:rPr>
        <w:t>1.3</w:t>
      </w:r>
      <w:r>
        <w:rPr>
          <w:rFonts w:ascii="Arial" w:eastAsia="Arial" w:hAnsi="Arial" w:cs="Arial"/>
          <w:b/>
          <w:bCs/>
          <w:sz w:val="38"/>
          <w:szCs w:val="38"/>
        </w:rPr>
        <w:tab/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Support</w:t>
      </w:r>
      <w:proofErr w:type="gramEnd"/>
      <w:r>
        <w:rPr>
          <w:rFonts w:ascii="Arial" w:eastAsia="Arial" w:hAnsi="Arial" w:cs="Arial"/>
          <w:b/>
          <w:bCs/>
          <w:w w:val="83"/>
          <w:sz w:val="38"/>
          <w:szCs w:val="38"/>
        </w:rPr>
        <w:t xml:space="preserve"> for </w:t>
      </w:r>
      <w:r>
        <w:rPr>
          <w:rFonts w:ascii="Arial" w:eastAsia="Arial" w:hAnsi="Arial" w:cs="Arial"/>
          <w:b/>
          <w:bCs/>
          <w:spacing w:val="-5"/>
          <w:w w:val="83"/>
          <w:sz w:val="38"/>
          <w:szCs w:val="38"/>
        </w:rPr>
        <w:t>S</w:t>
      </w:r>
      <w:r>
        <w:rPr>
          <w:rFonts w:ascii="Arial" w:eastAsia="Arial" w:hAnsi="Arial" w:cs="Arial"/>
          <w:b/>
          <w:bCs/>
          <w:spacing w:val="-7"/>
          <w:w w:val="83"/>
          <w:sz w:val="38"/>
          <w:szCs w:val="38"/>
        </w:rPr>
        <w:t>t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andard</w:t>
      </w:r>
      <w:r>
        <w:rPr>
          <w:rFonts w:ascii="Arial" w:eastAsia="Arial" w:hAnsi="Arial" w:cs="Arial"/>
          <w:b/>
          <w:bCs/>
          <w:spacing w:val="-3"/>
          <w:w w:val="83"/>
          <w:sz w:val="38"/>
          <w:szCs w:val="38"/>
        </w:rPr>
        <w:t xml:space="preserve"> 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Driver Features</w:t>
      </w:r>
    </w:p>
    <w:p w14:paraId="75356828" w14:textId="77777777" w:rsidR="001C3088" w:rsidRDefault="001C3088">
      <w:pPr>
        <w:spacing w:before="10" w:after="0" w:line="180" w:lineRule="exact"/>
        <w:rPr>
          <w:sz w:val="18"/>
          <w:szCs w:val="18"/>
        </w:rPr>
      </w:pPr>
    </w:p>
    <w:p w14:paraId="1CE9B92D" w14:textId="77777777" w:rsidR="001C3088" w:rsidRDefault="00F6259B">
      <w:pPr>
        <w:spacing w:after="0" w:line="240" w:lineRule="auto"/>
        <w:ind w:left="110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supports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es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sta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feat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es:</w:t>
      </w:r>
    </w:p>
    <w:p w14:paraId="4D71A387" w14:textId="77777777" w:rsidR="001C3088" w:rsidRDefault="001C3088">
      <w:pPr>
        <w:spacing w:before="1" w:after="0" w:line="140" w:lineRule="exact"/>
        <w:rPr>
          <w:sz w:val="14"/>
          <w:szCs w:val="14"/>
        </w:rPr>
      </w:pPr>
    </w:p>
    <w:p w14:paraId="1B9B4404" w14:textId="77777777" w:rsidR="001C3088" w:rsidRDefault="00F6259B">
      <w:pPr>
        <w:spacing w:after="0" w:line="240" w:lineRule="auto"/>
        <w:ind w:left="128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1.3.1,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“Lo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color w:val="0000FF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Remote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Platforms,”</w:t>
      </w:r>
      <w:r>
        <w:rPr>
          <w:rFonts w:ascii="Palatino Linotype" w:eastAsia="Palatino Linotype" w:hAnsi="Palatino Linotype" w:cs="Palatino Linotype"/>
          <w:color w:val="0000FF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11</w:t>
      </w:r>
    </w:p>
    <w:p w14:paraId="2E8D1C5B" w14:textId="77777777" w:rsidR="001C3088" w:rsidRDefault="00F6259B">
      <w:pPr>
        <w:spacing w:before="60" w:after="0" w:line="240" w:lineRule="auto"/>
        <w:ind w:left="128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1.3.2,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“E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nti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lement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pag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11</w:t>
      </w:r>
    </w:p>
    <w:p w14:paraId="76858CCC" w14:textId="77777777" w:rsidR="001C3088" w:rsidRDefault="001C3088">
      <w:pPr>
        <w:spacing w:before="20" w:after="0" w:line="280" w:lineRule="exact"/>
        <w:rPr>
          <w:sz w:val="28"/>
          <w:szCs w:val="28"/>
        </w:rPr>
      </w:pPr>
    </w:p>
    <w:p w14:paraId="7C7761B8" w14:textId="77777777" w:rsidR="001C3088" w:rsidRDefault="00F6259B">
      <w:pPr>
        <w:tabs>
          <w:tab w:val="left" w:pos="1100"/>
        </w:tabs>
        <w:spacing w:after="0" w:line="240" w:lineRule="auto"/>
        <w:ind w:left="11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w w:val="83"/>
          <w:sz w:val="32"/>
          <w:szCs w:val="32"/>
        </w:rPr>
        <w:t>1.3.1</w:t>
      </w:r>
      <w:r>
        <w:rPr>
          <w:rFonts w:ascii="Arial" w:eastAsia="Arial" w:hAnsi="Arial" w:cs="Arial"/>
          <w:b/>
          <w:bCs/>
          <w:sz w:val="32"/>
          <w:szCs w:val="32"/>
        </w:rPr>
        <w:tab/>
      </w:r>
      <w:r>
        <w:rPr>
          <w:rFonts w:ascii="Arial" w:eastAsia="Arial" w:hAnsi="Arial" w:cs="Arial"/>
          <w:b/>
          <w:bCs/>
          <w:spacing w:val="1"/>
          <w:w w:val="83"/>
          <w:sz w:val="32"/>
          <w:szCs w:val="32"/>
        </w:rPr>
        <w:t>L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ocal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and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Remote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Pla</w:t>
      </w:r>
      <w:r>
        <w:rPr>
          <w:rFonts w:ascii="Arial" w:eastAsia="Arial" w:hAnsi="Arial" w:cs="Arial"/>
          <w:b/>
          <w:bCs/>
          <w:spacing w:val="-7"/>
          <w:w w:val="83"/>
          <w:sz w:val="32"/>
          <w:szCs w:val="32"/>
        </w:rPr>
        <w:t>t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forms</w:t>
      </w:r>
    </w:p>
    <w:p w14:paraId="0AECDA8A" w14:textId="77777777" w:rsidR="001C3088" w:rsidRDefault="001C3088">
      <w:pPr>
        <w:spacing w:before="2" w:after="0" w:line="180" w:lineRule="exact"/>
        <w:rPr>
          <w:sz w:val="18"/>
          <w:szCs w:val="18"/>
        </w:rPr>
      </w:pPr>
    </w:p>
    <w:p w14:paraId="3B889C00" w14:textId="77777777" w:rsidR="001C3088" w:rsidRDefault="00F6259B">
      <w:pPr>
        <w:spacing w:after="0" w:line="240" w:lineRule="auto"/>
        <w:ind w:left="110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can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install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local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em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22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02D58ADD" w14:textId="77777777" w:rsidR="001C3088" w:rsidRDefault="001C3088">
      <w:pPr>
        <w:spacing w:before="8" w:after="0" w:line="140" w:lineRule="exact"/>
        <w:rPr>
          <w:sz w:val="14"/>
          <w:szCs w:val="14"/>
        </w:rPr>
      </w:pPr>
    </w:p>
    <w:p w14:paraId="553CF21D" w14:textId="77777777" w:rsidR="001C3088" w:rsidRDefault="00F6259B" w:rsidP="00A87005">
      <w:pPr>
        <w:spacing w:line="240" w:lineRule="exact"/>
        <w:ind w:left="1100" w:right="253"/>
        <w:rPr>
          <w:rFonts w:ascii="Palatino Linotype" w:eastAsia="Palatino Linotype" w:hAnsi="Palatino Linotype" w:cs="Palatino Linotype"/>
          <w:sz w:val="20"/>
          <w:szCs w:val="20"/>
        </w:rPr>
        <w:pPrChange w:id="6" w:author="Glen Knutti" w:date="2015-03-27T17:09:00Z">
          <w:pPr>
            <w:spacing w:after="0" w:line="240" w:lineRule="exact"/>
            <w:ind w:left="1100" w:right="253"/>
          </w:pPr>
        </w:pPrChange>
      </w:pPr>
      <w:del w:id="7" w:author="Glen Knutti" w:date="2015-03-27T17:08:00Z">
        <w:r w:rsidDel="00A87005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A87005">
          <w:rPr>
            <w:rFonts w:ascii="Palatino Linotype" w:eastAsia="Palatino Linotype" w:hAnsi="Palatino Linotype" w:cs="Palatino Linotype"/>
            <w:sz w:val="20"/>
            <w:szCs w:val="20"/>
          </w:rPr>
          <w:delText>n</w:delText>
        </w:r>
        <w:r w:rsidDel="00A87005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A87005">
          <w:rPr>
            <w:rFonts w:ascii="Palatino Linotype" w:eastAsia="Palatino Linotype" w:hAnsi="Palatino Linotype" w:cs="Palatino Linotype"/>
            <w:sz w:val="20"/>
            <w:szCs w:val="20"/>
          </w:rPr>
          <w:delText>in</w:delText>
        </w:r>
        <w:r w:rsidDel="00A87005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s</w:delText>
        </w:r>
        <w:r w:rsidDel="00A87005">
          <w:rPr>
            <w:rFonts w:ascii="Palatino Linotype" w:eastAsia="Palatino Linotype" w:hAnsi="Palatino Linotype" w:cs="Palatino Linotype"/>
            <w:sz w:val="20"/>
            <w:szCs w:val="20"/>
          </w:rPr>
          <w:delText>ta</w:delText>
        </w:r>
        <w:r w:rsidDel="00A87005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l</w:delText>
        </w:r>
        <w:r w:rsidDel="00A87005">
          <w:rPr>
            <w:rFonts w:ascii="Palatino Linotype" w:eastAsia="Palatino Linotype" w:hAnsi="Palatino Linotype" w:cs="Palatino Linotype"/>
            <w:sz w:val="20"/>
            <w:szCs w:val="20"/>
          </w:rPr>
          <w:delText>l</w:delText>
        </w:r>
        <w:r w:rsidDel="00A87005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A87005">
          <w:rPr>
            <w:rFonts w:ascii="Palatino Linotype" w:eastAsia="Palatino Linotype" w:hAnsi="Palatino Linotype" w:cs="Palatino Linotype"/>
            <w:sz w:val="20"/>
            <w:szCs w:val="20"/>
          </w:rPr>
          <w:delText>tion</w:delText>
        </w:r>
        <w:r w:rsidDel="00A87005">
          <w:rPr>
            <w:rFonts w:ascii="Palatino Linotype" w:eastAsia="Palatino Linotype" w:hAnsi="Palatino Linotype" w:cs="Palatino Linotype"/>
            <w:spacing w:val="-9"/>
            <w:sz w:val="20"/>
            <w:szCs w:val="20"/>
          </w:rPr>
          <w:delText xml:space="preserve"> </w:delText>
        </w:r>
        <w:r w:rsidDel="00A87005">
          <w:rPr>
            <w:rFonts w:ascii="Palatino Linotype" w:eastAsia="Palatino Linotype" w:hAnsi="Palatino Linotype" w:cs="Palatino Linotype"/>
            <w:sz w:val="20"/>
            <w:szCs w:val="20"/>
          </w:rPr>
          <w:delText>on</w:delText>
        </w:r>
        <w:r w:rsidDel="00A87005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A87005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th</w:delText>
        </w:r>
        <w:r w:rsidDel="00A87005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A87005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A87005">
          <w:rPr>
            <w:rFonts w:ascii="Palatino Linotype" w:eastAsia="Palatino Linotype" w:hAnsi="Palatino Linotype" w:cs="Palatino Linotype"/>
            <w:sz w:val="20"/>
            <w:szCs w:val="20"/>
          </w:rPr>
          <w:delText>same</w:delText>
        </w:r>
        <w:r w:rsidDel="00A87005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A87005">
          <w:rPr>
            <w:rFonts w:ascii="Palatino Linotype" w:eastAsia="Palatino Linotype" w:hAnsi="Palatino Linotype" w:cs="Palatino Linotype"/>
            <w:sz w:val="20"/>
            <w:szCs w:val="20"/>
          </w:rPr>
          <w:delText>computer</w:delText>
        </w:r>
        <w:r w:rsidDel="00A87005">
          <w:rPr>
            <w:rFonts w:ascii="Palatino Linotype" w:eastAsia="Palatino Linotype" w:hAnsi="Palatino Linotype" w:cs="Palatino Linotype"/>
            <w:spacing w:val="-8"/>
            <w:sz w:val="20"/>
            <w:szCs w:val="20"/>
          </w:rPr>
          <w:delText xml:space="preserve"> </w:delText>
        </w:r>
        <w:r w:rsidDel="00A87005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wh</w:delText>
        </w:r>
        <w:r w:rsidDel="00A87005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  <w:r w:rsidDel="00A87005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r</w:delText>
        </w:r>
        <w:r w:rsidDel="00A87005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A87005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A87005">
          <w:rPr>
            <w:rFonts w:ascii="Palatino Linotype" w:eastAsia="Palatino Linotype" w:hAnsi="Palatino Linotype" w:cs="Palatino Linotype"/>
            <w:sz w:val="20"/>
            <w:szCs w:val="20"/>
          </w:rPr>
          <w:delText>an</w:delText>
        </w:r>
        <w:r w:rsidDel="00A87005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 xml:space="preserve"> </w:delText>
        </w:r>
        <w:r w:rsidDel="00A87005">
          <w:rPr>
            <w:rFonts w:ascii="Palatino Linotype" w:eastAsia="Palatino Linotype" w:hAnsi="Palatino Linotype" w:cs="Palatino Linotype"/>
            <w:sz w:val="20"/>
            <w:szCs w:val="20"/>
          </w:rPr>
          <w:delText>Ident</w:delText>
        </w:r>
        <w:r w:rsidDel="00A87005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A87005">
          <w:rPr>
            <w:rFonts w:ascii="Palatino Linotype" w:eastAsia="Palatino Linotype" w:hAnsi="Palatino Linotype" w:cs="Palatino Linotype"/>
            <w:sz w:val="20"/>
            <w:szCs w:val="20"/>
          </w:rPr>
          <w:delText>ty</w:delText>
        </w:r>
        <w:r w:rsidDel="00A87005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A87005">
          <w:rPr>
            <w:rFonts w:ascii="Palatino Linotype" w:eastAsia="Palatino Linotype" w:hAnsi="Palatino Linotype" w:cs="Palatino Linotype"/>
            <w:spacing w:val="-17"/>
            <w:sz w:val="20"/>
            <w:szCs w:val="20"/>
          </w:rPr>
          <w:delText>V</w:delText>
        </w:r>
        <w:r w:rsidDel="00A87005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A87005">
          <w:rPr>
            <w:rFonts w:ascii="Palatino Linotype" w:eastAsia="Palatino Linotype" w:hAnsi="Palatino Linotype" w:cs="Palatino Linotype"/>
            <w:sz w:val="20"/>
            <w:szCs w:val="20"/>
          </w:rPr>
          <w:delText>u</w:delText>
        </w:r>
        <w:r w:rsidDel="00A87005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l</w:delText>
        </w:r>
        <w:r w:rsidDel="00A87005">
          <w:rPr>
            <w:rFonts w:ascii="Palatino Linotype" w:eastAsia="Palatino Linotype" w:hAnsi="Palatino Linotype" w:cs="Palatino Linotype"/>
            <w:sz w:val="20"/>
            <w:szCs w:val="20"/>
          </w:rPr>
          <w:delText>t</w:delText>
        </w:r>
        <w:r w:rsidDel="00A87005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A87005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an</w:delText>
        </w:r>
        <w:r w:rsidDel="00A87005">
          <w:rPr>
            <w:rFonts w:ascii="Palatino Linotype" w:eastAsia="Palatino Linotype" w:hAnsi="Palatino Linotype" w:cs="Palatino Linotype"/>
            <w:sz w:val="20"/>
            <w:szCs w:val="20"/>
          </w:rPr>
          <w:delText>d</w:delText>
        </w:r>
        <w:r w:rsidDel="00A87005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A87005">
          <w:rPr>
            <w:rFonts w:ascii="Palatino Linotype" w:eastAsia="Palatino Linotype" w:hAnsi="Palatino Linotype" w:cs="Palatino Linotype"/>
            <w:sz w:val="20"/>
            <w:szCs w:val="20"/>
          </w:rPr>
          <w:delText>the</w:delText>
        </w:r>
        <w:r w:rsidDel="00A87005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A87005">
          <w:rPr>
            <w:rFonts w:ascii="Palatino Linotype" w:eastAsia="Palatino Linotype" w:hAnsi="Palatino Linotype" w:cs="Palatino Linotype"/>
            <w:sz w:val="20"/>
            <w:szCs w:val="20"/>
          </w:rPr>
          <w:delText>Me</w:delText>
        </w:r>
        <w:r w:rsidDel="00A87005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</w:delText>
        </w:r>
        <w:r w:rsidDel="00A87005">
          <w:rPr>
            <w:rFonts w:ascii="Palatino Linotype" w:eastAsia="Palatino Linotype" w:hAnsi="Palatino Linotype" w:cs="Palatino Linotype"/>
            <w:sz w:val="20"/>
            <w:szCs w:val="20"/>
          </w:rPr>
          <w:delText>adirectory</w:delText>
        </w:r>
        <w:r w:rsidDel="00A87005">
          <w:rPr>
            <w:rFonts w:ascii="Palatino Linotype" w:eastAsia="Palatino Linotype" w:hAnsi="Palatino Linotype" w:cs="Palatino Linotype"/>
            <w:spacing w:val="-13"/>
            <w:sz w:val="20"/>
            <w:szCs w:val="20"/>
          </w:rPr>
          <w:delText xml:space="preserve"> </w:delText>
        </w:r>
        <w:r w:rsidDel="00A87005">
          <w:rPr>
            <w:rFonts w:ascii="Palatino Linotype" w:eastAsia="Palatino Linotype" w:hAnsi="Palatino Linotype" w:cs="Palatino Linotype"/>
            <w:sz w:val="20"/>
            <w:szCs w:val="20"/>
          </w:rPr>
          <w:delText>engine</w:delText>
        </w:r>
        <w:r w:rsidDel="00A87005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A87005">
          <w:rPr>
            <w:rFonts w:ascii="Palatino Linotype" w:eastAsia="Palatino Linotype" w:hAnsi="Palatino Linotype" w:cs="Palatino Linotype"/>
            <w:sz w:val="20"/>
            <w:szCs w:val="20"/>
          </w:rPr>
          <w:delText>are installed</w:delText>
        </w:r>
        <w:r w:rsidDel="00A87005">
          <w:rPr>
            <w:rFonts w:ascii="Palatino Linotype" w:eastAsia="Palatino Linotype" w:hAnsi="Palatino Linotype" w:cs="Palatino Linotype"/>
            <w:spacing w:val="-8"/>
            <w:sz w:val="20"/>
            <w:szCs w:val="20"/>
          </w:rPr>
          <w:delText xml:space="preserve"> </w:delText>
        </w:r>
        <w:r w:rsidDel="00A87005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A87005">
          <w:rPr>
            <w:rFonts w:ascii="Palatino Linotype" w:eastAsia="Palatino Linotype" w:hAnsi="Palatino Linotype" w:cs="Palatino Linotype"/>
            <w:sz w:val="20"/>
            <w:szCs w:val="20"/>
          </w:rPr>
          <w:delText>s</w:delText>
        </w:r>
        <w:r w:rsidDel="00A87005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 xml:space="preserve"> </w:delText>
        </w:r>
        <w:r w:rsidDel="00A87005">
          <w:rPr>
            <w:rFonts w:ascii="Palatino Linotype" w:eastAsia="Palatino Linotype" w:hAnsi="Palatino Linotype" w:cs="Palatino Linotype"/>
            <w:sz w:val="20"/>
            <w:szCs w:val="20"/>
          </w:rPr>
          <w:delText>referr</w:delText>
        </w:r>
        <w:r w:rsidDel="00A87005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  <w:r w:rsidDel="00A87005">
          <w:rPr>
            <w:rFonts w:ascii="Palatino Linotype" w:eastAsia="Palatino Linotype" w:hAnsi="Palatino Linotype" w:cs="Palatino Linotype"/>
            <w:sz w:val="20"/>
            <w:szCs w:val="20"/>
          </w:rPr>
          <w:delText>d</w:delText>
        </w:r>
        <w:r w:rsidDel="00A87005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A87005">
          <w:rPr>
            <w:rFonts w:ascii="Palatino Linotype" w:eastAsia="Palatino Linotype" w:hAnsi="Palatino Linotype" w:cs="Palatino Linotype"/>
            <w:sz w:val="20"/>
            <w:szCs w:val="20"/>
          </w:rPr>
          <w:delText>to</w:delText>
        </w:r>
        <w:r w:rsidDel="00A87005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 xml:space="preserve"> </w:delText>
        </w:r>
        <w:r w:rsidDel="00A87005">
          <w:rPr>
            <w:rFonts w:ascii="Palatino Linotype" w:eastAsia="Palatino Linotype" w:hAnsi="Palatino Linotype" w:cs="Palatino Linotype"/>
            <w:sz w:val="20"/>
            <w:szCs w:val="20"/>
          </w:rPr>
          <w:delText>as</w:delText>
        </w:r>
        <w:r w:rsidDel="00A87005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A87005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A87005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 xml:space="preserve"> </w:delText>
        </w:r>
        <w:r w:rsidDel="00A87005">
          <w:rPr>
            <w:rFonts w:ascii="Palatino Linotype" w:eastAsia="Palatino Linotype" w:hAnsi="Palatino Linotype" w:cs="Palatino Linotype"/>
            <w:sz w:val="20"/>
            <w:szCs w:val="20"/>
          </w:rPr>
          <w:delText>local</w:delText>
        </w:r>
        <w:r w:rsidDel="00A87005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A87005">
          <w:rPr>
            <w:rFonts w:ascii="Palatino Linotype" w:eastAsia="Palatino Linotype" w:hAnsi="Palatino Linotype" w:cs="Palatino Linotype"/>
            <w:sz w:val="20"/>
            <w:szCs w:val="20"/>
          </w:rPr>
          <w:delText>configuration</w:delText>
        </w:r>
      </w:del>
      <w:del w:id="8" w:author="Glen Knutti" w:date="2015-03-27T17:09:00Z">
        <w:r w:rsidDel="00A87005">
          <w:rPr>
            <w:rFonts w:ascii="Palatino Linotype" w:eastAsia="Palatino Linotype" w:hAnsi="Palatino Linotype" w:cs="Palatino Linotype"/>
            <w:sz w:val="20"/>
            <w:szCs w:val="20"/>
          </w:rPr>
          <w:delText>.</w:delText>
        </w:r>
      </w:del>
      <w:ins w:id="9" w:author="Glen Knutti" w:date="2015-03-27T17:08:00Z">
        <w:r w:rsidR="00A87005" w:rsidRPr="00A87005">
          <w:rPr>
            <w:rFonts w:ascii="Palatino Linotype" w:eastAsia="Palatino Linotype" w:hAnsi="Palatino Linotype" w:cs="Palatino Linotype"/>
            <w:sz w:val="20"/>
            <w:szCs w:val="20"/>
          </w:rPr>
          <w:t xml:space="preserve">A local configuration is when the RSA driver is installed on the same computer with an Identity Vault and the </w:t>
        </w:r>
        <w:proofErr w:type="spellStart"/>
        <w:r w:rsidR="00A87005" w:rsidRPr="00A87005">
          <w:rPr>
            <w:rFonts w:ascii="Palatino Linotype" w:eastAsia="Palatino Linotype" w:hAnsi="Palatino Linotype" w:cs="Palatino Linotype"/>
            <w:sz w:val="20"/>
            <w:szCs w:val="20"/>
          </w:rPr>
          <w:t>Metadirectory</w:t>
        </w:r>
        <w:proofErr w:type="spellEnd"/>
        <w:r w:rsidR="00A87005" w:rsidRPr="00A87005">
          <w:rPr>
            <w:rFonts w:ascii="Palatino Linotype" w:eastAsia="Palatino Linotype" w:hAnsi="Palatino Linotype" w:cs="Palatino Linotype"/>
            <w:sz w:val="20"/>
            <w:szCs w:val="20"/>
          </w:rPr>
          <w:t xml:space="preserve"> engine. A remote configuration is when the RSA driver is installed along with a remote loader on a computer without an Identity Vault and </w:t>
        </w:r>
        <w:proofErr w:type="spellStart"/>
        <w:r w:rsidR="00A87005" w:rsidRPr="00A87005">
          <w:rPr>
            <w:rFonts w:ascii="Palatino Linotype" w:eastAsia="Palatino Linotype" w:hAnsi="Palatino Linotype" w:cs="Palatino Linotype"/>
            <w:sz w:val="20"/>
            <w:szCs w:val="20"/>
          </w:rPr>
          <w:t>Metadirectory</w:t>
        </w:r>
        <w:proofErr w:type="spellEnd"/>
        <w:r w:rsidR="00A87005" w:rsidRPr="00A87005">
          <w:rPr>
            <w:rFonts w:ascii="Palatino Linotype" w:eastAsia="Palatino Linotype" w:hAnsi="Palatino Linotype" w:cs="Palatino Linotype"/>
            <w:sz w:val="20"/>
            <w:szCs w:val="20"/>
          </w:rPr>
          <w:t xml:space="preserve"> engine.</w:t>
        </w:r>
      </w:ins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ol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ing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gur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lu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tr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tes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loc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gu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tion:</w:t>
      </w:r>
    </w:p>
    <w:p w14:paraId="1E21145D" w14:textId="77777777" w:rsidR="001C3088" w:rsidRDefault="001C3088">
      <w:pPr>
        <w:spacing w:before="8" w:after="0" w:line="160" w:lineRule="exact"/>
        <w:rPr>
          <w:sz w:val="16"/>
          <w:szCs w:val="16"/>
        </w:rPr>
      </w:pPr>
    </w:p>
    <w:p w14:paraId="7616E562" w14:textId="77777777" w:rsidR="001C3088" w:rsidRDefault="00F6259B">
      <w:pPr>
        <w:spacing w:after="0" w:line="213" w:lineRule="exact"/>
        <w:ind w:left="1100" w:right="-20"/>
        <w:rPr>
          <w:rFonts w:ascii="Palatino Linotype" w:eastAsia="Palatino Linotype" w:hAnsi="Palatino Linotype" w:cs="Palatino Linotype"/>
          <w:sz w:val="16"/>
          <w:szCs w:val="16"/>
        </w:rPr>
      </w:pPr>
      <w:r>
        <w:pict w14:anchorId="14E1184E">
          <v:shape id="_x0000_s1091" type="#_x0000_t75" style="position:absolute;left:0;text-align:left;margin-left:121.75pt;margin-top:24.55pt;width:301.7pt;height:85.55pt;z-index:-2173;mso-position-horizontal-relative:page">
            <v:imagedata r:id="rId29" o:title=""/>
            <w10:wrap anchorx="page"/>
          </v:shape>
        </w:pict>
      </w:r>
      <w:r>
        <w:rPr>
          <w:rFonts w:ascii="Arial" w:eastAsia="Arial" w:hAnsi="Arial" w:cs="Arial"/>
          <w:b/>
          <w:bCs/>
          <w:i/>
          <w:spacing w:val="1"/>
          <w:sz w:val="16"/>
          <w:szCs w:val="16"/>
        </w:rPr>
        <w:t>F</w:t>
      </w:r>
      <w:r>
        <w:rPr>
          <w:rFonts w:ascii="Arial" w:eastAsia="Arial" w:hAnsi="Arial" w:cs="Arial"/>
          <w:b/>
          <w:bCs/>
          <w:i/>
          <w:sz w:val="16"/>
          <w:szCs w:val="16"/>
        </w:rPr>
        <w:t>ig</w:t>
      </w:r>
      <w:r>
        <w:rPr>
          <w:rFonts w:ascii="Arial" w:eastAsia="Arial" w:hAnsi="Arial" w:cs="Arial"/>
          <w:b/>
          <w:bCs/>
          <w:i/>
          <w:spacing w:val="1"/>
          <w:sz w:val="16"/>
          <w:szCs w:val="16"/>
        </w:rPr>
        <w:t>u</w:t>
      </w:r>
      <w:r>
        <w:rPr>
          <w:rFonts w:ascii="Arial" w:eastAsia="Arial" w:hAnsi="Arial" w:cs="Arial"/>
          <w:b/>
          <w:bCs/>
          <w:i/>
          <w:sz w:val="16"/>
          <w:szCs w:val="16"/>
        </w:rPr>
        <w:t>re</w:t>
      </w:r>
      <w:r>
        <w:rPr>
          <w:rFonts w:ascii="Arial" w:eastAsia="Arial" w:hAnsi="Arial" w:cs="Arial"/>
          <w:b/>
          <w:bCs/>
          <w:i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i/>
          <w:sz w:val="16"/>
          <w:szCs w:val="16"/>
        </w:rPr>
        <w:t>1-</w:t>
      </w:r>
      <w:proofErr w:type="gramStart"/>
      <w:r>
        <w:rPr>
          <w:rFonts w:ascii="Arial" w:eastAsia="Arial" w:hAnsi="Arial" w:cs="Arial"/>
          <w:b/>
          <w:bCs/>
          <w:i/>
          <w:sz w:val="16"/>
          <w:szCs w:val="16"/>
        </w:rPr>
        <w:t xml:space="preserve">2 </w:t>
      </w:r>
      <w:r>
        <w:rPr>
          <w:rFonts w:ascii="Arial" w:eastAsia="Arial" w:hAnsi="Arial" w:cs="Arial"/>
          <w:b/>
          <w:bCs/>
          <w:i/>
          <w:spacing w:val="42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i/>
          <w:sz w:val="16"/>
          <w:szCs w:val="16"/>
        </w:rPr>
        <w:t>A</w:t>
      </w:r>
      <w:proofErr w:type="gramEnd"/>
      <w:r>
        <w:rPr>
          <w:rFonts w:ascii="Palatino Linotype" w:eastAsia="Palatino Linotype" w:hAnsi="Palatino Linotype" w:cs="Palatino Linotype"/>
          <w:i/>
          <w:spacing w:val="-1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i/>
          <w:sz w:val="16"/>
          <w:szCs w:val="16"/>
        </w:rPr>
        <w:t>Lo</w:t>
      </w:r>
      <w:r>
        <w:rPr>
          <w:rFonts w:ascii="Palatino Linotype" w:eastAsia="Palatino Linotype" w:hAnsi="Palatino Linotype" w:cs="Palatino Linotype"/>
          <w:i/>
          <w:spacing w:val="1"/>
          <w:sz w:val="16"/>
          <w:szCs w:val="16"/>
        </w:rPr>
        <w:t>c</w:t>
      </w:r>
      <w:r>
        <w:rPr>
          <w:rFonts w:ascii="Palatino Linotype" w:eastAsia="Palatino Linotype" w:hAnsi="Palatino Linotype" w:cs="Palatino Linotype"/>
          <w:i/>
          <w:sz w:val="16"/>
          <w:szCs w:val="16"/>
        </w:rPr>
        <w:t>al</w:t>
      </w:r>
      <w:r>
        <w:rPr>
          <w:rFonts w:ascii="Palatino Linotype" w:eastAsia="Palatino Linotype" w:hAnsi="Palatino Linotype" w:cs="Palatino Linotype"/>
          <w:i/>
          <w:spacing w:val="-3"/>
          <w:sz w:val="16"/>
          <w:szCs w:val="16"/>
        </w:rPr>
        <w:t xml:space="preserve"> </w:t>
      </w:r>
      <w:r>
        <w:rPr>
          <w:rFonts w:ascii="Palatino Linotype" w:eastAsia="Palatino Linotype" w:hAnsi="Palatino Linotype" w:cs="Palatino Linotype"/>
          <w:i/>
          <w:sz w:val="16"/>
          <w:szCs w:val="16"/>
        </w:rPr>
        <w:t>Configurati</w:t>
      </w:r>
      <w:r>
        <w:rPr>
          <w:rFonts w:ascii="Palatino Linotype" w:eastAsia="Palatino Linotype" w:hAnsi="Palatino Linotype" w:cs="Palatino Linotype"/>
          <w:i/>
          <w:spacing w:val="1"/>
          <w:sz w:val="16"/>
          <w:szCs w:val="16"/>
        </w:rPr>
        <w:t>o</w:t>
      </w:r>
      <w:r>
        <w:rPr>
          <w:rFonts w:ascii="Palatino Linotype" w:eastAsia="Palatino Linotype" w:hAnsi="Palatino Linotype" w:cs="Palatino Linotype"/>
          <w:i/>
          <w:sz w:val="16"/>
          <w:szCs w:val="16"/>
        </w:rPr>
        <w:t>n</w:t>
      </w:r>
    </w:p>
    <w:p w14:paraId="676AEA3E" w14:textId="77777777" w:rsidR="001C3088" w:rsidRDefault="001C3088">
      <w:pPr>
        <w:spacing w:before="12" w:after="0" w:line="240" w:lineRule="exact"/>
        <w:rPr>
          <w:sz w:val="24"/>
          <w:szCs w:val="24"/>
        </w:rPr>
      </w:pPr>
    </w:p>
    <w:p w14:paraId="0BA9404B" w14:textId="77777777" w:rsidR="001C3088" w:rsidRDefault="00F6259B">
      <w:pPr>
        <w:spacing w:before="41" w:after="0" w:line="169" w:lineRule="exact"/>
        <w:ind w:left="2788"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FFFFFF"/>
          <w:spacing w:val="5"/>
          <w:w w:val="111"/>
          <w:position w:val="-1"/>
          <w:sz w:val="15"/>
          <w:szCs w:val="15"/>
        </w:rPr>
        <w:t>Synchronization</w:t>
      </w:r>
    </w:p>
    <w:p w14:paraId="771422B5" w14:textId="77777777" w:rsidR="001C3088" w:rsidRDefault="001C3088">
      <w:pPr>
        <w:spacing w:before="11" w:after="0" w:line="280" w:lineRule="exact"/>
        <w:rPr>
          <w:sz w:val="28"/>
          <w:szCs w:val="28"/>
        </w:rPr>
      </w:pPr>
    </w:p>
    <w:p w14:paraId="5A847310" w14:textId="77777777" w:rsidR="001C3088" w:rsidRDefault="001C3088">
      <w:pPr>
        <w:spacing w:after="0"/>
        <w:sectPr w:rsidR="001C3088">
          <w:pgSz w:w="12240" w:h="15840"/>
          <w:pgMar w:top="980" w:right="1020" w:bottom="900" w:left="1020" w:header="0" w:footer="708" w:gutter="0"/>
          <w:cols w:space="720"/>
        </w:sectPr>
      </w:pPr>
    </w:p>
    <w:p w14:paraId="263F09A7" w14:textId="77777777" w:rsidR="001C3088" w:rsidRDefault="001C3088">
      <w:pPr>
        <w:spacing w:before="3" w:after="0" w:line="160" w:lineRule="exact"/>
        <w:rPr>
          <w:sz w:val="16"/>
          <w:szCs w:val="16"/>
        </w:rPr>
      </w:pPr>
    </w:p>
    <w:p w14:paraId="5B62012A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59D39C9F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262C5CF9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0EF794CD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4B1435DE" w14:textId="77777777" w:rsidR="001C3088" w:rsidRDefault="00F6259B">
      <w:pPr>
        <w:spacing w:after="0" w:line="240" w:lineRule="auto"/>
        <w:ind w:left="1182" w:right="-63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010202"/>
          <w:spacing w:val="8"/>
          <w:sz w:val="15"/>
          <w:szCs w:val="15"/>
        </w:rPr>
        <w:t>(</w:t>
      </w:r>
      <w:proofErr w:type="gramStart"/>
      <w:r>
        <w:rPr>
          <w:rFonts w:ascii="Arial" w:eastAsia="Arial" w:hAnsi="Arial" w:cs="Arial"/>
          <w:color w:val="010202"/>
          <w:spacing w:val="8"/>
          <w:sz w:val="15"/>
          <w:szCs w:val="15"/>
        </w:rPr>
        <w:t>an</w:t>
      </w:r>
      <w:r>
        <w:rPr>
          <w:rFonts w:ascii="Arial" w:eastAsia="Arial" w:hAnsi="Arial" w:cs="Arial"/>
          <w:color w:val="010202"/>
          <w:sz w:val="15"/>
          <w:szCs w:val="15"/>
        </w:rPr>
        <w:t>y</w:t>
      </w:r>
      <w:proofErr w:type="gramEnd"/>
      <w:r>
        <w:rPr>
          <w:rFonts w:ascii="Arial" w:eastAsia="Arial" w:hAnsi="Arial" w:cs="Arial"/>
          <w:color w:val="010202"/>
          <w:spacing w:val="9"/>
          <w:sz w:val="15"/>
          <w:szCs w:val="15"/>
        </w:rPr>
        <w:t xml:space="preserve"> </w:t>
      </w:r>
      <w:r>
        <w:rPr>
          <w:rFonts w:ascii="Arial" w:eastAsia="Arial" w:hAnsi="Arial" w:cs="Arial"/>
          <w:color w:val="010202"/>
          <w:spacing w:val="8"/>
          <w:w w:val="101"/>
          <w:sz w:val="15"/>
          <w:szCs w:val="15"/>
        </w:rPr>
        <w:t>Identity</w:t>
      </w:r>
    </w:p>
    <w:p w14:paraId="616364BB" w14:textId="77777777" w:rsidR="001C3088" w:rsidRDefault="00F6259B">
      <w:pPr>
        <w:spacing w:before="41" w:after="0" w:line="240" w:lineRule="auto"/>
        <w:ind w:right="-20"/>
        <w:rPr>
          <w:rFonts w:ascii="Arial" w:eastAsia="Arial" w:hAnsi="Arial" w:cs="Arial"/>
          <w:sz w:val="15"/>
          <w:szCs w:val="15"/>
        </w:rPr>
      </w:pPr>
      <w:r>
        <w:br w:type="column"/>
      </w:r>
      <w:r>
        <w:rPr>
          <w:rFonts w:ascii="Arial" w:eastAsia="Arial" w:hAnsi="Arial" w:cs="Arial"/>
          <w:color w:val="010202"/>
          <w:spacing w:val="8"/>
          <w:sz w:val="15"/>
          <w:szCs w:val="15"/>
        </w:rPr>
        <w:lastRenderedPageBreak/>
        <w:t>Identit</w:t>
      </w:r>
      <w:r>
        <w:rPr>
          <w:rFonts w:ascii="Arial" w:eastAsia="Arial" w:hAnsi="Arial" w:cs="Arial"/>
          <w:color w:val="010202"/>
          <w:sz w:val="15"/>
          <w:szCs w:val="15"/>
        </w:rPr>
        <w:t>y</w:t>
      </w:r>
      <w:r>
        <w:rPr>
          <w:rFonts w:ascii="Arial" w:eastAsia="Arial" w:hAnsi="Arial" w:cs="Arial"/>
          <w:color w:val="010202"/>
          <w:spacing w:val="11"/>
          <w:sz w:val="15"/>
          <w:szCs w:val="15"/>
        </w:rPr>
        <w:t xml:space="preserve"> </w:t>
      </w:r>
      <w:r>
        <w:rPr>
          <w:rFonts w:ascii="Arial" w:eastAsia="Arial" w:hAnsi="Arial" w:cs="Arial"/>
          <w:color w:val="010202"/>
          <w:spacing w:val="-4"/>
          <w:w w:val="101"/>
          <w:sz w:val="15"/>
          <w:szCs w:val="15"/>
        </w:rPr>
        <w:t>V</w:t>
      </w:r>
      <w:r>
        <w:rPr>
          <w:rFonts w:ascii="Arial" w:eastAsia="Arial" w:hAnsi="Arial" w:cs="Arial"/>
          <w:color w:val="010202"/>
          <w:spacing w:val="8"/>
          <w:w w:val="101"/>
          <w:sz w:val="15"/>
          <w:szCs w:val="15"/>
        </w:rPr>
        <w:t>ault</w:t>
      </w:r>
    </w:p>
    <w:p w14:paraId="3D1C4708" w14:textId="77777777" w:rsidR="001C3088" w:rsidRDefault="001C3088">
      <w:pPr>
        <w:spacing w:before="2" w:after="0" w:line="220" w:lineRule="exact"/>
      </w:pPr>
    </w:p>
    <w:p w14:paraId="00DDC35E" w14:textId="77777777" w:rsidR="001C3088" w:rsidRDefault="00F6259B">
      <w:pPr>
        <w:spacing w:after="0" w:line="240" w:lineRule="auto"/>
        <w:ind w:right="-66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010202"/>
          <w:spacing w:val="8"/>
          <w:sz w:val="15"/>
          <w:szCs w:val="15"/>
        </w:rPr>
        <w:t>Identit</w:t>
      </w:r>
      <w:r>
        <w:rPr>
          <w:rFonts w:ascii="Arial" w:eastAsia="Arial" w:hAnsi="Arial" w:cs="Arial"/>
          <w:color w:val="010202"/>
          <w:sz w:val="15"/>
          <w:szCs w:val="15"/>
        </w:rPr>
        <w:t>y</w:t>
      </w:r>
      <w:r>
        <w:rPr>
          <w:rFonts w:ascii="Arial" w:eastAsia="Arial" w:hAnsi="Arial" w:cs="Arial"/>
          <w:color w:val="010202"/>
          <w:spacing w:val="11"/>
          <w:sz w:val="15"/>
          <w:szCs w:val="15"/>
        </w:rPr>
        <w:t xml:space="preserve"> </w:t>
      </w:r>
      <w:r>
        <w:rPr>
          <w:rFonts w:ascii="Arial" w:eastAsia="Arial" w:hAnsi="Arial" w:cs="Arial"/>
          <w:color w:val="010202"/>
          <w:spacing w:val="8"/>
          <w:w w:val="101"/>
          <w:sz w:val="15"/>
          <w:szCs w:val="15"/>
        </w:rPr>
        <w:t>Manager</w:t>
      </w:r>
    </w:p>
    <w:p w14:paraId="569CAF3C" w14:textId="77777777" w:rsidR="001C3088" w:rsidRDefault="001C3088">
      <w:pPr>
        <w:spacing w:before="2" w:after="0" w:line="220" w:lineRule="exact"/>
      </w:pPr>
    </w:p>
    <w:p w14:paraId="53FB7294" w14:textId="77777777" w:rsidR="001C3088" w:rsidRDefault="00F6259B">
      <w:pPr>
        <w:spacing w:after="0" w:line="240" w:lineRule="auto"/>
        <w:ind w:right="-66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010202"/>
          <w:spacing w:val="8"/>
          <w:sz w:val="15"/>
          <w:szCs w:val="15"/>
        </w:rPr>
        <w:t>Identit</w:t>
      </w:r>
      <w:r>
        <w:rPr>
          <w:rFonts w:ascii="Arial" w:eastAsia="Arial" w:hAnsi="Arial" w:cs="Arial"/>
          <w:color w:val="010202"/>
          <w:sz w:val="15"/>
          <w:szCs w:val="15"/>
        </w:rPr>
        <w:t>y</w:t>
      </w:r>
      <w:r>
        <w:rPr>
          <w:rFonts w:ascii="Arial" w:eastAsia="Arial" w:hAnsi="Arial" w:cs="Arial"/>
          <w:color w:val="010202"/>
          <w:spacing w:val="11"/>
          <w:sz w:val="15"/>
          <w:szCs w:val="15"/>
        </w:rPr>
        <w:t xml:space="preserve"> </w:t>
      </w:r>
      <w:r>
        <w:rPr>
          <w:rFonts w:ascii="Arial" w:eastAsia="Arial" w:hAnsi="Arial" w:cs="Arial"/>
          <w:color w:val="010202"/>
          <w:spacing w:val="8"/>
          <w:w w:val="101"/>
          <w:sz w:val="15"/>
          <w:szCs w:val="15"/>
        </w:rPr>
        <w:t>Manager</w:t>
      </w:r>
    </w:p>
    <w:p w14:paraId="70677EA4" w14:textId="77777777" w:rsidR="001C3088" w:rsidRDefault="00F6259B">
      <w:pPr>
        <w:spacing w:before="5" w:after="0" w:line="152" w:lineRule="exact"/>
        <w:ind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010202"/>
          <w:spacing w:val="8"/>
          <w:position w:val="-2"/>
          <w:sz w:val="15"/>
          <w:szCs w:val="15"/>
        </w:rPr>
        <w:t>Drive</w:t>
      </w:r>
      <w:r>
        <w:rPr>
          <w:rFonts w:ascii="Arial" w:eastAsia="Arial" w:hAnsi="Arial" w:cs="Arial"/>
          <w:color w:val="010202"/>
          <w:position w:val="-2"/>
          <w:sz w:val="15"/>
          <w:szCs w:val="15"/>
        </w:rPr>
        <w:t>r</w:t>
      </w:r>
      <w:r>
        <w:rPr>
          <w:rFonts w:ascii="Arial" w:eastAsia="Arial" w:hAnsi="Arial" w:cs="Arial"/>
          <w:color w:val="010202"/>
          <w:spacing w:val="10"/>
          <w:position w:val="-2"/>
          <w:sz w:val="15"/>
          <w:szCs w:val="15"/>
        </w:rPr>
        <w:t xml:space="preserve"> </w:t>
      </w:r>
      <w:r>
        <w:rPr>
          <w:rFonts w:ascii="Arial" w:eastAsia="Arial" w:hAnsi="Arial" w:cs="Arial"/>
          <w:color w:val="010202"/>
          <w:spacing w:val="8"/>
          <w:position w:val="-2"/>
          <w:sz w:val="15"/>
          <w:szCs w:val="15"/>
        </w:rPr>
        <w:t>fo</w:t>
      </w:r>
      <w:r>
        <w:rPr>
          <w:rFonts w:ascii="Arial" w:eastAsia="Arial" w:hAnsi="Arial" w:cs="Arial"/>
          <w:color w:val="010202"/>
          <w:position w:val="-2"/>
          <w:sz w:val="15"/>
          <w:szCs w:val="15"/>
        </w:rPr>
        <w:t>r</w:t>
      </w:r>
      <w:r>
        <w:rPr>
          <w:rFonts w:ascii="Arial" w:eastAsia="Arial" w:hAnsi="Arial" w:cs="Arial"/>
          <w:color w:val="010202"/>
          <w:spacing w:val="8"/>
          <w:position w:val="-2"/>
          <w:sz w:val="15"/>
          <w:szCs w:val="15"/>
        </w:rPr>
        <w:t xml:space="preserve"> </w:t>
      </w:r>
      <w:r>
        <w:rPr>
          <w:rFonts w:ascii="Arial" w:eastAsia="Arial" w:hAnsi="Arial" w:cs="Arial"/>
          <w:color w:val="010202"/>
          <w:spacing w:val="8"/>
          <w:w w:val="101"/>
          <w:position w:val="-2"/>
          <w:sz w:val="15"/>
          <w:szCs w:val="15"/>
        </w:rPr>
        <w:t>RSA</w:t>
      </w:r>
    </w:p>
    <w:p w14:paraId="4D72427A" w14:textId="77777777" w:rsidR="001C3088" w:rsidRDefault="00F6259B">
      <w:pPr>
        <w:spacing w:before="6" w:after="0" w:line="160" w:lineRule="exact"/>
        <w:rPr>
          <w:sz w:val="16"/>
          <w:szCs w:val="16"/>
        </w:rPr>
      </w:pPr>
      <w:r>
        <w:br w:type="column"/>
      </w:r>
    </w:p>
    <w:p w14:paraId="336D278D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7D930EE8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0DAFCD73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2C696F4C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63DF8B20" w14:textId="77777777" w:rsidR="001C3088" w:rsidRDefault="00F6259B">
      <w:pPr>
        <w:spacing w:after="0" w:line="240" w:lineRule="auto"/>
        <w:ind w:right="-63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010202"/>
          <w:spacing w:val="8"/>
          <w:sz w:val="15"/>
          <w:szCs w:val="15"/>
        </w:rPr>
        <w:t>(</w:t>
      </w:r>
      <w:proofErr w:type="gramStart"/>
      <w:r>
        <w:rPr>
          <w:rFonts w:ascii="Arial" w:eastAsia="Arial" w:hAnsi="Arial" w:cs="Arial"/>
          <w:color w:val="010202"/>
          <w:spacing w:val="8"/>
          <w:sz w:val="15"/>
          <w:szCs w:val="15"/>
        </w:rPr>
        <w:t>a</w:t>
      </w:r>
      <w:r>
        <w:rPr>
          <w:rFonts w:ascii="Arial" w:eastAsia="Arial" w:hAnsi="Arial" w:cs="Arial"/>
          <w:color w:val="010202"/>
          <w:sz w:val="15"/>
          <w:szCs w:val="15"/>
        </w:rPr>
        <w:t>n</w:t>
      </w:r>
      <w:proofErr w:type="gramEnd"/>
      <w:r>
        <w:rPr>
          <w:rFonts w:ascii="Arial" w:eastAsia="Arial" w:hAnsi="Arial" w:cs="Arial"/>
          <w:color w:val="010202"/>
          <w:spacing w:val="8"/>
          <w:sz w:val="15"/>
          <w:szCs w:val="15"/>
        </w:rPr>
        <w:t xml:space="preserve"> RS</w:t>
      </w:r>
      <w:r>
        <w:rPr>
          <w:rFonts w:ascii="Arial" w:eastAsia="Arial" w:hAnsi="Arial" w:cs="Arial"/>
          <w:color w:val="010202"/>
          <w:sz w:val="15"/>
          <w:szCs w:val="15"/>
        </w:rPr>
        <w:t>A</w:t>
      </w:r>
      <w:r>
        <w:rPr>
          <w:rFonts w:ascii="Arial" w:eastAsia="Arial" w:hAnsi="Arial" w:cs="Arial"/>
          <w:color w:val="010202"/>
          <w:spacing w:val="1"/>
          <w:sz w:val="15"/>
          <w:szCs w:val="15"/>
        </w:rPr>
        <w:t xml:space="preserve"> </w:t>
      </w:r>
      <w:ins w:id="10" w:author="Glen Knutti" w:date="2015-03-27T17:07:00Z">
        <w:r w:rsidR="00A87005">
          <w:rPr>
            <w:rFonts w:ascii="Arial" w:eastAsia="Arial" w:hAnsi="Arial" w:cs="Arial"/>
            <w:color w:val="010202"/>
            <w:spacing w:val="8"/>
            <w:w w:val="101"/>
            <w:sz w:val="15"/>
            <w:szCs w:val="15"/>
          </w:rPr>
          <w:t>7</w:t>
        </w:r>
      </w:ins>
      <w:del w:id="11" w:author="Glen Knutti" w:date="2015-03-27T17:07:00Z">
        <w:r w:rsidDel="00A87005">
          <w:rPr>
            <w:rFonts w:ascii="Arial" w:eastAsia="Arial" w:hAnsi="Arial" w:cs="Arial"/>
            <w:color w:val="010202"/>
            <w:spacing w:val="8"/>
            <w:w w:val="101"/>
            <w:sz w:val="15"/>
            <w:szCs w:val="15"/>
          </w:rPr>
          <w:delText>6</w:delText>
        </w:r>
      </w:del>
      <w:r>
        <w:rPr>
          <w:rFonts w:ascii="Arial" w:eastAsia="Arial" w:hAnsi="Arial" w:cs="Arial"/>
          <w:color w:val="010202"/>
          <w:spacing w:val="8"/>
          <w:w w:val="101"/>
          <w:sz w:val="15"/>
          <w:szCs w:val="15"/>
        </w:rPr>
        <w:t>.1/</w:t>
      </w:r>
      <w:ins w:id="12" w:author="Glen Knutti" w:date="2015-03-27T17:07:00Z">
        <w:r w:rsidR="00A87005">
          <w:rPr>
            <w:rFonts w:ascii="Arial" w:eastAsia="Arial" w:hAnsi="Arial" w:cs="Arial"/>
            <w:color w:val="010202"/>
            <w:spacing w:val="8"/>
            <w:w w:val="101"/>
            <w:sz w:val="15"/>
            <w:szCs w:val="15"/>
          </w:rPr>
          <w:t>8</w:t>
        </w:r>
      </w:ins>
      <w:del w:id="13" w:author="Glen Knutti" w:date="2015-03-27T17:07:00Z">
        <w:r w:rsidDel="00A87005">
          <w:rPr>
            <w:rFonts w:ascii="Arial" w:eastAsia="Arial" w:hAnsi="Arial" w:cs="Arial"/>
            <w:color w:val="010202"/>
            <w:spacing w:val="8"/>
            <w:w w:val="101"/>
            <w:sz w:val="15"/>
            <w:szCs w:val="15"/>
          </w:rPr>
          <w:delText>7</w:delText>
        </w:r>
      </w:del>
      <w:r>
        <w:rPr>
          <w:rFonts w:ascii="Arial" w:eastAsia="Arial" w:hAnsi="Arial" w:cs="Arial"/>
          <w:color w:val="010202"/>
          <w:spacing w:val="8"/>
          <w:w w:val="101"/>
          <w:sz w:val="15"/>
          <w:szCs w:val="15"/>
        </w:rPr>
        <w:t>.1</w:t>
      </w:r>
    </w:p>
    <w:p w14:paraId="11E946A2" w14:textId="77777777" w:rsidR="001C3088" w:rsidRDefault="00F6259B">
      <w:pPr>
        <w:spacing w:before="9" w:after="0" w:line="170" w:lineRule="exact"/>
        <w:rPr>
          <w:sz w:val="17"/>
          <w:szCs w:val="17"/>
        </w:rPr>
      </w:pPr>
      <w:r>
        <w:br w:type="column"/>
      </w:r>
    </w:p>
    <w:p w14:paraId="3D477FEE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7B03A772" w14:textId="77777777" w:rsidR="001C3088" w:rsidRDefault="00F6259B">
      <w:pPr>
        <w:spacing w:after="0" w:line="240" w:lineRule="auto"/>
        <w:ind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010202"/>
          <w:spacing w:val="8"/>
          <w:sz w:val="15"/>
          <w:szCs w:val="15"/>
        </w:rPr>
        <w:t>RS</w:t>
      </w:r>
      <w:r>
        <w:rPr>
          <w:rFonts w:ascii="Arial" w:eastAsia="Arial" w:hAnsi="Arial" w:cs="Arial"/>
          <w:color w:val="010202"/>
          <w:sz w:val="15"/>
          <w:szCs w:val="15"/>
        </w:rPr>
        <w:t>A</w:t>
      </w:r>
      <w:r>
        <w:rPr>
          <w:rFonts w:ascii="Arial" w:eastAsia="Arial" w:hAnsi="Arial" w:cs="Arial"/>
          <w:color w:val="010202"/>
          <w:spacing w:val="-6"/>
          <w:sz w:val="15"/>
          <w:szCs w:val="15"/>
        </w:rPr>
        <w:t xml:space="preserve"> </w:t>
      </w:r>
      <w:r>
        <w:rPr>
          <w:rFonts w:ascii="Arial" w:eastAsia="Arial" w:hAnsi="Arial" w:cs="Arial"/>
          <w:color w:val="010202"/>
          <w:spacing w:val="8"/>
          <w:w w:val="101"/>
          <w:sz w:val="15"/>
          <w:szCs w:val="15"/>
        </w:rPr>
        <w:t>Authentication</w:t>
      </w:r>
    </w:p>
    <w:p w14:paraId="563BC663" w14:textId="77777777" w:rsidR="001C3088" w:rsidRDefault="00F6259B">
      <w:pPr>
        <w:spacing w:before="5" w:after="0" w:line="240" w:lineRule="auto"/>
        <w:ind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010202"/>
          <w:spacing w:val="8"/>
          <w:w w:val="101"/>
          <w:sz w:val="15"/>
          <w:szCs w:val="15"/>
        </w:rPr>
        <w:t>Manager</w:t>
      </w:r>
    </w:p>
    <w:p w14:paraId="4E36951D" w14:textId="77777777" w:rsidR="001C3088" w:rsidRDefault="001C3088">
      <w:pPr>
        <w:spacing w:after="0"/>
        <w:sectPr w:rsidR="001C3088">
          <w:type w:val="continuous"/>
          <w:pgSz w:w="12240" w:h="15840"/>
          <w:pgMar w:top="1480" w:right="1020" w:bottom="280" w:left="1020" w:header="720" w:footer="720" w:gutter="0"/>
          <w:cols w:num="4" w:space="720" w:equalWidth="0">
            <w:col w:w="2104" w:space="294"/>
            <w:col w:w="1251" w:space="920"/>
            <w:col w:w="1174" w:space="151"/>
            <w:col w:w="4306"/>
          </w:cols>
        </w:sectPr>
      </w:pPr>
    </w:p>
    <w:p w14:paraId="1F034883" w14:textId="77777777" w:rsidR="001C3088" w:rsidRDefault="00F6259B">
      <w:pPr>
        <w:spacing w:after="0" w:line="152" w:lineRule="exact"/>
        <w:ind w:left="1100" w:right="-63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color w:val="010202"/>
          <w:spacing w:val="-4"/>
          <w:sz w:val="15"/>
          <w:szCs w:val="15"/>
        </w:rPr>
        <w:lastRenderedPageBreak/>
        <w:t>V</w:t>
      </w:r>
      <w:r>
        <w:rPr>
          <w:rFonts w:ascii="Arial" w:eastAsia="Arial" w:hAnsi="Arial" w:cs="Arial"/>
          <w:color w:val="010202"/>
          <w:spacing w:val="8"/>
          <w:sz w:val="15"/>
          <w:szCs w:val="15"/>
        </w:rPr>
        <w:t>aul</w:t>
      </w:r>
      <w:r>
        <w:rPr>
          <w:rFonts w:ascii="Arial" w:eastAsia="Arial" w:hAnsi="Arial" w:cs="Arial"/>
          <w:color w:val="010202"/>
          <w:sz w:val="15"/>
          <w:szCs w:val="15"/>
        </w:rPr>
        <w:t>t</w:t>
      </w:r>
      <w:r>
        <w:rPr>
          <w:rFonts w:ascii="Arial" w:eastAsia="Arial" w:hAnsi="Arial" w:cs="Arial"/>
          <w:color w:val="010202"/>
          <w:spacing w:val="9"/>
          <w:sz w:val="15"/>
          <w:szCs w:val="15"/>
        </w:rPr>
        <w:t xml:space="preserve"> </w:t>
      </w:r>
      <w:r>
        <w:rPr>
          <w:rFonts w:ascii="Arial" w:eastAsia="Arial" w:hAnsi="Arial" w:cs="Arial"/>
          <w:color w:val="010202"/>
          <w:spacing w:val="8"/>
          <w:w w:val="101"/>
          <w:sz w:val="15"/>
          <w:szCs w:val="15"/>
        </w:rPr>
        <w:t>platform)</w:t>
      </w:r>
    </w:p>
    <w:p w14:paraId="5C018E4C" w14:textId="77777777" w:rsidR="001C3088" w:rsidRDefault="00F6259B">
      <w:pPr>
        <w:spacing w:after="0" w:line="152" w:lineRule="exact"/>
        <w:ind w:right="-20"/>
        <w:rPr>
          <w:rFonts w:ascii="Arial" w:eastAsia="Arial" w:hAnsi="Arial" w:cs="Arial"/>
          <w:sz w:val="15"/>
          <w:szCs w:val="15"/>
        </w:rPr>
      </w:pPr>
      <w:r>
        <w:br w:type="column"/>
      </w:r>
      <w:r>
        <w:rPr>
          <w:rFonts w:ascii="Arial" w:eastAsia="Arial" w:hAnsi="Arial" w:cs="Arial"/>
          <w:color w:val="010202"/>
          <w:spacing w:val="8"/>
          <w:sz w:val="15"/>
          <w:szCs w:val="15"/>
        </w:rPr>
        <w:lastRenderedPageBreak/>
        <w:t>Authenticatio</w:t>
      </w:r>
      <w:r>
        <w:rPr>
          <w:rFonts w:ascii="Arial" w:eastAsia="Arial" w:hAnsi="Arial" w:cs="Arial"/>
          <w:color w:val="010202"/>
          <w:sz w:val="15"/>
          <w:szCs w:val="15"/>
        </w:rPr>
        <w:t>n</w:t>
      </w:r>
      <w:r>
        <w:rPr>
          <w:rFonts w:ascii="Arial" w:eastAsia="Arial" w:hAnsi="Arial" w:cs="Arial"/>
          <w:color w:val="010202"/>
          <w:spacing w:val="15"/>
          <w:sz w:val="15"/>
          <w:szCs w:val="15"/>
        </w:rPr>
        <w:t xml:space="preserve"> </w:t>
      </w:r>
      <w:r>
        <w:rPr>
          <w:rFonts w:ascii="Arial" w:eastAsia="Arial" w:hAnsi="Arial" w:cs="Arial"/>
          <w:color w:val="010202"/>
          <w:spacing w:val="8"/>
          <w:sz w:val="15"/>
          <w:szCs w:val="15"/>
        </w:rPr>
        <w:t>Manage</w:t>
      </w:r>
      <w:r>
        <w:rPr>
          <w:rFonts w:ascii="Arial" w:eastAsia="Arial" w:hAnsi="Arial" w:cs="Arial"/>
          <w:color w:val="010202"/>
          <w:sz w:val="15"/>
          <w:szCs w:val="15"/>
        </w:rPr>
        <w:t>r</w:t>
      </w:r>
      <w:r>
        <w:rPr>
          <w:rFonts w:ascii="Arial" w:eastAsia="Arial" w:hAnsi="Arial" w:cs="Arial"/>
          <w:color w:val="010202"/>
          <w:spacing w:val="12"/>
          <w:sz w:val="15"/>
          <w:szCs w:val="15"/>
        </w:rPr>
        <w:t xml:space="preserve"> </w:t>
      </w:r>
      <w:r>
        <w:rPr>
          <w:rFonts w:ascii="Arial" w:eastAsia="Arial" w:hAnsi="Arial" w:cs="Arial"/>
          <w:color w:val="010202"/>
          <w:spacing w:val="8"/>
          <w:w w:val="101"/>
          <w:sz w:val="15"/>
          <w:szCs w:val="15"/>
        </w:rPr>
        <w:t>server)</w:t>
      </w:r>
    </w:p>
    <w:p w14:paraId="42BCE91A" w14:textId="77777777" w:rsidR="001C3088" w:rsidRDefault="001C3088">
      <w:pPr>
        <w:spacing w:after="0"/>
        <w:sectPr w:rsidR="001C3088">
          <w:type w:val="continuous"/>
          <w:pgSz w:w="12240" w:h="15840"/>
          <w:pgMar w:top="1480" w:right="1020" w:bottom="280" w:left="1020" w:header="720" w:footer="720" w:gutter="0"/>
          <w:cols w:num="2" w:space="720" w:equalWidth="0">
            <w:col w:w="2187" w:space="1798"/>
            <w:col w:w="6215"/>
          </w:cols>
        </w:sectPr>
      </w:pPr>
    </w:p>
    <w:p w14:paraId="64476F12" w14:textId="77777777" w:rsidR="001C3088" w:rsidRDefault="001C3088">
      <w:pPr>
        <w:spacing w:after="0" w:line="100" w:lineRule="exact"/>
        <w:rPr>
          <w:sz w:val="10"/>
          <w:szCs w:val="10"/>
        </w:rPr>
      </w:pPr>
    </w:p>
    <w:p w14:paraId="237D0392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0DFEBF73" w14:textId="77777777" w:rsidR="0064607B" w:rsidRPr="0064607B" w:rsidRDefault="00F6259B" w:rsidP="0064607B">
      <w:pPr>
        <w:spacing w:before="11" w:line="240" w:lineRule="exact"/>
        <w:ind w:left="1100" w:right="284"/>
        <w:rPr>
          <w:ins w:id="14" w:author="Glen Knutti" w:date="2015-03-27T17:13:00Z"/>
          <w:rFonts w:ascii="Palatino Linotype" w:eastAsia="Palatino Linotype" w:hAnsi="Palatino Linotype" w:cs="Palatino Linotype"/>
          <w:spacing w:val="1"/>
          <w:sz w:val="20"/>
          <w:szCs w:val="20"/>
        </w:rPr>
      </w:pPr>
      <w:del w:id="15" w:author="Glen Knutti" w:date="2015-03-27T17:13:00Z"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f</w:delText>
        </w:r>
        <w:r w:rsidDel="0064607B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platform</w:delText>
        </w:r>
        <w:r w:rsidDel="0064607B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or</w:delText>
        </w:r>
        <w:r w:rsidDel="0064607B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policy</w:delText>
        </w:r>
        <w:r w:rsidDel="0064607B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c</w:delText>
        </w:r>
        <w:r w:rsidDel="0064607B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o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nstraints</w:delText>
        </w:r>
        <w:r w:rsidDel="0064607B">
          <w:rPr>
            <w:rFonts w:ascii="Palatino Linotype" w:eastAsia="Palatino Linotype" w:hAnsi="Palatino Linotype" w:cs="Palatino Linotype"/>
            <w:spacing w:val="-10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p</w:delText>
        </w:r>
        <w:r w:rsidDel="0064607B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r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</w:delText>
        </w:r>
        <w:r w:rsidDel="0064607B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>v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en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t</w:delText>
        </w:r>
        <w:r w:rsidDel="0064607B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64607B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l</w:delText>
        </w:r>
        <w:r w:rsidDel="0064607B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o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ca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l</w:delText>
        </w:r>
        <w:r w:rsidDel="0064607B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configuration,</w:delText>
        </w:r>
        <w:r w:rsidDel="0064607B">
          <w:rPr>
            <w:rFonts w:ascii="Palatino Linotype" w:eastAsia="Palatino Linotype" w:hAnsi="Palatino Linotype" w:cs="Palatino Linotype"/>
            <w:spacing w:val="-12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>y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ou</w:delText>
        </w:r>
        <w:r w:rsidDel="0064607B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can</w:delText>
        </w:r>
        <w:r w:rsidDel="0064607B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install</w:delText>
        </w:r>
        <w:r w:rsidDel="0064607B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the</w:delText>
        </w:r>
        <w:r w:rsidDel="0064607B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R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SA</w:delText>
        </w:r>
        <w:r w:rsidDel="0064607B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dr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i</w:delText>
        </w:r>
        <w:r w:rsidDel="0064607B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>v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r</w:delText>
        </w:r>
        <w:r w:rsidDel="0064607B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on</w:delText>
        </w:r>
        <w:r w:rsidDel="0064607B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 xml:space="preserve">the 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ser</w:delText>
        </w:r>
        <w:r w:rsidDel="0064607B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>v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r</w:delText>
        </w:r>
        <w:r w:rsidDel="0064607B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running</w:delText>
        </w:r>
        <w:r w:rsidDel="0064607B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the</w:delText>
        </w:r>
        <w:r w:rsidDel="0064607B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r</w:delText>
        </w:r>
        <w:r w:rsidDel="0064607B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qui</w:delText>
        </w:r>
        <w:r w:rsidDel="0064607B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r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d</w:delText>
        </w:r>
        <w:r w:rsidDel="0064607B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platform</w:delText>
        </w:r>
        <w:r w:rsidDel="0064607B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or</w:delText>
        </w:r>
        <w:r w:rsidDel="0064607B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se</w:delText>
        </w:r>
        <w:r w:rsidDel="0064607B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r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v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ice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.</w:delText>
        </w:r>
        <w:r w:rsidDel="0064607B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Thi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s</w:delText>
        </w:r>
        <w:r w:rsidDel="0064607B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in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s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ta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l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l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t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on</w:delText>
        </w:r>
        <w:r w:rsidDel="0064607B">
          <w:rPr>
            <w:rFonts w:ascii="Palatino Linotype" w:eastAsia="Palatino Linotype" w:hAnsi="Palatino Linotype" w:cs="Palatino Linotype"/>
            <w:spacing w:val="-9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s</w:delText>
        </w:r>
        <w:r w:rsidDel="0064607B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r</w:delText>
        </w:r>
        <w:r w:rsidDel="0064607B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fe</w:delText>
        </w:r>
        <w:r w:rsidDel="0064607B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r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re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d</w:delText>
        </w:r>
        <w:r w:rsidDel="0064607B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o</w:delText>
        </w:r>
        <w:r w:rsidDel="0064607B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s</w:delText>
        </w:r>
        <w:r w:rsidDel="0064607B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64607B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r</w:delText>
        </w:r>
        <w:r w:rsidDel="0064607B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  <w:r w:rsidDel="0064607B">
          <w:rPr>
            <w:rFonts w:ascii="Palatino Linotype" w:eastAsia="Palatino Linotype" w:hAnsi="Palatino Linotype" w:cs="Palatino Linotype"/>
            <w:spacing w:val="2"/>
            <w:sz w:val="20"/>
            <w:szCs w:val="20"/>
          </w:rPr>
          <w:delText>m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ote con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f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i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g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ura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ion</w:delText>
        </w:r>
        <w:r w:rsidDel="0064607B">
          <w:rPr>
            <w:rFonts w:ascii="Palatino Linotype" w:eastAsia="Palatino Linotype" w:hAnsi="Palatino Linotype" w:cs="Palatino Linotype"/>
            <w:spacing w:val="-11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and</w:delText>
        </w:r>
        <w:r w:rsidDel="0064607B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requires</w:delText>
        </w:r>
        <w:r w:rsidDel="0064607B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the</w:delText>
        </w:r>
        <w:r w:rsidDel="0064607B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use</w:delText>
        </w:r>
        <w:r w:rsidDel="0064607B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of</w:delText>
        </w:r>
        <w:r w:rsidDel="0064607B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th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64607B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Remot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64607B">
          <w:rPr>
            <w:rFonts w:ascii="Palatino Linotype" w:eastAsia="Palatino Linotype" w:hAnsi="Palatino Linotype" w:cs="Palatino Linotype"/>
            <w:spacing w:val="-8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Loade</w:delText>
        </w:r>
        <w:r w:rsidDel="0064607B">
          <w:rPr>
            <w:rFonts w:ascii="Palatino Linotype" w:eastAsia="Palatino Linotype" w:hAnsi="Palatino Linotype" w:cs="Palatino Linotype"/>
            <w:sz w:val="20"/>
            <w:szCs w:val="20"/>
          </w:rPr>
          <w:delText>r</w:delText>
        </w:r>
        <w:r w:rsidDel="0064607B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s</w:delText>
        </w:r>
        <w:r w:rsidDel="0064607B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  <w:r w:rsidDel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rvice.</w:delText>
        </w:r>
      </w:del>
      <w:ins w:id="16" w:author="Glen Knutti" w:date="2015-03-27T17:13:00Z">
        <w:r w:rsidR="0064607B" w:rsidRPr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RSA Authentication Manager v7.1 supports both a local and remote configuration. The remote loader can be installed on the RSA Authentication Manager server.</w:t>
        </w:r>
      </w:ins>
    </w:p>
    <w:p w14:paraId="0103563A" w14:textId="77777777" w:rsidR="001C3088" w:rsidRDefault="0064607B" w:rsidP="0064607B">
      <w:pPr>
        <w:spacing w:before="11" w:after="0" w:line="240" w:lineRule="exact"/>
        <w:ind w:left="1100" w:right="284"/>
        <w:rPr>
          <w:rFonts w:ascii="Palatino Linotype" w:eastAsia="Palatino Linotype" w:hAnsi="Palatino Linotype" w:cs="Palatino Linotype"/>
          <w:sz w:val="20"/>
          <w:szCs w:val="20"/>
        </w:rPr>
      </w:pPr>
      <w:ins w:id="17" w:author="Glen Knutti" w:date="2015-03-27T17:13:00Z">
        <w:r w:rsidRPr="0064607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RSA Authentication Manager v8.1 is provided as an appliance and does not support a remote configuration where the remote loader is installed on the Authentication Manager server. Consequently, the RSA driver may be installed with a local configuration or if a remote configuration is required, the remote loader must be installed on a computer other than the RSA Authentication Manager server.</w:t>
        </w:r>
      </w:ins>
    </w:p>
    <w:p w14:paraId="780FB26E" w14:textId="77777777" w:rsidR="001C3088" w:rsidRDefault="001C3088">
      <w:pPr>
        <w:spacing w:before="10" w:after="0" w:line="150" w:lineRule="exact"/>
        <w:rPr>
          <w:sz w:val="15"/>
          <w:szCs w:val="15"/>
        </w:rPr>
      </w:pPr>
    </w:p>
    <w:p w14:paraId="0D3D0B1E" w14:textId="77777777" w:rsidR="001C3088" w:rsidRDefault="00F6259B">
      <w:pPr>
        <w:spacing w:after="0" w:line="240" w:lineRule="exact"/>
        <w:ind w:left="1100" w:right="281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“</w:t>
      </w:r>
      <w:hyperlink r:id="rId30" w:anchor="bpo8wc2"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Sy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st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m</w:t>
        </w:r>
        <w:r>
          <w:rPr>
            <w:rFonts w:ascii="Palatino Linotype" w:eastAsia="Palatino Linotype" w:hAnsi="Palatino Linotype" w:cs="Palatino Linotype"/>
            <w:color w:val="0000FF"/>
            <w:spacing w:val="-6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Requirements</w:t>
        </w:r>
      </w:hyperlink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00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hyperlink r:id="rId31" w:anchor="Front">
        <w:r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t>Iden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ti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y</w:t>
        </w:r>
        <w:r>
          <w:rPr>
            <w:rFonts w:ascii="Palatino Linotype" w:eastAsia="Palatino Linotype" w:hAnsi="Palatino Linotype" w:cs="Palatino Linotype"/>
            <w:i/>
            <w:color w:val="0000FF"/>
            <w:spacing w:val="-6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Manager</w:t>
        </w:r>
        <w:r>
          <w:rPr>
            <w:rFonts w:ascii="Palatino Linotype" w:eastAsia="Palatino Linotype" w:hAnsi="Palatino Linotype" w:cs="Palatino Linotype"/>
            <w:i/>
            <w:color w:val="0000FF"/>
            <w:spacing w:val="-7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4.0.2</w:t>
        </w:r>
        <w:r>
          <w:rPr>
            <w:rFonts w:ascii="Palatino Linotype" w:eastAsia="Palatino Linotype" w:hAnsi="Palatino Linotype" w:cs="Palatino Linotype"/>
            <w:i/>
            <w:color w:val="0000FF"/>
            <w:spacing w:val="-4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t>n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te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t>g</w:t>
        </w:r>
        <w:r>
          <w:rPr>
            <w:rFonts w:ascii="Palatino Linotype" w:eastAsia="Palatino Linotype" w:hAnsi="Palatino Linotype" w:cs="Palatino Linotype"/>
            <w:i/>
            <w:color w:val="0000FF"/>
            <w:spacing w:val="-1"/>
            <w:sz w:val="20"/>
            <w:szCs w:val="20"/>
          </w:rPr>
          <w:t>r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ed</w:t>
        </w:r>
        <w:r>
          <w:rPr>
            <w:rFonts w:ascii="Palatino Linotype" w:eastAsia="Palatino Linotype" w:hAnsi="Palatino Linotype" w:cs="Palatino Linotype"/>
            <w:i/>
            <w:color w:val="0000FF"/>
            <w:spacing w:val="-9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In</w:t>
        </w:r>
        <w:r>
          <w:rPr>
            <w:rFonts w:ascii="Palatino Linotype" w:eastAsia="Palatino Linotype" w:hAnsi="Palatino Linotype" w:cs="Palatino Linotype"/>
            <w:i/>
            <w:color w:val="0000FF"/>
            <w:spacing w:val="-1"/>
            <w:sz w:val="20"/>
            <w:szCs w:val="20"/>
          </w:rPr>
          <w:t>s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allation</w:t>
        </w:r>
        <w:r>
          <w:rPr>
            <w:rFonts w:ascii="Palatino Linotype" w:eastAsia="Palatino Linotype" w:hAnsi="Palatino Linotype" w:cs="Palatino Linotype"/>
            <w:i/>
            <w:color w:val="0000FF"/>
            <w:spacing w:val="-9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t>G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u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de</w:t>
        </w:r>
        <w:r>
          <w:rPr>
            <w:rFonts w:ascii="Palatino Linotype" w:eastAsia="Palatino Linotype" w:hAnsi="Palatino Linotype" w:cs="Palatino Linotype"/>
            <w:i/>
            <w:color w:val="0000FF"/>
            <w:spacing w:val="-5"/>
            <w:sz w:val="20"/>
            <w:szCs w:val="20"/>
          </w:rPr>
          <w:t xml:space="preserve"> </w:t>
        </w:r>
      </w:hyperlink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informa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ion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abo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ut</w:t>
      </w:r>
      <w:r>
        <w:rPr>
          <w:rFonts w:ascii="Palatino Linotype" w:eastAsia="Palatino Linotype" w:hAnsi="Palatino Linotype" w:cs="Palatino Linotype"/>
          <w:color w:val="000000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supported</w:t>
      </w:r>
      <w:r>
        <w:rPr>
          <w:rFonts w:ascii="Palatino Linotype" w:eastAsia="Palatino Linotype" w:hAnsi="Palatino Linotype" w:cs="Palatino Linotype"/>
          <w:color w:val="000000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pla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forms</w:t>
      </w:r>
      <w:r>
        <w:rPr>
          <w:rFonts w:ascii="Palatino Linotype" w:eastAsia="Palatino Linotype" w:hAnsi="Palatino Linotype" w:cs="Palatino Linotype"/>
          <w:color w:val="000000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00"/>
          <w:spacing w:val="-2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Me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adirectory</w:t>
      </w:r>
      <w:proofErr w:type="spellEnd"/>
      <w:r>
        <w:rPr>
          <w:rFonts w:ascii="Palatino Linotype" w:eastAsia="Palatino Linotype" w:hAnsi="Palatino Linotype" w:cs="Palatino Linotype"/>
          <w:color w:val="000000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00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00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mo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te</w:t>
      </w:r>
      <w:r>
        <w:rPr>
          <w:rFonts w:ascii="Palatino Linotype" w:eastAsia="Palatino Linotype" w:hAnsi="Palatino Linotype" w:cs="Palatino Linotype"/>
          <w:color w:val="000000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Loade</w:t>
      </w:r>
      <w:r>
        <w:rPr>
          <w:rFonts w:ascii="Palatino Linotype" w:eastAsia="Palatino Linotype" w:hAnsi="Palatino Linotype" w:cs="Palatino Linotype"/>
          <w:color w:val="000000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</w:p>
    <w:p w14:paraId="79E04527" w14:textId="77777777" w:rsidR="001C3088" w:rsidRDefault="001C3088">
      <w:pPr>
        <w:spacing w:before="2" w:after="0" w:line="110" w:lineRule="exact"/>
        <w:rPr>
          <w:sz w:val="11"/>
          <w:szCs w:val="11"/>
        </w:rPr>
      </w:pPr>
    </w:p>
    <w:p w14:paraId="2BC9DF68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7A8C6488" w14:textId="77777777" w:rsidR="001C3088" w:rsidRDefault="00F6259B">
      <w:pPr>
        <w:tabs>
          <w:tab w:val="left" w:pos="1100"/>
        </w:tabs>
        <w:spacing w:after="0" w:line="240" w:lineRule="auto"/>
        <w:ind w:left="11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w w:val="83"/>
          <w:sz w:val="32"/>
          <w:szCs w:val="32"/>
        </w:rPr>
        <w:t>1.3.2</w:t>
      </w:r>
      <w:r>
        <w:rPr>
          <w:rFonts w:ascii="Arial" w:eastAsia="Arial" w:hAnsi="Arial" w:cs="Arial"/>
          <w:b/>
          <w:bCs/>
          <w:sz w:val="32"/>
          <w:szCs w:val="32"/>
        </w:rPr>
        <w:tab/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Entitlemen</w:t>
      </w:r>
      <w:r>
        <w:rPr>
          <w:rFonts w:ascii="Arial" w:eastAsia="Arial" w:hAnsi="Arial" w:cs="Arial"/>
          <w:b/>
          <w:bCs/>
          <w:spacing w:val="-7"/>
          <w:w w:val="83"/>
          <w:sz w:val="32"/>
          <w:szCs w:val="32"/>
        </w:rPr>
        <w:t>t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s</w:t>
      </w:r>
    </w:p>
    <w:p w14:paraId="76F9A7BE" w14:textId="77777777" w:rsidR="001C3088" w:rsidRDefault="001C3088">
      <w:pPr>
        <w:spacing w:before="1" w:after="0" w:line="200" w:lineRule="exact"/>
        <w:rPr>
          <w:sz w:val="20"/>
          <w:szCs w:val="20"/>
        </w:rPr>
      </w:pPr>
    </w:p>
    <w:p w14:paraId="62A52B6B" w14:textId="77777777" w:rsidR="001C3088" w:rsidRDefault="00F6259B">
      <w:pPr>
        <w:spacing w:after="0" w:line="240" w:lineRule="exact"/>
        <w:ind w:left="1100" w:right="4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can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b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configur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emen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manage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accounts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RSA Au</w:t>
      </w:r>
      <w:r>
        <w:rPr>
          <w:rFonts w:ascii="Palatino Linotype" w:eastAsia="Palatino Linotype" w:hAnsi="Palatino Linotype" w:cs="Palatino Linotype"/>
          <w:sz w:val="20"/>
          <w:szCs w:val="20"/>
        </w:rPr>
        <w:t>thentic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nage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When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using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en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s,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this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rk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conjunction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with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exte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al serv</w:t>
      </w:r>
      <w:r>
        <w:rPr>
          <w:rFonts w:ascii="Palatino Linotype" w:eastAsia="Palatino Linotype" w:hAnsi="Palatino Linotype" w:cs="Palatino Linotype"/>
          <w:sz w:val="20"/>
          <w:szCs w:val="20"/>
        </w:rPr>
        <w:t>ic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es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such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pp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ica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Entitlements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ic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manage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ntitlement functionalit</w:t>
      </w:r>
      <w:r>
        <w:rPr>
          <w:rFonts w:ascii="Palatino Linotype" w:eastAsia="Palatino Linotype" w:hAnsi="Palatino Linotype" w:cs="Palatino Linotype"/>
          <w:spacing w:val="-22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hyperlink r:id="rId32" w:anchor="bookinfo"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Ide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t>n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ti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y</w:t>
        </w:r>
        <w:r>
          <w:rPr>
            <w:rFonts w:ascii="Palatino Linotype" w:eastAsia="Palatino Linotype" w:hAnsi="Palatino Linotype" w:cs="Palatino Linotype"/>
            <w:i/>
            <w:color w:val="0000FF"/>
            <w:spacing w:val="-6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Manager</w:t>
        </w:r>
        <w:r>
          <w:rPr>
            <w:rFonts w:ascii="Palatino Linotype" w:eastAsia="Palatino Linotype" w:hAnsi="Palatino Linotype" w:cs="Palatino Linotype"/>
            <w:i/>
            <w:color w:val="0000FF"/>
            <w:spacing w:val="-7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t>4</w:t>
        </w:r>
        <w:r>
          <w:rPr>
            <w:rFonts w:ascii="Palatino Linotype" w:eastAsia="Palatino Linotype" w:hAnsi="Palatino Linotype" w:cs="Palatino Linotype"/>
            <w:i/>
            <w:color w:val="0000FF"/>
            <w:spacing w:val="-1"/>
            <w:sz w:val="20"/>
            <w:szCs w:val="20"/>
          </w:rPr>
          <w:t>.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0.2</w:t>
        </w:r>
        <w:r>
          <w:rPr>
            <w:rFonts w:ascii="Palatino Linotype" w:eastAsia="Palatino Linotype" w:hAnsi="Palatino Linotype" w:cs="Palatino Linotype"/>
            <w:i/>
            <w:color w:val="0000FF"/>
            <w:spacing w:val="-4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Entitlements</w:t>
        </w:r>
        <w:r>
          <w:rPr>
            <w:rFonts w:ascii="Palatino Linotype" w:eastAsia="Palatino Linotype" w:hAnsi="Palatino Linotype" w:cs="Palatino Linotype"/>
            <w:i/>
            <w:color w:val="0000FF"/>
            <w:spacing w:val="-9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Guide</w:t>
        </w:r>
      </w:hyperlink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</w:p>
    <w:p w14:paraId="757F8A66" w14:textId="77777777" w:rsidR="001C3088" w:rsidRDefault="001C3088">
      <w:pPr>
        <w:spacing w:after="0"/>
        <w:sectPr w:rsidR="001C3088">
          <w:type w:val="continuous"/>
          <w:pgSz w:w="12240" w:h="15840"/>
          <w:pgMar w:top="1480" w:right="1020" w:bottom="280" w:left="1020" w:header="720" w:footer="720" w:gutter="0"/>
          <w:cols w:space="720"/>
        </w:sectPr>
      </w:pPr>
    </w:p>
    <w:p w14:paraId="38ED65CA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0666BE3E" w14:textId="77777777" w:rsidR="001C3088" w:rsidRDefault="001C3088">
      <w:pPr>
        <w:spacing w:after="0"/>
        <w:sectPr w:rsidR="001C3088">
          <w:pgSz w:w="12240" w:h="15840"/>
          <w:pgMar w:top="1480" w:right="1720" w:bottom="700" w:left="800" w:header="0" w:footer="708" w:gutter="0"/>
          <w:cols w:space="720"/>
        </w:sectPr>
      </w:pPr>
    </w:p>
    <w:p w14:paraId="2E9D0B6B" w14:textId="77777777" w:rsidR="001C3088" w:rsidRDefault="00F6259B">
      <w:pPr>
        <w:tabs>
          <w:tab w:val="left" w:pos="1020"/>
        </w:tabs>
        <w:spacing w:after="0" w:line="1282" w:lineRule="exact"/>
        <w:ind w:left="107" w:right="-20"/>
        <w:rPr>
          <w:rFonts w:ascii="Arial" w:eastAsia="Arial" w:hAnsi="Arial" w:cs="Arial"/>
          <w:sz w:val="46"/>
          <w:szCs w:val="46"/>
        </w:rPr>
      </w:pPr>
      <w:r>
        <w:lastRenderedPageBreak/>
        <w:pict w14:anchorId="1A6E2E19">
          <v:group id="_x0000_s1089" style="position:absolute;left:0;text-align:left;margin-left:24pt;margin-top:51.95pt;width:526.7pt;height:.1pt;z-index:-2172;mso-position-horizontal-relative:page;mso-position-vertical-relative:page" coordorigin="480,1040" coordsize="10535,2">
            <v:shape id="_x0000_s1090" style="position:absolute;left:480;top:1040;width:10535;height:2" coordorigin="480,1040" coordsize="10535,0" path="m480,1040l11015,1040e" filled="f" strokeweight="1.6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position w:val="-1"/>
          <w:sz w:val="116"/>
          <w:szCs w:val="116"/>
        </w:rPr>
        <w:t>2</w:t>
      </w:r>
      <w:r>
        <w:rPr>
          <w:rFonts w:ascii="Arial" w:eastAsia="Arial" w:hAnsi="Arial" w:cs="Arial"/>
          <w:position w:val="-1"/>
          <w:sz w:val="116"/>
          <w:szCs w:val="116"/>
        </w:rPr>
        <w:tab/>
      </w:r>
      <w:r>
        <w:rPr>
          <w:rFonts w:ascii="Arial" w:eastAsia="Arial" w:hAnsi="Arial" w:cs="Arial"/>
          <w:color w:val="FFFF00"/>
          <w:spacing w:val="-2"/>
          <w:w w:val="18"/>
          <w:position w:val="48"/>
          <w:sz w:val="3"/>
          <w:szCs w:val="3"/>
        </w:rPr>
        <w:t>2</w:t>
      </w:r>
      <w:r>
        <w:rPr>
          <w:rFonts w:ascii="Arial" w:eastAsia="Arial" w:hAnsi="Arial" w:cs="Arial"/>
          <w:b/>
          <w:bCs/>
          <w:color w:val="000000"/>
          <w:w w:val="99"/>
          <w:position w:val="46"/>
          <w:sz w:val="46"/>
          <w:szCs w:val="46"/>
        </w:rPr>
        <w:t>Ins</w:t>
      </w:r>
      <w:r>
        <w:rPr>
          <w:rFonts w:ascii="Arial" w:eastAsia="Arial" w:hAnsi="Arial" w:cs="Arial"/>
          <w:b/>
          <w:bCs/>
          <w:color w:val="000000"/>
          <w:spacing w:val="-13"/>
          <w:w w:val="99"/>
          <w:position w:val="46"/>
          <w:sz w:val="46"/>
          <w:szCs w:val="46"/>
        </w:rPr>
        <w:t>t</w:t>
      </w:r>
      <w:r>
        <w:rPr>
          <w:rFonts w:ascii="Arial" w:eastAsia="Arial" w:hAnsi="Arial" w:cs="Arial"/>
          <w:b/>
          <w:bCs/>
          <w:color w:val="000000"/>
          <w:w w:val="99"/>
          <w:position w:val="46"/>
          <w:sz w:val="46"/>
          <w:szCs w:val="46"/>
        </w:rPr>
        <w:t>alling</w:t>
      </w:r>
      <w:r>
        <w:rPr>
          <w:rFonts w:ascii="Arial" w:eastAsia="Arial" w:hAnsi="Arial" w:cs="Arial"/>
          <w:b/>
          <w:bCs/>
          <w:color w:val="000000"/>
          <w:position w:val="46"/>
          <w:sz w:val="46"/>
          <w:szCs w:val="46"/>
        </w:rPr>
        <w:t xml:space="preserve"> the</w:t>
      </w:r>
      <w:r>
        <w:rPr>
          <w:rFonts w:ascii="Arial" w:eastAsia="Arial" w:hAnsi="Arial" w:cs="Arial"/>
          <w:b/>
          <w:bCs/>
          <w:color w:val="000000"/>
          <w:spacing w:val="-7"/>
          <w:position w:val="46"/>
          <w:sz w:val="46"/>
          <w:szCs w:val="46"/>
        </w:rPr>
        <w:t xml:space="preserve"> </w:t>
      </w:r>
      <w:r>
        <w:rPr>
          <w:rFonts w:ascii="Arial" w:eastAsia="Arial" w:hAnsi="Arial" w:cs="Arial"/>
          <w:b/>
          <w:bCs/>
          <w:color w:val="000000"/>
          <w:position w:val="46"/>
          <w:sz w:val="46"/>
          <w:szCs w:val="46"/>
        </w:rPr>
        <w:t>Driver</w:t>
      </w:r>
      <w:r>
        <w:rPr>
          <w:rFonts w:ascii="Arial" w:eastAsia="Arial" w:hAnsi="Arial" w:cs="Arial"/>
          <w:b/>
          <w:bCs/>
          <w:color w:val="000000"/>
          <w:spacing w:val="-13"/>
          <w:position w:val="46"/>
          <w:sz w:val="46"/>
          <w:szCs w:val="46"/>
        </w:rPr>
        <w:t xml:space="preserve"> </w:t>
      </w:r>
      <w:r>
        <w:rPr>
          <w:rFonts w:ascii="Arial" w:eastAsia="Arial" w:hAnsi="Arial" w:cs="Arial"/>
          <w:b/>
          <w:bCs/>
          <w:color w:val="000000"/>
          <w:position w:val="46"/>
          <w:sz w:val="46"/>
          <w:szCs w:val="46"/>
        </w:rPr>
        <w:t>Files</w:t>
      </w:r>
    </w:p>
    <w:p w14:paraId="59CBD8DE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7C4BA40C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7CE153AC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6B53DC4D" w14:textId="77777777" w:rsidR="001C3088" w:rsidRDefault="001C3088">
      <w:pPr>
        <w:spacing w:before="19" w:after="0" w:line="240" w:lineRule="exact"/>
        <w:rPr>
          <w:sz w:val="24"/>
          <w:szCs w:val="24"/>
        </w:rPr>
      </w:pPr>
    </w:p>
    <w:p w14:paraId="0B3768B1" w14:textId="77777777" w:rsidR="001C3088" w:rsidRDefault="00F6259B">
      <w:pPr>
        <w:spacing w:after="0" w:line="240" w:lineRule="exact"/>
        <w:ind w:left="1020" w:right="1078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alled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during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Identity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nager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ta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at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me.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al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les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must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performed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all</w:t>
      </w:r>
      <w:r>
        <w:rPr>
          <w:rFonts w:ascii="Palatino Linotype" w:eastAsia="Palatino Linotype" w:hAnsi="Palatino Linotype" w:cs="Palatino Linotype"/>
          <w:spacing w:val="-22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67B8055F" w14:textId="77777777" w:rsidR="001C3088" w:rsidRDefault="001C3088">
      <w:pPr>
        <w:spacing w:before="1" w:after="0" w:line="160" w:lineRule="exact"/>
        <w:rPr>
          <w:sz w:val="16"/>
          <w:szCs w:val="16"/>
        </w:rPr>
      </w:pPr>
    </w:p>
    <w:p w14:paraId="19B2FAC3" w14:textId="5C315320" w:rsidR="001C3088" w:rsidRDefault="00F6259B">
      <w:pPr>
        <w:spacing w:after="0" w:line="240" w:lineRule="exact"/>
        <w:ind w:left="1020" w:right="891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owin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ctions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explain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how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all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SA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les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fro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Identity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ger ins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al</w:t>
      </w:r>
      <w:r>
        <w:rPr>
          <w:rFonts w:ascii="Palatino Linotype" w:eastAsia="Palatino Linotype" w:hAnsi="Palatino Linotype" w:cs="Palatino Linotype"/>
          <w:sz w:val="20"/>
          <w:szCs w:val="20"/>
        </w:rPr>
        <w:t>la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how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install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dep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ndencies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SA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nager</w:t>
      </w:r>
      <w:del w:id="18" w:author="Glen Knutti" w:date="2015-03-27T17:14:00Z">
        <w:r w:rsidDel="00F6259B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7.1</w:delText>
        </w:r>
      </w:del>
      <w:r>
        <w:rPr>
          <w:rFonts w:ascii="Palatino Linotype" w:eastAsia="Palatino Linotype" w:hAnsi="Palatino Linotype" w:cs="Palatino Linotype"/>
          <w:sz w:val="20"/>
          <w:szCs w:val="20"/>
        </w:rPr>
        <w:t>:</w:t>
      </w:r>
    </w:p>
    <w:p w14:paraId="024AB7E0" w14:textId="77777777" w:rsidR="001C3088" w:rsidRDefault="001C3088">
      <w:pPr>
        <w:spacing w:before="1" w:after="0" w:line="150" w:lineRule="exact"/>
        <w:rPr>
          <w:sz w:val="15"/>
          <w:szCs w:val="15"/>
        </w:rPr>
      </w:pPr>
    </w:p>
    <w:p w14:paraId="077CC639" w14:textId="77777777" w:rsidR="001C3088" w:rsidRDefault="00F6259B">
      <w:pPr>
        <w:spacing w:after="0" w:line="240" w:lineRule="auto"/>
        <w:ind w:left="120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2.1,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“Ins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ta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color w:val="0000FF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ri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le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13</w:t>
      </w:r>
    </w:p>
    <w:p w14:paraId="58CD34E0" w14:textId="032E2F50" w:rsidR="001C3088" w:rsidRDefault="00F6259B">
      <w:pPr>
        <w:spacing w:before="60" w:after="0" w:line="240" w:lineRule="auto"/>
        <w:ind w:left="120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2.2,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“Copying</w:t>
      </w:r>
      <w:r>
        <w:rPr>
          <w:rFonts w:ascii="Palatino Linotype" w:eastAsia="Palatino Linotype" w:hAnsi="Palatino Linotype" w:cs="Palatino Linotype"/>
          <w:color w:val="0000FF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q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les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Inform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color w:val="0000FF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from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uthent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cat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ge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r</w:t>
      </w:r>
      <w:del w:id="19" w:author="Glen Knutti" w:date="2015-03-27T17:14:00Z">
        <w:r w:rsidDel="00F6259B">
          <w:rPr>
            <w:rFonts w:ascii="Palatino Linotype" w:eastAsia="Palatino Linotype" w:hAnsi="Palatino Linotype" w:cs="Palatino Linotype"/>
            <w:color w:val="0000FF"/>
            <w:spacing w:val="-8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7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1"/>
            <w:sz w:val="20"/>
            <w:szCs w:val="20"/>
          </w:rPr>
          <w:delText>.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1</w:delText>
        </w:r>
      </w:del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</w:p>
    <w:p w14:paraId="537260BD" w14:textId="77777777" w:rsidR="001C3088" w:rsidRDefault="00F6259B">
      <w:pPr>
        <w:spacing w:after="0" w:line="236" w:lineRule="exact"/>
        <w:ind w:left="144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FF"/>
          <w:spacing w:val="-1"/>
          <w:position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FF"/>
          <w:spacing w:val="-1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3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13</w:t>
      </w:r>
    </w:p>
    <w:p w14:paraId="65F60860" w14:textId="77777777" w:rsidR="001C3088" w:rsidRDefault="001C3088">
      <w:pPr>
        <w:spacing w:before="7" w:after="0" w:line="150" w:lineRule="exact"/>
        <w:rPr>
          <w:sz w:val="15"/>
          <w:szCs w:val="15"/>
        </w:rPr>
      </w:pPr>
    </w:p>
    <w:p w14:paraId="2AAC4349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2D9E1D64" w14:textId="77777777" w:rsidR="001C3088" w:rsidRDefault="00F6259B">
      <w:pPr>
        <w:tabs>
          <w:tab w:val="left" w:pos="1020"/>
        </w:tabs>
        <w:spacing w:before="11" w:after="0" w:line="240" w:lineRule="auto"/>
        <w:ind w:left="182" w:right="-20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w w:val="83"/>
          <w:sz w:val="38"/>
          <w:szCs w:val="38"/>
        </w:rPr>
        <w:t>2.1</w:t>
      </w:r>
      <w:r>
        <w:rPr>
          <w:rFonts w:ascii="Arial" w:eastAsia="Arial" w:hAnsi="Arial" w:cs="Arial"/>
          <w:b/>
          <w:bCs/>
          <w:sz w:val="38"/>
          <w:szCs w:val="38"/>
        </w:rPr>
        <w:tab/>
      </w:r>
      <w:r>
        <w:rPr>
          <w:rFonts w:ascii="Arial" w:eastAsia="Arial" w:hAnsi="Arial" w:cs="Arial"/>
          <w:b/>
          <w:bCs/>
          <w:spacing w:val="1"/>
          <w:w w:val="83"/>
          <w:sz w:val="38"/>
          <w:szCs w:val="38"/>
        </w:rPr>
        <w:t>I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ns</w:t>
      </w:r>
      <w:r>
        <w:rPr>
          <w:rFonts w:ascii="Arial" w:eastAsia="Arial" w:hAnsi="Arial" w:cs="Arial"/>
          <w:b/>
          <w:bCs/>
          <w:spacing w:val="-7"/>
          <w:w w:val="83"/>
          <w:sz w:val="38"/>
          <w:szCs w:val="38"/>
        </w:rPr>
        <w:t>t</w:t>
      </w:r>
      <w:r>
        <w:rPr>
          <w:rFonts w:ascii="Arial" w:eastAsia="Arial" w:hAnsi="Arial" w:cs="Arial"/>
          <w:b/>
          <w:bCs/>
          <w:spacing w:val="-1"/>
          <w:w w:val="83"/>
          <w:sz w:val="38"/>
          <w:szCs w:val="38"/>
        </w:rPr>
        <w:t>a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lling</w:t>
      </w:r>
      <w:r>
        <w:rPr>
          <w:rFonts w:ascii="Arial" w:eastAsia="Arial" w:hAnsi="Arial" w:cs="Arial"/>
          <w:b/>
          <w:bCs/>
          <w:spacing w:val="-2"/>
          <w:w w:val="83"/>
          <w:sz w:val="38"/>
          <w:szCs w:val="38"/>
        </w:rPr>
        <w:t xml:space="preserve"> 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the Driver Files</w:t>
      </w:r>
    </w:p>
    <w:p w14:paraId="25DA3EF3" w14:textId="77777777" w:rsidR="001C3088" w:rsidRDefault="001C3088">
      <w:pPr>
        <w:spacing w:before="7" w:after="0" w:line="200" w:lineRule="exact"/>
        <w:rPr>
          <w:sz w:val="20"/>
          <w:szCs w:val="20"/>
        </w:rPr>
      </w:pPr>
    </w:p>
    <w:p w14:paraId="40ADBDE7" w14:textId="48F824F2" w:rsidR="001C3088" w:rsidDel="00F6259B" w:rsidRDefault="00F6259B">
      <w:pPr>
        <w:spacing w:after="0" w:line="240" w:lineRule="exact"/>
        <w:ind w:left="1020" w:right="181"/>
        <w:jc w:val="both"/>
        <w:rPr>
          <w:del w:id="20" w:author="Glen Knutti" w:date="2015-03-27T17:15:00Z"/>
          <w:rFonts w:ascii="Palatino Linotype" w:eastAsia="Palatino Linotype" w:hAnsi="Palatino Linotype" w:cs="Palatino Linotype"/>
          <w:sz w:val="20"/>
          <w:szCs w:val="20"/>
        </w:rPr>
      </w:pPr>
      <w:del w:id="21" w:author="Glen Knutti" w:date="2015-03-27T17:15:00Z"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f</w:delText>
        </w:r>
        <w:r w:rsidDel="00F6259B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>y</w:delText>
        </w:r>
        <w:r w:rsidDel="00F6259B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o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u</w:delText>
        </w:r>
        <w:r w:rsidDel="00F6259B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are</w:delText>
        </w:r>
        <w:r w:rsidDel="00F6259B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u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s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in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g</w:delText>
        </w:r>
        <w:r w:rsidDel="00F6259B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the</w:delText>
        </w:r>
        <w:r w:rsidDel="00F6259B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RSA</w:delText>
        </w:r>
        <w:r w:rsidDel="00F6259B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dr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F6259B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>v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r</w:delText>
        </w:r>
        <w:r w:rsidDel="00F6259B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to</w:delText>
        </w:r>
        <w:r w:rsidDel="00F6259B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connect</w:delText>
        </w:r>
        <w:r w:rsidDel="00F6259B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to</w:delText>
        </w:r>
        <w:r w:rsidDel="00F6259B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n</w:delText>
        </w:r>
        <w:r w:rsidDel="00F6259B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R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SA</w:delText>
        </w:r>
        <w:r w:rsidDel="00F6259B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u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th</w:delText>
        </w:r>
        <w:r w:rsidDel="00F6259B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n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i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c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i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o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n</w:delText>
        </w:r>
        <w:r w:rsidDel="00F6259B">
          <w:rPr>
            <w:rFonts w:ascii="Palatino Linotype" w:eastAsia="Palatino Linotype" w:hAnsi="Palatino Linotype" w:cs="Palatino Linotype"/>
            <w:spacing w:val="-12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M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nager</w:delText>
        </w:r>
        <w:r w:rsidDel="00F6259B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7.1</w:delText>
        </w:r>
        <w:r w:rsidDel="00F6259B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n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vironme</w:delText>
        </w:r>
        <w:r w:rsidDel="00F6259B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n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,</w:delText>
        </w:r>
        <w:r w:rsidDel="00F6259B">
          <w:rPr>
            <w:rFonts w:ascii="Palatino Linotype" w:eastAsia="Palatino Linotype" w:hAnsi="Palatino Linotype" w:cs="Palatino Linotype"/>
            <w:spacing w:val="-13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>y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 xml:space="preserve">ou 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wi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ll</w:delText>
        </w:r>
        <w:r w:rsidDel="00F6259B">
          <w:rPr>
            <w:rFonts w:ascii="Palatino Linotype" w:eastAsia="Palatino Linotype" w:hAnsi="Palatino Linotype" w:cs="Palatino Linotype"/>
            <w:spacing w:val="-10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nee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d</w:delText>
        </w:r>
        <w:r w:rsidDel="00F6259B">
          <w:rPr>
            <w:rFonts w:ascii="Palatino Linotype" w:eastAsia="Palatino Linotype" w:hAnsi="Palatino Linotype" w:cs="Palatino Linotype"/>
            <w:spacing w:val="-11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to</w:delText>
        </w:r>
        <w:r w:rsidDel="00F6259B">
          <w:rPr>
            <w:rFonts w:ascii="Palatino Linotype" w:eastAsia="Palatino Linotype" w:hAnsi="Palatino Linotype" w:cs="Palatino Linotype"/>
            <w:spacing w:val="-8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copy</w:delText>
        </w:r>
        <w:r w:rsidDel="00F6259B">
          <w:rPr>
            <w:rFonts w:ascii="Palatino Linotype" w:eastAsia="Palatino Linotype" w:hAnsi="Palatino Linotype" w:cs="Palatino Linotype"/>
            <w:spacing w:val="-11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f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les</w:delText>
        </w:r>
        <w:r w:rsidDel="00F6259B">
          <w:rPr>
            <w:rFonts w:ascii="Palatino Linotype" w:eastAsia="Palatino Linotype" w:hAnsi="Palatino Linotype" w:cs="Palatino Linotype"/>
            <w:spacing w:val="-11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an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d</w:delText>
        </w:r>
        <w:r w:rsidDel="00F6259B">
          <w:rPr>
            <w:rFonts w:ascii="Palatino Linotype" w:eastAsia="Palatino Linotype" w:hAnsi="Palatino Linotype" w:cs="Palatino Linotype"/>
            <w:spacing w:val="-10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infor</w:delText>
        </w:r>
        <w:r w:rsidDel="00F6259B">
          <w:rPr>
            <w:rFonts w:ascii="Palatino Linotype" w:eastAsia="Palatino Linotype" w:hAnsi="Palatino Linotype" w:cs="Palatino Linotype"/>
            <w:spacing w:val="2"/>
            <w:sz w:val="20"/>
            <w:szCs w:val="20"/>
          </w:rPr>
          <w:delText>m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ation</w:delText>
        </w:r>
        <w:r w:rsidDel="00F6259B">
          <w:rPr>
            <w:rFonts w:ascii="Palatino Linotype" w:eastAsia="Palatino Linotype" w:hAnsi="Palatino Linotype" w:cs="Palatino Linotype"/>
            <w:spacing w:val="-18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from</w:delText>
        </w:r>
        <w:r w:rsidDel="00F6259B">
          <w:rPr>
            <w:rFonts w:ascii="Palatino Linotype" w:eastAsia="Palatino Linotype" w:hAnsi="Palatino Linotype" w:cs="Palatino Linotype"/>
            <w:spacing w:val="-10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>y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our</w:delText>
        </w:r>
        <w:r w:rsidDel="00F6259B">
          <w:rPr>
            <w:rFonts w:ascii="Palatino Linotype" w:eastAsia="Palatino Linotype" w:hAnsi="Palatino Linotype" w:cs="Palatino Linotype"/>
            <w:spacing w:val="-11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R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SA</w:delText>
        </w:r>
        <w:r w:rsidDel="00F6259B">
          <w:rPr>
            <w:rFonts w:ascii="Palatino Linotype" w:eastAsia="Palatino Linotype" w:hAnsi="Palatino Linotype" w:cs="Palatino Linotype"/>
            <w:spacing w:val="-11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1"/>
            <w:w w:val="99"/>
            <w:sz w:val="20"/>
            <w:szCs w:val="20"/>
          </w:rPr>
          <w:delText>A</w:delText>
        </w:r>
        <w:r w:rsidDel="00F6259B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delText>uthent</w:delText>
        </w:r>
        <w:r w:rsidDel="00F6259B">
          <w:rPr>
            <w:rFonts w:ascii="Palatino Linotype" w:eastAsia="Palatino Linotype" w:hAnsi="Palatino Linotype" w:cs="Palatino Linotype"/>
            <w:spacing w:val="1"/>
            <w:w w:val="99"/>
            <w:sz w:val="20"/>
            <w:szCs w:val="20"/>
          </w:rPr>
          <w:delText>i</w:delText>
        </w:r>
        <w:r w:rsidDel="00F6259B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delText>cat</w:delText>
        </w:r>
        <w:r w:rsidDel="00F6259B">
          <w:rPr>
            <w:rFonts w:ascii="Palatino Linotype" w:eastAsia="Palatino Linotype" w:hAnsi="Palatino Linotype" w:cs="Palatino Linotype"/>
            <w:spacing w:val="1"/>
            <w:w w:val="99"/>
            <w:sz w:val="20"/>
            <w:szCs w:val="20"/>
          </w:rPr>
          <w:delText>i</w:delText>
        </w:r>
        <w:r w:rsidDel="00F6259B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delText>on</w:delText>
        </w:r>
        <w:r w:rsidDel="00F6259B">
          <w:rPr>
            <w:rFonts w:ascii="Palatino Linotype" w:eastAsia="Palatino Linotype" w:hAnsi="Palatino Linotype" w:cs="Palatino Linotype"/>
            <w:spacing w:val="-6"/>
            <w:w w:val="99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M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n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ge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r</w:delText>
        </w:r>
        <w:r w:rsidDel="00F6259B">
          <w:rPr>
            <w:rFonts w:ascii="Palatino Linotype" w:eastAsia="Palatino Linotype" w:hAnsi="Palatino Linotype" w:cs="Palatino Linotype"/>
            <w:spacing w:val="-16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environment</w:delText>
        </w:r>
        <w:r w:rsidDel="00F6259B">
          <w:rPr>
            <w:rFonts w:ascii="Palatino Linotype" w:eastAsia="Palatino Linotype" w:hAnsi="Palatino Linotype" w:cs="Palatino Linotype"/>
            <w:spacing w:val="-18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into</w:delText>
        </w:r>
        <w:r w:rsidDel="00F6259B">
          <w:rPr>
            <w:rFonts w:ascii="Palatino Linotype" w:eastAsia="Palatino Linotype" w:hAnsi="Palatino Linotype" w:cs="Palatino Linotype"/>
            <w:spacing w:val="-9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 xml:space="preserve">the 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dent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ty</w:delText>
        </w:r>
        <w:r w:rsidDel="00F6259B">
          <w:rPr>
            <w:rFonts w:ascii="Palatino Linotype" w:eastAsia="Palatino Linotype" w:hAnsi="Palatino Linotype" w:cs="Palatino Linotype"/>
            <w:spacing w:val="-8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M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n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ge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r</w:delText>
        </w:r>
        <w:r w:rsidDel="00F6259B">
          <w:rPr>
            <w:rFonts w:ascii="Palatino Linotype" w:eastAsia="Palatino Linotype" w:hAnsi="Palatino Linotype" w:cs="Palatino Linotype"/>
            <w:spacing w:val="-10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in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s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t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ll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t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on.</w:delText>
        </w:r>
        <w:r w:rsidDel="00F6259B">
          <w:rPr>
            <w:rFonts w:ascii="Palatino Linotype" w:eastAsia="Palatino Linotype" w:hAnsi="Palatino Linotype" w:cs="Palatino Linotype"/>
            <w:spacing w:val="-11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Re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f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r</w:delText>
        </w:r>
        <w:r w:rsidDel="00F6259B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t</w:delText>
        </w:r>
        <w:r w:rsidDel="00F6259B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o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delText>“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pacing w:val="2"/>
            <w:sz w:val="20"/>
            <w:szCs w:val="20"/>
          </w:rPr>
          <w:delText>C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delText>opying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pacing w:val="-11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delText>Requi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pacing w:val="-4"/>
            <w:sz w:val="20"/>
            <w:szCs w:val="20"/>
          </w:rPr>
          <w:delText>r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delText>ed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pacing w:val="-8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delText>F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delText>iles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pacing w:val="-6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delText>an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delText>d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pacing w:val="-5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delText>I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delText>n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delText>fo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pacing w:val="-1"/>
            <w:sz w:val="20"/>
            <w:szCs w:val="20"/>
          </w:rPr>
          <w:delText>r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delText>matio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delText>n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pacing w:val="-11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delText>f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pacing w:val="-3"/>
            <w:sz w:val="20"/>
            <w:szCs w:val="20"/>
          </w:rPr>
          <w:delText>r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delText>om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pacing w:val="-5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delText>RS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delText>A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pacing w:val="-6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delText>A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delText>u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delText>t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delText>h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delText>en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delText>t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delText>icat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delText>i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delText xml:space="preserve">on 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delText>M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delText>ana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delText>g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pacing w:val="-1"/>
            <w:sz w:val="20"/>
            <w:szCs w:val="20"/>
          </w:rPr>
          <w:delText>e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delText>r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pacing w:val="-6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delText>7.1”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pacing w:val="-3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delText>on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pacing w:val="-2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delText>p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pacing w:val="-1"/>
            <w:sz w:val="20"/>
            <w:szCs w:val="20"/>
          </w:rPr>
          <w:delText>a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delText>g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delText>e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pacing w:val="-4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delText>13</w:delText>
        </w:r>
        <w:r w:rsidDel="00F6259B">
          <w:rPr>
            <w:rFonts w:ascii="Palatino Linotype" w:eastAsia="Palatino Linotype" w:hAnsi="Palatino Linotype" w:cs="Palatino Linotype"/>
            <w:i/>
            <w:color w:val="0000FF"/>
            <w:spacing w:val="-3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00"/>
            <w:spacing w:val="1"/>
            <w:sz w:val="20"/>
            <w:szCs w:val="20"/>
          </w:rPr>
          <w:delText>fo</w:delText>
        </w:r>
        <w:r w:rsidDel="00F6259B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delText>r</w:delText>
        </w:r>
        <w:r w:rsidDel="00F6259B">
          <w:rPr>
            <w:rFonts w:ascii="Palatino Linotype" w:eastAsia="Palatino Linotype" w:hAnsi="Palatino Linotype" w:cs="Palatino Linotype"/>
            <w:color w:val="000000"/>
            <w:spacing w:val="-3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00"/>
            <w:spacing w:val="1"/>
            <w:sz w:val="20"/>
            <w:szCs w:val="20"/>
          </w:rPr>
          <w:delText>in</w:delText>
        </w:r>
        <w:r w:rsidDel="00F6259B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delText>s</w:delText>
        </w:r>
        <w:r w:rsidDel="00F6259B">
          <w:rPr>
            <w:rFonts w:ascii="Palatino Linotype" w:eastAsia="Palatino Linotype" w:hAnsi="Palatino Linotype" w:cs="Palatino Linotype"/>
            <w:color w:val="000000"/>
            <w:spacing w:val="1"/>
            <w:sz w:val="20"/>
            <w:szCs w:val="20"/>
          </w:rPr>
          <w:delText>t</w:delText>
        </w:r>
        <w:r w:rsidDel="00F6259B">
          <w:rPr>
            <w:rFonts w:ascii="Palatino Linotype" w:eastAsia="Palatino Linotype" w:hAnsi="Palatino Linotype" w:cs="Palatino Linotype"/>
            <w:color w:val="000000"/>
            <w:spacing w:val="-1"/>
            <w:sz w:val="20"/>
            <w:szCs w:val="20"/>
          </w:rPr>
          <w:delText>r</w:delText>
        </w:r>
        <w:r w:rsidDel="00F6259B">
          <w:rPr>
            <w:rFonts w:ascii="Palatino Linotype" w:eastAsia="Palatino Linotype" w:hAnsi="Palatino Linotype" w:cs="Palatino Linotype"/>
            <w:color w:val="000000"/>
            <w:spacing w:val="1"/>
            <w:sz w:val="20"/>
            <w:szCs w:val="20"/>
          </w:rPr>
          <w:delText>uc</w:delText>
        </w:r>
        <w:r w:rsidDel="00F6259B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delText>t</w:delText>
        </w:r>
        <w:r w:rsidDel="00F6259B">
          <w:rPr>
            <w:rFonts w:ascii="Palatino Linotype" w:eastAsia="Palatino Linotype" w:hAnsi="Palatino Linotype" w:cs="Palatino Linotype"/>
            <w:color w:val="000000"/>
            <w:spacing w:val="1"/>
            <w:sz w:val="20"/>
            <w:szCs w:val="20"/>
          </w:rPr>
          <w:delText>ion</w:delText>
        </w:r>
        <w:r w:rsidDel="00F6259B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delText>s</w:delText>
        </w:r>
        <w:r w:rsidDel="00F6259B">
          <w:rPr>
            <w:rFonts w:ascii="Palatino Linotype" w:eastAsia="Palatino Linotype" w:hAnsi="Palatino Linotype" w:cs="Palatino Linotype"/>
            <w:color w:val="000000"/>
            <w:spacing w:val="-10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delText>to</w:delText>
        </w:r>
        <w:r w:rsidDel="00F6259B">
          <w:rPr>
            <w:rFonts w:ascii="Palatino Linotype" w:eastAsia="Palatino Linotype" w:hAnsi="Palatino Linotype" w:cs="Palatino Linotype"/>
            <w:color w:val="000000"/>
            <w:spacing w:val="-1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delText>complete</w:delText>
        </w:r>
        <w:r w:rsidDel="00F6259B">
          <w:rPr>
            <w:rFonts w:ascii="Palatino Linotype" w:eastAsia="Palatino Linotype" w:hAnsi="Palatino Linotype" w:cs="Palatino Linotype"/>
            <w:color w:val="000000"/>
            <w:spacing w:val="-7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delText>th</w:delText>
        </w:r>
        <w:r w:rsidDel="00F6259B">
          <w:rPr>
            <w:rFonts w:ascii="Palatino Linotype" w:eastAsia="Palatino Linotype" w:hAnsi="Palatino Linotype" w:cs="Palatino Linotype"/>
            <w:color w:val="000000"/>
            <w:spacing w:val="1"/>
            <w:sz w:val="20"/>
            <w:szCs w:val="20"/>
          </w:rPr>
          <w:delText>i</w:delText>
        </w:r>
        <w:r w:rsidDel="00F6259B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delText>s</w:delText>
        </w:r>
        <w:r w:rsidDel="00F6259B">
          <w:rPr>
            <w:rFonts w:ascii="Palatino Linotype" w:eastAsia="Palatino Linotype" w:hAnsi="Palatino Linotype" w:cs="Palatino Linotype"/>
            <w:color w:val="000000"/>
            <w:spacing w:val="-3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delText>task.</w:delText>
        </w:r>
      </w:del>
    </w:p>
    <w:p w14:paraId="645B27A6" w14:textId="72AE2DC7" w:rsidR="001C3088" w:rsidDel="00F6259B" w:rsidRDefault="001C3088">
      <w:pPr>
        <w:spacing w:before="1" w:after="0" w:line="160" w:lineRule="exact"/>
        <w:rPr>
          <w:del w:id="22" w:author="Glen Knutti" w:date="2015-03-27T17:15:00Z"/>
          <w:sz w:val="16"/>
          <w:szCs w:val="16"/>
        </w:rPr>
      </w:pPr>
    </w:p>
    <w:p w14:paraId="34EA5C9D" w14:textId="1F3CB5B7" w:rsidR="00F6259B" w:rsidRPr="00F6259B" w:rsidRDefault="00F6259B" w:rsidP="00F6259B">
      <w:pPr>
        <w:spacing w:after="0" w:line="240" w:lineRule="exact"/>
        <w:ind w:left="1020" w:right="183"/>
        <w:rPr>
          <w:ins w:id="23" w:author="Glen Knutti" w:date="2015-03-27T17:15:00Z"/>
          <w:rFonts w:ascii="Palatino Linotype" w:eastAsia="Palatino Linotype" w:hAnsi="Palatino Linotype" w:cs="Palatino Linotype"/>
          <w:sz w:val="20"/>
          <w:szCs w:val="20"/>
        </w:rPr>
      </w:pPr>
      <w:del w:id="24" w:author="Glen Knutti" w:date="2015-03-27T17:15:00Z"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f</w:delText>
        </w:r>
        <w:r w:rsidDel="00F6259B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>y</w:delText>
        </w:r>
        <w:r w:rsidDel="00F6259B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o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u</w:delText>
        </w:r>
        <w:r w:rsidDel="00F6259B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are</w:delText>
        </w:r>
        <w:r w:rsidDel="00F6259B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u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s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in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g</w:delText>
        </w:r>
        <w:r w:rsidDel="00F6259B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the</w:delText>
        </w:r>
        <w:r w:rsidDel="00F6259B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RSA</w:delText>
        </w:r>
        <w:r w:rsidDel="00F6259B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dr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F6259B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>v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r</w:delText>
        </w:r>
        <w:r w:rsidDel="00F6259B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to</w:delText>
        </w:r>
        <w:r w:rsidDel="00F6259B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connect</w:delText>
        </w:r>
        <w:r w:rsidDel="00F6259B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to</w:delText>
        </w:r>
        <w:r w:rsidDel="00F6259B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n</w:delText>
        </w:r>
        <w:r w:rsidDel="00F6259B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R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SA</w:delText>
        </w:r>
        <w:r w:rsidDel="00F6259B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u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th</w:delText>
        </w:r>
        <w:r w:rsidDel="00F6259B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n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i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c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i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o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n</w:delText>
        </w:r>
        <w:r w:rsidDel="00F6259B">
          <w:rPr>
            <w:rFonts w:ascii="Palatino Linotype" w:eastAsia="Palatino Linotype" w:hAnsi="Palatino Linotype" w:cs="Palatino Linotype"/>
            <w:spacing w:val="-12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M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nager</w:delText>
        </w:r>
        <w:r w:rsidDel="00F6259B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6.1</w:delText>
        </w:r>
        <w:r w:rsidDel="00F6259B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n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vironme</w:delText>
        </w:r>
        <w:r w:rsidDel="00F6259B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n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,</w:delText>
        </w:r>
        <w:r w:rsidDel="00F6259B">
          <w:rPr>
            <w:rFonts w:ascii="Palatino Linotype" w:eastAsia="Palatino Linotype" w:hAnsi="Palatino Linotype" w:cs="Palatino Linotype"/>
            <w:spacing w:val="-13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 xml:space="preserve">the 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dri</w:delText>
        </w:r>
        <w:r w:rsidDel="00F6259B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>v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r</w:delText>
        </w:r>
        <w:r w:rsidDel="00F6259B">
          <w:rPr>
            <w:rFonts w:ascii="Palatino Linotype" w:eastAsia="Palatino Linotype" w:hAnsi="Palatino Linotype" w:cs="Palatino Linotype"/>
            <w:spacing w:val="-10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wi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ll</w:delText>
        </w:r>
        <w:r w:rsidDel="00F6259B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n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ee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d</w:delText>
        </w:r>
        <w:r w:rsidDel="00F6259B">
          <w:rPr>
            <w:rFonts w:ascii="Palatino Linotype" w:eastAsia="Palatino Linotype" w:hAnsi="Palatino Linotype" w:cs="Palatino Linotype"/>
            <w:spacing w:val="-8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to</w:delText>
        </w:r>
        <w:r w:rsidDel="00F6259B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be</w:delText>
        </w:r>
        <w:r w:rsidDel="00F6259B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r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u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n</w:delText>
        </w:r>
        <w:r w:rsidDel="00F6259B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directly</w:delText>
        </w:r>
        <w:r w:rsidDel="00F6259B">
          <w:rPr>
            <w:rFonts w:ascii="Palatino Linotype" w:eastAsia="Palatino Linotype" w:hAnsi="Palatino Linotype" w:cs="Palatino Linotype"/>
            <w:spacing w:val="-11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on</w:delText>
        </w:r>
        <w:r w:rsidDel="00F6259B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the</w:delText>
        </w:r>
        <w:r w:rsidDel="00F6259B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RSA</w:delText>
        </w:r>
        <w:r w:rsidDel="00F6259B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u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thent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cat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on</w:delText>
        </w:r>
        <w:r w:rsidDel="00F6259B">
          <w:rPr>
            <w:rFonts w:ascii="Palatino Linotype" w:eastAsia="Palatino Linotype" w:hAnsi="Palatino Linotype" w:cs="Palatino Linotype"/>
            <w:spacing w:val="-18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M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na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g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r</w:delText>
        </w:r>
        <w:r w:rsidDel="00F6259B">
          <w:rPr>
            <w:rFonts w:ascii="Palatino Linotype" w:eastAsia="Palatino Linotype" w:hAnsi="Palatino Linotype" w:cs="Palatino Linotype"/>
            <w:spacing w:val="-12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ser</w:delText>
        </w:r>
        <w:r w:rsidDel="00F6259B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>v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F6259B">
          <w:rPr>
            <w:rFonts w:ascii="Palatino Linotype" w:eastAsia="Palatino Linotype" w:hAnsi="Palatino Linotype" w:cs="Palatino Linotype"/>
            <w:spacing w:val="-11"/>
            <w:sz w:val="20"/>
            <w:szCs w:val="20"/>
          </w:rPr>
          <w:delText>r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.</w:delText>
        </w:r>
        <w:r w:rsidDel="00F6259B">
          <w:rPr>
            <w:rFonts w:ascii="Palatino Linotype" w:eastAsia="Palatino Linotype" w:hAnsi="Palatino Linotype" w:cs="Palatino Linotype"/>
            <w:spacing w:val="-11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-12"/>
            <w:sz w:val="20"/>
            <w:szCs w:val="20"/>
          </w:rPr>
          <w:delText>T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y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p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ica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l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l</w:delText>
        </w:r>
        <w:r w:rsidDel="00F6259B">
          <w:rPr>
            <w:rFonts w:ascii="Palatino Linotype" w:eastAsia="Palatino Linotype" w:hAnsi="Palatino Linotype" w:cs="Palatino Linotype"/>
            <w:spacing w:val="-21"/>
            <w:sz w:val="20"/>
            <w:szCs w:val="20"/>
          </w:rPr>
          <w:delText>y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,</w:delText>
        </w:r>
        <w:r w:rsidDel="00F6259B">
          <w:rPr>
            <w:rFonts w:ascii="Palatino Linotype" w:eastAsia="Palatino Linotype" w:hAnsi="Palatino Linotype" w:cs="Palatino Linotype"/>
            <w:spacing w:val="-14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>y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ou</w:delText>
        </w:r>
        <w:r w:rsidDel="00F6259B">
          <w:rPr>
            <w:rFonts w:ascii="Palatino Linotype" w:eastAsia="Palatino Linotype" w:hAnsi="Palatino Linotype" w:cs="Palatino Linotype"/>
            <w:spacing w:val="-8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wi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ll</w:delText>
        </w:r>
        <w:r w:rsidDel="00F6259B">
          <w:rPr>
            <w:rFonts w:ascii="Palatino Linotype" w:eastAsia="Palatino Linotype" w:hAnsi="Palatino Linotype" w:cs="Palatino Linotype"/>
            <w:spacing w:val="-8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run th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F6259B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dr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i</w:delText>
        </w:r>
        <w:r w:rsidDel="00F6259B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>v</w:delText>
        </w:r>
        <w:r w:rsidDel="00F6259B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r</w:delText>
        </w:r>
        <w:r w:rsidDel="00F6259B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w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i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thi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n</w:delText>
        </w:r>
        <w:r w:rsidDel="00F6259B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th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F6259B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Remot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F6259B">
          <w:rPr>
            <w:rFonts w:ascii="Palatino Linotype" w:eastAsia="Palatino Linotype" w:hAnsi="Palatino Linotype" w:cs="Palatino Linotype"/>
            <w:spacing w:val="-8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Loade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r</w:delText>
        </w:r>
        <w:r w:rsidDel="00F6259B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n</w:delText>
        </w:r>
        <w:r w:rsidDel="00F6259B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th</w:delText>
        </w:r>
        <w:r w:rsidDel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s</w:delText>
        </w:r>
        <w:r w:rsidDel="00F6259B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sz w:val="20"/>
            <w:szCs w:val="20"/>
          </w:rPr>
          <w:delText>scenario.</w:delText>
        </w:r>
      </w:del>
      <w:ins w:id="25" w:author="Glen Knutti" w:date="2015-03-27T17:15:00Z">
        <w:r w:rsidRPr="00F6259B">
          <w:rPr>
            <w:rFonts w:ascii="Palatino Linotype" w:eastAsia="Palatino Linotype" w:hAnsi="Palatino Linotype" w:cs="Palatino Linotype"/>
            <w:sz w:val="20"/>
            <w:szCs w:val="20"/>
          </w:rPr>
          <w:t>The RSA driver files should be installed as follows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,</w:t>
        </w:r>
        <w:r w:rsidRPr="00F6259B">
          <w:rPr>
            <w:rFonts w:ascii="Palatino Linotype" w:eastAsia="Palatino Linotype" w:hAnsi="Palatino Linotype" w:cs="Palatino Linotype"/>
            <w:sz w:val="20"/>
            <w:szCs w:val="20"/>
          </w:rPr>
          <w:t xml:space="preserve"> based on the chosen configuration:</w:t>
        </w:r>
      </w:ins>
    </w:p>
    <w:p w14:paraId="1DEFC1CA" w14:textId="77777777" w:rsidR="00F6259B" w:rsidRPr="00F6259B" w:rsidRDefault="00F6259B" w:rsidP="00F6259B">
      <w:pPr>
        <w:spacing w:after="0" w:line="240" w:lineRule="exact"/>
        <w:ind w:left="1020" w:right="183"/>
        <w:rPr>
          <w:ins w:id="26" w:author="Glen Knutti" w:date="2015-03-27T17:15:00Z"/>
          <w:rFonts w:ascii="Palatino Linotype" w:eastAsia="Palatino Linotype" w:hAnsi="Palatino Linotype" w:cs="Palatino Linotype"/>
          <w:sz w:val="20"/>
          <w:szCs w:val="20"/>
        </w:rPr>
      </w:pPr>
    </w:p>
    <w:p w14:paraId="11EA1231" w14:textId="77777777" w:rsidR="00F6259B" w:rsidRPr="00F6259B" w:rsidRDefault="00F6259B" w:rsidP="00F6259B">
      <w:pPr>
        <w:spacing w:after="0" w:line="240" w:lineRule="exact"/>
        <w:ind w:left="1020" w:right="183"/>
        <w:rPr>
          <w:ins w:id="27" w:author="Glen Knutti" w:date="2015-03-27T17:15:00Z"/>
          <w:rFonts w:ascii="Palatino Linotype" w:eastAsia="Palatino Linotype" w:hAnsi="Palatino Linotype" w:cs="Palatino Linotype"/>
          <w:sz w:val="20"/>
          <w:szCs w:val="20"/>
        </w:rPr>
      </w:pPr>
      <w:proofErr w:type="spellStart"/>
      <w:ins w:id="28" w:author="Glen Knutti" w:date="2015-03-27T17:15:00Z">
        <w:r w:rsidRPr="00F6259B">
          <w:rPr>
            <w:rFonts w:ascii="Palatino Linotype" w:eastAsia="Palatino Linotype" w:hAnsi="Palatino Linotype" w:cs="Palatino Linotype"/>
            <w:sz w:val="20"/>
            <w:szCs w:val="20"/>
          </w:rPr>
          <w:t>Metadirectory</w:t>
        </w:r>
        <w:proofErr w:type="spellEnd"/>
        <w:r w:rsidRPr="00F6259B">
          <w:rPr>
            <w:rFonts w:ascii="Palatino Linotype" w:eastAsia="Palatino Linotype" w:hAnsi="Palatino Linotype" w:cs="Palatino Linotype"/>
            <w:sz w:val="20"/>
            <w:szCs w:val="20"/>
          </w:rPr>
          <w:t xml:space="preserve"> Server</w:t>
        </w:r>
      </w:ins>
    </w:p>
    <w:p w14:paraId="5BC890EE" w14:textId="77777777" w:rsidR="00F6259B" w:rsidRPr="00F6259B" w:rsidRDefault="00F6259B" w:rsidP="00F6259B">
      <w:pPr>
        <w:spacing w:after="0" w:line="240" w:lineRule="exact"/>
        <w:ind w:left="1020" w:right="183"/>
        <w:rPr>
          <w:ins w:id="29" w:author="Glen Knutti" w:date="2015-03-27T17:15:00Z"/>
          <w:rFonts w:ascii="Palatino Linotype" w:eastAsia="Palatino Linotype" w:hAnsi="Palatino Linotype" w:cs="Palatino Linotype"/>
          <w:sz w:val="20"/>
          <w:szCs w:val="20"/>
        </w:rPr>
      </w:pPr>
      <w:ins w:id="30" w:author="Glen Knutti" w:date="2015-03-27T17:15:00Z">
        <w:r w:rsidRPr="00F6259B">
          <w:rPr>
            <w:rFonts w:ascii="Palatino Linotype" w:eastAsia="Palatino Linotype" w:hAnsi="Palatino Linotype" w:cs="Palatino Linotype"/>
            <w:sz w:val="20"/>
            <w:szCs w:val="20"/>
          </w:rPr>
          <w:t>-Copy the jace.jar and ACEShim.jar to the following directory on your IDM server</w:t>
        </w:r>
      </w:ins>
    </w:p>
    <w:p w14:paraId="386CDDF7" w14:textId="77777777" w:rsidR="00F6259B" w:rsidRPr="00F6259B" w:rsidRDefault="00F6259B" w:rsidP="00F6259B">
      <w:pPr>
        <w:spacing w:after="0" w:line="240" w:lineRule="exact"/>
        <w:ind w:left="1020" w:right="183"/>
        <w:rPr>
          <w:ins w:id="31" w:author="Glen Knutti" w:date="2015-03-27T17:15:00Z"/>
          <w:rFonts w:ascii="Palatino Linotype" w:eastAsia="Palatino Linotype" w:hAnsi="Palatino Linotype" w:cs="Palatino Linotype"/>
          <w:sz w:val="20"/>
          <w:szCs w:val="20"/>
        </w:rPr>
      </w:pPr>
      <w:ins w:id="32" w:author="Glen Knutti" w:date="2015-03-27T17:15:00Z">
        <w:r w:rsidRPr="00F6259B">
          <w:rPr>
            <w:rFonts w:ascii="Palatino Linotype" w:eastAsia="Palatino Linotype" w:hAnsi="Palatino Linotype" w:cs="Palatino Linotype"/>
            <w:sz w:val="20"/>
            <w:szCs w:val="20"/>
          </w:rPr>
          <w:t>--Windows: \Novell\NDS\lib</w:t>
        </w:r>
      </w:ins>
    </w:p>
    <w:p w14:paraId="438C2EF6" w14:textId="77777777" w:rsidR="00F6259B" w:rsidRPr="00F6259B" w:rsidRDefault="00F6259B" w:rsidP="00F6259B">
      <w:pPr>
        <w:spacing w:after="0" w:line="240" w:lineRule="exact"/>
        <w:ind w:left="1020" w:right="183"/>
        <w:rPr>
          <w:ins w:id="33" w:author="Glen Knutti" w:date="2015-03-27T17:15:00Z"/>
          <w:rFonts w:ascii="Palatino Linotype" w:eastAsia="Palatino Linotype" w:hAnsi="Palatino Linotype" w:cs="Palatino Linotype"/>
          <w:sz w:val="20"/>
          <w:szCs w:val="20"/>
        </w:rPr>
      </w:pPr>
      <w:ins w:id="34" w:author="Glen Knutti" w:date="2015-03-27T17:15:00Z">
        <w:r w:rsidRPr="00F6259B">
          <w:rPr>
            <w:rFonts w:ascii="Palatino Linotype" w:eastAsia="Palatino Linotype" w:hAnsi="Palatino Linotype" w:cs="Palatino Linotype"/>
            <w:sz w:val="20"/>
            <w:szCs w:val="20"/>
          </w:rPr>
          <w:t>--Linux: /opt/</w:t>
        </w:r>
        <w:proofErr w:type="spellStart"/>
        <w:r w:rsidRPr="00F6259B">
          <w:rPr>
            <w:rFonts w:ascii="Palatino Linotype" w:eastAsia="Palatino Linotype" w:hAnsi="Palatino Linotype" w:cs="Palatino Linotype"/>
            <w:sz w:val="20"/>
            <w:szCs w:val="20"/>
          </w:rPr>
          <w:t>novell</w:t>
        </w:r>
        <w:proofErr w:type="spellEnd"/>
        <w:r w:rsidRPr="00F6259B">
          <w:rPr>
            <w:rFonts w:ascii="Palatino Linotype" w:eastAsia="Palatino Linotype" w:hAnsi="Palatino Linotype" w:cs="Palatino Linotype"/>
            <w:sz w:val="20"/>
            <w:szCs w:val="20"/>
          </w:rPr>
          <w:t>/eDirectory/lib/</w:t>
        </w:r>
        <w:proofErr w:type="spellStart"/>
        <w:r w:rsidRPr="00F6259B">
          <w:rPr>
            <w:rFonts w:ascii="Palatino Linotype" w:eastAsia="Palatino Linotype" w:hAnsi="Palatino Linotype" w:cs="Palatino Linotype"/>
            <w:sz w:val="20"/>
            <w:szCs w:val="20"/>
          </w:rPr>
          <w:t>dirxml</w:t>
        </w:r>
        <w:proofErr w:type="spellEnd"/>
        <w:r w:rsidRPr="00F6259B">
          <w:rPr>
            <w:rFonts w:ascii="Palatino Linotype" w:eastAsia="Palatino Linotype" w:hAnsi="Palatino Linotype" w:cs="Palatino Linotype"/>
            <w:sz w:val="20"/>
            <w:szCs w:val="20"/>
          </w:rPr>
          <w:t>/classes</w:t>
        </w:r>
      </w:ins>
    </w:p>
    <w:p w14:paraId="73F27239" w14:textId="77777777" w:rsidR="00F6259B" w:rsidRPr="00F6259B" w:rsidRDefault="00F6259B" w:rsidP="00F6259B">
      <w:pPr>
        <w:spacing w:after="0" w:line="240" w:lineRule="exact"/>
        <w:ind w:left="1020" w:right="183"/>
        <w:rPr>
          <w:ins w:id="35" w:author="Glen Knutti" w:date="2015-03-27T17:15:00Z"/>
          <w:rFonts w:ascii="Palatino Linotype" w:eastAsia="Palatino Linotype" w:hAnsi="Palatino Linotype" w:cs="Palatino Linotype"/>
          <w:sz w:val="20"/>
          <w:szCs w:val="20"/>
        </w:rPr>
      </w:pPr>
      <w:ins w:id="36" w:author="Glen Knutti" w:date="2015-03-27T17:15:00Z">
        <w:r w:rsidRPr="00F6259B">
          <w:rPr>
            <w:rFonts w:ascii="Palatino Linotype" w:eastAsia="Palatino Linotype" w:hAnsi="Palatino Linotype" w:cs="Palatino Linotype"/>
            <w:sz w:val="20"/>
            <w:szCs w:val="20"/>
          </w:rPr>
          <w:t>---Set privileges on the jar files to 755</w:t>
        </w:r>
      </w:ins>
    </w:p>
    <w:p w14:paraId="3714F343" w14:textId="77777777" w:rsidR="00F6259B" w:rsidRPr="00F6259B" w:rsidRDefault="00F6259B" w:rsidP="00F6259B">
      <w:pPr>
        <w:spacing w:after="0" w:line="240" w:lineRule="exact"/>
        <w:ind w:left="1020" w:right="183"/>
        <w:rPr>
          <w:ins w:id="37" w:author="Glen Knutti" w:date="2015-03-27T17:15:00Z"/>
          <w:rFonts w:ascii="Palatino Linotype" w:eastAsia="Palatino Linotype" w:hAnsi="Palatino Linotype" w:cs="Palatino Linotype"/>
          <w:sz w:val="20"/>
          <w:szCs w:val="20"/>
        </w:rPr>
      </w:pPr>
    </w:p>
    <w:p w14:paraId="39C5233D" w14:textId="77777777" w:rsidR="00F6259B" w:rsidRPr="00F6259B" w:rsidRDefault="00F6259B" w:rsidP="00F6259B">
      <w:pPr>
        <w:spacing w:after="0" w:line="240" w:lineRule="exact"/>
        <w:ind w:left="1020" w:right="183"/>
        <w:rPr>
          <w:ins w:id="38" w:author="Glen Knutti" w:date="2015-03-27T17:15:00Z"/>
          <w:rFonts w:ascii="Palatino Linotype" w:eastAsia="Palatino Linotype" w:hAnsi="Palatino Linotype" w:cs="Palatino Linotype"/>
          <w:sz w:val="20"/>
          <w:szCs w:val="20"/>
        </w:rPr>
      </w:pPr>
      <w:ins w:id="39" w:author="Glen Knutti" w:date="2015-03-27T17:15:00Z">
        <w:r w:rsidRPr="00F6259B">
          <w:rPr>
            <w:rFonts w:ascii="Palatino Linotype" w:eastAsia="Palatino Linotype" w:hAnsi="Palatino Linotype" w:cs="Palatino Linotype"/>
            <w:sz w:val="20"/>
            <w:szCs w:val="20"/>
          </w:rPr>
          <w:t>Remote Loader</w:t>
        </w:r>
      </w:ins>
    </w:p>
    <w:p w14:paraId="5AE5A317" w14:textId="77777777" w:rsidR="00F6259B" w:rsidRPr="00F6259B" w:rsidRDefault="00F6259B" w:rsidP="00F6259B">
      <w:pPr>
        <w:spacing w:after="0" w:line="240" w:lineRule="exact"/>
        <w:ind w:left="1020" w:right="183"/>
        <w:rPr>
          <w:ins w:id="40" w:author="Glen Knutti" w:date="2015-03-27T17:15:00Z"/>
          <w:rFonts w:ascii="Palatino Linotype" w:eastAsia="Palatino Linotype" w:hAnsi="Palatino Linotype" w:cs="Palatino Linotype"/>
          <w:sz w:val="20"/>
          <w:szCs w:val="20"/>
        </w:rPr>
      </w:pPr>
      <w:ins w:id="41" w:author="Glen Knutti" w:date="2015-03-27T17:15:00Z">
        <w:r w:rsidRPr="00F6259B">
          <w:rPr>
            <w:rFonts w:ascii="Palatino Linotype" w:eastAsia="Palatino Linotype" w:hAnsi="Palatino Linotype" w:cs="Palatino Linotype"/>
            <w:sz w:val="20"/>
            <w:szCs w:val="20"/>
          </w:rPr>
          <w:t>-Copy the jace.jar and ACEShim.jar to the following directory on your Remote Loader server</w:t>
        </w:r>
      </w:ins>
    </w:p>
    <w:p w14:paraId="36AE9195" w14:textId="77777777" w:rsidR="00F6259B" w:rsidRPr="00F6259B" w:rsidRDefault="00F6259B" w:rsidP="00F6259B">
      <w:pPr>
        <w:spacing w:after="0" w:line="240" w:lineRule="exact"/>
        <w:ind w:left="1020" w:right="183"/>
        <w:rPr>
          <w:ins w:id="42" w:author="Glen Knutti" w:date="2015-03-27T17:15:00Z"/>
          <w:rFonts w:ascii="Palatino Linotype" w:eastAsia="Palatino Linotype" w:hAnsi="Palatino Linotype" w:cs="Palatino Linotype"/>
          <w:sz w:val="20"/>
          <w:szCs w:val="20"/>
        </w:rPr>
      </w:pPr>
      <w:ins w:id="43" w:author="Glen Knutti" w:date="2015-03-27T17:15:00Z">
        <w:r w:rsidRPr="00F6259B">
          <w:rPr>
            <w:rFonts w:ascii="Palatino Linotype" w:eastAsia="Palatino Linotype" w:hAnsi="Palatino Linotype" w:cs="Palatino Linotype"/>
            <w:sz w:val="20"/>
            <w:szCs w:val="20"/>
          </w:rPr>
          <w:t>--Windows: \</w:t>
        </w:r>
        <w:proofErr w:type="spellStart"/>
        <w:r w:rsidRPr="00F6259B">
          <w:rPr>
            <w:rFonts w:ascii="Palatino Linotype" w:eastAsia="Palatino Linotype" w:hAnsi="Palatino Linotype" w:cs="Palatino Linotype"/>
            <w:sz w:val="20"/>
            <w:szCs w:val="20"/>
          </w:rPr>
          <w:t>novell</w:t>
        </w:r>
        <w:proofErr w:type="spellEnd"/>
        <w:r w:rsidRPr="00F6259B">
          <w:rPr>
            <w:rFonts w:ascii="Palatino Linotype" w:eastAsia="Palatino Linotype" w:hAnsi="Palatino Linotype" w:cs="Palatino Linotype"/>
            <w:sz w:val="20"/>
            <w:szCs w:val="20"/>
          </w:rPr>
          <w:t>\</w:t>
        </w:r>
        <w:proofErr w:type="spellStart"/>
        <w:r w:rsidRPr="00F6259B">
          <w:rPr>
            <w:rFonts w:ascii="Palatino Linotype" w:eastAsia="Palatino Linotype" w:hAnsi="Palatino Linotype" w:cs="Palatino Linotype"/>
            <w:sz w:val="20"/>
            <w:szCs w:val="20"/>
          </w:rPr>
          <w:t>RemoteLoader</w:t>
        </w:r>
        <w:proofErr w:type="spellEnd"/>
        <w:r w:rsidRPr="00F6259B">
          <w:rPr>
            <w:rFonts w:ascii="Palatino Linotype" w:eastAsia="Palatino Linotype" w:hAnsi="Palatino Linotype" w:cs="Palatino Linotype"/>
            <w:sz w:val="20"/>
            <w:szCs w:val="20"/>
          </w:rPr>
          <w:t>\lib</w:t>
        </w:r>
      </w:ins>
    </w:p>
    <w:p w14:paraId="6213CE01" w14:textId="77777777" w:rsidR="00F6259B" w:rsidRPr="00F6259B" w:rsidRDefault="00F6259B" w:rsidP="00F6259B">
      <w:pPr>
        <w:spacing w:after="0" w:line="240" w:lineRule="exact"/>
        <w:ind w:left="1020" w:right="183"/>
        <w:rPr>
          <w:ins w:id="44" w:author="Glen Knutti" w:date="2015-03-27T17:15:00Z"/>
          <w:rFonts w:ascii="Palatino Linotype" w:eastAsia="Palatino Linotype" w:hAnsi="Palatino Linotype" w:cs="Palatino Linotype"/>
          <w:sz w:val="20"/>
          <w:szCs w:val="20"/>
        </w:rPr>
      </w:pPr>
      <w:ins w:id="45" w:author="Glen Knutti" w:date="2015-03-27T17:15:00Z">
        <w:r w:rsidRPr="00F6259B">
          <w:rPr>
            <w:rFonts w:ascii="Palatino Linotype" w:eastAsia="Palatino Linotype" w:hAnsi="Palatino Linotype" w:cs="Palatino Linotype"/>
            <w:sz w:val="20"/>
            <w:szCs w:val="20"/>
          </w:rPr>
          <w:t>--Linux: /opt/</w:t>
        </w:r>
        <w:proofErr w:type="spellStart"/>
        <w:r w:rsidRPr="00F6259B">
          <w:rPr>
            <w:rFonts w:ascii="Palatino Linotype" w:eastAsia="Palatino Linotype" w:hAnsi="Palatino Linotype" w:cs="Palatino Linotype"/>
            <w:sz w:val="20"/>
            <w:szCs w:val="20"/>
          </w:rPr>
          <w:t>novell</w:t>
        </w:r>
        <w:proofErr w:type="spellEnd"/>
        <w:r w:rsidRPr="00F6259B">
          <w:rPr>
            <w:rFonts w:ascii="Palatino Linotype" w:eastAsia="Palatino Linotype" w:hAnsi="Palatino Linotype" w:cs="Palatino Linotype"/>
            <w:sz w:val="20"/>
            <w:szCs w:val="20"/>
          </w:rPr>
          <w:t>/eDirectory/lib/</w:t>
        </w:r>
        <w:proofErr w:type="spellStart"/>
        <w:r w:rsidRPr="00F6259B">
          <w:rPr>
            <w:rFonts w:ascii="Palatino Linotype" w:eastAsia="Palatino Linotype" w:hAnsi="Palatino Linotype" w:cs="Palatino Linotype"/>
            <w:sz w:val="20"/>
            <w:szCs w:val="20"/>
          </w:rPr>
          <w:t>dirxml</w:t>
        </w:r>
        <w:proofErr w:type="spellEnd"/>
        <w:r w:rsidRPr="00F6259B">
          <w:rPr>
            <w:rFonts w:ascii="Palatino Linotype" w:eastAsia="Palatino Linotype" w:hAnsi="Palatino Linotype" w:cs="Palatino Linotype"/>
            <w:sz w:val="20"/>
            <w:szCs w:val="20"/>
          </w:rPr>
          <w:t>/classes</w:t>
        </w:r>
      </w:ins>
    </w:p>
    <w:p w14:paraId="2CD2E424" w14:textId="77777777" w:rsidR="00F6259B" w:rsidRPr="00F6259B" w:rsidRDefault="00F6259B" w:rsidP="00F6259B">
      <w:pPr>
        <w:spacing w:after="0" w:line="240" w:lineRule="exact"/>
        <w:ind w:left="1020" w:right="183"/>
        <w:rPr>
          <w:ins w:id="46" w:author="Glen Knutti" w:date="2015-03-27T17:15:00Z"/>
          <w:rFonts w:ascii="Palatino Linotype" w:eastAsia="Palatino Linotype" w:hAnsi="Palatino Linotype" w:cs="Palatino Linotype"/>
          <w:sz w:val="20"/>
          <w:szCs w:val="20"/>
        </w:rPr>
      </w:pPr>
      <w:ins w:id="47" w:author="Glen Knutti" w:date="2015-03-27T17:15:00Z">
        <w:r w:rsidRPr="00F6259B">
          <w:rPr>
            <w:rFonts w:ascii="Palatino Linotype" w:eastAsia="Palatino Linotype" w:hAnsi="Palatino Linotype" w:cs="Palatino Linotype"/>
            <w:sz w:val="20"/>
            <w:szCs w:val="20"/>
          </w:rPr>
          <w:t>---Set privileges on the jar files to 755</w:t>
        </w:r>
      </w:ins>
    </w:p>
    <w:p w14:paraId="7B317F37" w14:textId="77777777" w:rsidR="00F6259B" w:rsidRDefault="00F6259B">
      <w:pPr>
        <w:spacing w:after="0" w:line="240" w:lineRule="exact"/>
        <w:ind w:left="1020" w:right="183"/>
        <w:rPr>
          <w:rFonts w:ascii="Palatino Linotype" w:eastAsia="Palatino Linotype" w:hAnsi="Palatino Linotype" w:cs="Palatino Linotype"/>
          <w:sz w:val="20"/>
          <w:szCs w:val="20"/>
        </w:rPr>
      </w:pPr>
    </w:p>
    <w:p w14:paraId="449C8D23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44DF420B" w14:textId="77777777" w:rsidR="001C3088" w:rsidRDefault="001C3088">
      <w:pPr>
        <w:spacing w:before="4" w:after="0" w:line="240" w:lineRule="exact"/>
        <w:rPr>
          <w:sz w:val="24"/>
          <w:szCs w:val="24"/>
        </w:rPr>
      </w:pPr>
    </w:p>
    <w:p w14:paraId="43F58107" w14:textId="5330AB94" w:rsidR="001C3088" w:rsidRDefault="00F6259B">
      <w:pPr>
        <w:tabs>
          <w:tab w:val="left" w:pos="1020"/>
        </w:tabs>
        <w:spacing w:after="0" w:line="360" w:lineRule="exact"/>
        <w:ind w:left="1020" w:right="1481" w:hanging="839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w w:val="83"/>
          <w:sz w:val="38"/>
          <w:szCs w:val="38"/>
        </w:rPr>
        <w:t>2.2</w:t>
      </w:r>
      <w:r>
        <w:rPr>
          <w:rFonts w:ascii="Arial" w:eastAsia="Arial" w:hAnsi="Arial" w:cs="Arial"/>
          <w:b/>
          <w:bCs/>
          <w:sz w:val="38"/>
          <w:szCs w:val="38"/>
        </w:rPr>
        <w:tab/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 xml:space="preserve">Copying Required Files and Information from RSA Authentication </w:t>
      </w:r>
      <w:r>
        <w:rPr>
          <w:rFonts w:ascii="Arial" w:eastAsia="Arial" w:hAnsi="Arial" w:cs="Arial"/>
          <w:b/>
          <w:bCs/>
          <w:spacing w:val="-2"/>
          <w:w w:val="83"/>
          <w:sz w:val="38"/>
          <w:szCs w:val="38"/>
        </w:rPr>
        <w:t>M</w:t>
      </w:r>
      <w:r>
        <w:rPr>
          <w:rFonts w:ascii="Arial" w:eastAsia="Arial" w:hAnsi="Arial" w:cs="Arial"/>
          <w:b/>
          <w:bCs/>
          <w:spacing w:val="-1"/>
          <w:w w:val="83"/>
          <w:sz w:val="38"/>
          <w:szCs w:val="38"/>
        </w:rPr>
        <w:t>a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nager</w:t>
      </w:r>
      <w:del w:id="48" w:author="Glen Knutti" w:date="2015-03-27T17:15:00Z">
        <w:r w:rsidDel="00F6259B">
          <w:rPr>
            <w:rFonts w:ascii="Arial" w:eastAsia="Arial" w:hAnsi="Arial" w:cs="Arial"/>
            <w:b/>
            <w:bCs/>
            <w:spacing w:val="-1"/>
            <w:w w:val="83"/>
            <w:sz w:val="38"/>
            <w:szCs w:val="38"/>
          </w:rPr>
          <w:delText xml:space="preserve"> </w:delText>
        </w:r>
        <w:r w:rsidDel="00F6259B">
          <w:rPr>
            <w:rFonts w:ascii="Arial" w:eastAsia="Arial" w:hAnsi="Arial" w:cs="Arial"/>
            <w:b/>
            <w:bCs/>
            <w:w w:val="83"/>
            <w:sz w:val="38"/>
            <w:szCs w:val="38"/>
          </w:rPr>
          <w:delText>7.1</w:delText>
        </w:r>
      </w:del>
    </w:p>
    <w:p w14:paraId="3C63CC00" w14:textId="77777777" w:rsidR="001C3088" w:rsidRDefault="001C3088">
      <w:pPr>
        <w:spacing w:before="16" w:after="0" w:line="200" w:lineRule="exact"/>
        <w:rPr>
          <w:sz w:val="20"/>
          <w:szCs w:val="20"/>
        </w:rPr>
      </w:pPr>
    </w:p>
    <w:p w14:paraId="5B95E966" w14:textId="77777777" w:rsidR="001C3088" w:rsidRDefault="00F6259B">
      <w:pPr>
        <w:spacing w:after="0" w:line="240" w:lineRule="exact"/>
        <w:ind w:left="1020" w:right="182"/>
        <w:rPr>
          <w:ins w:id="49" w:author="Glen Knutti" w:date="2015-03-27T17:16:00Z"/>
          <w:rFonts w:ascii="Palatino Linotype" w:eastAsia="Palatino Linotype" w:hAnsi="Palatino Linotype" w:cs="Palatino Linotype"/>
          <w:spacing w:val="1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sz w:val="20"/>
          <w:szCs w:val="20"/>
        </w:rPr>
        <w:t>al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les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thent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informa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from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SA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ger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7.1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ins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al</w:t>
      </w:r>
      <w:r>
        <w:rPr>
          <w:rFonts w:ascii="Palatino Linotype" w:eastAsia="Palatino Linotype" w:hAnsi="Palatino Linotype" w:cs="Palatino Linotype"/>
          <w:sz w:val="20"/>
          <w:szCs w:val="20"/>
        </w:rPr>
        <w:t>la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on nee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copied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dent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ty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nager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allat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on.</w:t>
      </w:r>
      <w:r>
        <w:rPr>
          <w:rFonts w:ascii="Palatino Linotype" w:eastAsia="Palatino Linotype" w:hAnsi="Palatino Linotype" w:cs="Palatino Linotype"/>
          <w:spacing w:val="-1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ol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ing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sections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contain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uc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for co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les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pieces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info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ation.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SA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uthent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nager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copied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ap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opriate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Ide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nager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bra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rec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ory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allat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on.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ef</w:t>
      </w:r>
      <w:r>
        <w:rPr>
          <w:rFonts w:ascii="Palatino Linotype" w:eastAsia="Palatino Linotype" w:hAnsi="Palatino Linotype" w:cs="Palatino Linotype"/>
          <w:sz w:val="20"/>
          <w:szCs w:val="20"/>
        </w:rPr>
        <w:t>au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t locations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s:</w:t>
      </w:r>
    </w:p>
    <w:p w14:paraId="27C1981A" w14:textId="77777777" w:rsidR="00F6259B" w:rsidRDefault="00F6259B">
      <w:pPr>
        <w:spacing w:after="0" w:line="240" w:lineRule="exact"/>
        <w:ind w:left="1020" w:right="182"/>
        <w:rPr>
          <w:ins w:id="50" w:author="Glen Knutti" w:date="2015-03-27T17:16:00Z"/>
          <w:rFonts w:ascii="Palatino Linotype" w:eastAsia="Palatino Linotype" w:hAnsi="Palatino Linotype" w:cs="Palatino Linotype"/>
          <w:spacing w:val="1"/>
          <w:sz w:val="20"/>
          <w:szCs w:val="20"/>
        </w:rPr>
      </w:pPr>
    </w:p>
    <w:p w14:paraId="14CC7B5E" w14:textId="77777777" w:rsidR="00F6259B" w:rsidRPr="00F6259B" w:rsidRDefault="00F6259B" w:rsidP="00F6259B">
      <w:pPr>
        <w:spacing w:after="0" w:line="240" w:lineRule="exact"/>
        <w:ind w:left="1020" w:right="182"/>
        <w:rPr>
          <w:ins w:id="51" w:author="Glen Knutti" w:date="2015-03-27T17:16:00Z"/>
          <w:rFonts w:ascii="Palatino Linotype" w:eastAsia="Palatino Linotype" w:hAnsi="Palatino Linotype" w:cs="Palatino Linotype"/>
          <w:spacing w:val="1"/>
          <w:sz w:val="20"/>
          <w:szCs w:val="20"/>
        </w:rPr>
      </w:pPr>
      <w:ins w:id="52" w:author="Glen Knutti" w:date="2015-03-27T17:16:00Z">
        <w:r w:rsidRPr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Windows: \Novell\NDS\lib</w:t>
        </w:r>
      </w:ins>
    </w:p>
    <w:p w14:paraId="03A57748" w14:textId="77777777" w:rsidR="00F6259B" w:rsidRPr="00F6259B" w:rsidRDefault="00F6259B" w:rsidP="00F6259B">
      <w:pPr>
        <w:spacing w:after="0" w:line="240" w:lineRule="exact"/>
        <w:ind w:left="1020" w:right="182"/>
        <w:rPr>
          <w:ins w:id="53" w:author="Glen Knutti" w:date="2015-03-27T17:16:00Z"/>
          <w:rFonts w:ascii="Palatino Linotype" w:eastAsia="Palatino Linotype" w:hAnsi="Palatino Linotype" w:cs="Palatino Linotype"/>
          <w:spacing w:val="1"/>
          <w:sz w:val="20"/>
          <w:szCs w:val="20"/>
        </w:rPr>
      </w:pPr>
      <w:ins w:id="54" w:author="Glen Knutti" w:date="2015-03-27T17:16:00Z">
        <w:r w:rsidRPr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Linux/Unix: /opt/</w:t>
        </w:r>
        <w:proofErr w:type="spellStart"/>
        <w:r w:rsidRPr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novell</w:t>
        </w:r>
        <w:proofErr w:type="spellEnd"/>
        <w:r w:rsidRPr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/eDirectory/lib/</w:t>
        </w:r>
        <w:proofErr w:type="spellStart"/>
        <w:r w:rsidRPr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dirxml</w:t>
        </w:r>
        <w:proofErr w:type="spellEnd"/>
        <w:r w:rsidRPr="00F6259B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/classes</w:t>
        </w:r>
      </w:ins>
    </w:p>
    <w:p w14:paraId="48F4EB85" w14:textId="77777777" w:rsidR="00F6259B" w:rsidRDefault="00F6259B">
      <w:pPr>
        <w:spacing w:after="0" w:line="240" w:lineRule="exact"/>
        <w:ind w:left="1020" w:right="182"/>
        <w:rPr>
          <w:ins w:id="55" w:author="Glen Knutti" w:date="2015-03-27T17:16:00Z"/>
          <w:rFonts w:ascii="Palatino Linotype" w:eastAsia="Palatino Linotype" w:hAnsi="Palatino Linotype" w:cs="Palatino Linotype"/>
          <w:spacing w:val="1"/>
          <w:sz w:val="20"/>
          <w:szCs w:val="20"/>
        </w:rPr>
      </w:pPr>
    </w:p>
    <w:p w14:paraId="76FC317E" w14:textId="77777777" w:rsidR="00F6259B" w:rsidRDefault="00F6259B">
      <w:pPr>
        <w:spacing w:after="0" w:line="240" w:lineRule="exact"/>
        <w:ind w:left="1020" w:right="182"/>
        <w:rPr>
          <w:rFonts w:ascii="Palatino Linotype" w:eastAsia="Palatino Linotype" w:hAnsi="Palatino Linotype" w:cs="Palatino Linotype"/>
          <w:sz w:val="20"/>
          <w:szCs w:val="20"/>
        </w:rPr>
      </w:pPr>
    </w:p>
    <w:p w14:paraId="2127E03F" w14:textId="0D331FB7" w:rsidR="001C3088" w:rsidDel="00F6259B" w:rsidRDefault="001C3088">
      <w:pPr>
        <w:spacing w:before="2" w:after="0" w:line="150" w:lineRule="exact"/>
        <w:rPr>
          <w:del w:id="56" w:author="Glen Knutti" w:date="2015-03-27T17:16:00Z"/>
          <w:sz w:val="15"/>
          <w:szCs w:val="15"/>
        </w:rPr>
      </w:pPr>
    </w:p>
    <w:p w14:paraId="11D2A3D6" w14:textId="3B3E18F2" w:rsidR="001C3088" w:rsidDel="00F6259B" w:rsidRDefault="00F6259B">
      <w:pPr>
        <w:spacing w:after="0" w:line="240" w:lineRule="auto"/>
        <w:ind w:left="1204" w:right="-20"/>
        <w:rPr>
          <w:del w:id="57" w:author="Glen Knutti" w:date="2015-03-27T17:16:00Z"/>
          <w:rFonts w:ascii="Palatino Linotype" w:eastAsia="Palatino Linotype" w:hAnsi="Palatino Linotype" w:cs="Palatino Linotype"/>
          <w:sz w:val="20"/>
          <w:szCs w:val="20"/>
        </w:rPr>
      </w:pPr>
      <w:del w:id="58" w:author="Glen Knutti" w:date="2015-03-27T17:16:00Z">
        <w:r w:rsidDel="00F6259B">
          <w:rPr>
            <w:rFonts w:ascii="Wingdings" w:eastAsia="Wingdings" w:hAnsi="Wingdings" w:cs="Wingdings"/>
            <w:sz w:val="20"/>
            <w:szCs w:val="20"/>
          </w:rPr>
          <w:delText></w:delText>
        </w:r>
        <w:r w:rsidDel="00F6259B">
          <w:rPr>
            <w:rFonts w:ascii="Times New Roman" w:eastAsia="Times New Roman" w:hAnsi="Times New Roman" w:cs="Times New Roman"/>
            <w:sz w:val="20"/>
            <w:szCs w:val="20"/>
          </w:rPr>
          <w:delText xml:space="preserve"> </w:delText>
        </w:r>
        <w:r w:rsidDel="00F6259B">
          <w:rPr>
            <w:rFonts w:ascii="Times New Roman" w:eastAsia="Times New Roman" w:hAnsi="Times New Roman" w:cs="Times New Roman"/>
            <w:spacing w:val="20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Section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5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2.2.1,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4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“Copying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9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R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SA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4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F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i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le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s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,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”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6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on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2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page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3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14</w:delText>
        </w:r>
      </w:del>
    </w:p>
    <w:p w14:paraId="58E3FF24" w14:textId="06D4B0CF" w:rsidR="001C3088" w:rsidDel="00F6259B" w:rsidRDefault="00F6259B">
      <w:pPr>
        <w:spacing w:before="60" w:after="0" w:line="240" w:lineRule="auto"/>
        <w:ind w:left="1204" w:right="-20"/>
        <w:rPr>
          <w:del w:id="59" w:author="Glen Knutti" w:date="2015-03-27T17:16:00Z"/>
          <w:rFonts w:ascii="Palatino Linotype" w:eastAsia="Palatino Linotype" w:hAnsi="Palatino Linotype" w:cs="Palatino Linotype"/>
          <w:sz w:val="20"/>
          <w:szCs w:val="20"/>
        </w:rPr>
      </w:pPr>
      <w:del w:id="60" w:author="Glen Knutti" w:date="2015-03-27T17:16:00Z">
        <w:r w:rsidDel="00F6259B">
          <w:rPr>
            <w:rFonts w:ascii="Wingdings" w:eastAsia="Wingdings" w:hAnsi="Wingdings" w:cs="Wingdings"/>
            <w:sz w:val="20"/>
            <w:szCs w:val="20"/>
          </w:rPr>
          <w:delText></w:delText>
        </w:r>
        <w:r w:rsidDel="00F6259B">
          <w:rPr>
            <w:rFonts w:ascii="Times New Roman" w:eastAsia="Times New Roman" w:hAnsi="Times New Roman" w:cs="Times New Roman"/>
            <w:sz w:val="20"/>
            <w:szCs w:val="20"/>
          </w:rPr>
          <w:delText xml:space="preserve"> </w:delText>
        </w:r>
        <w:r w:rsidDel="00F6259B">
          <w:rPr>
            <w:rFonts w:ascii="Times New Roman" w:eastAsia="Times New Roman" w:hAnsi="Times New Roman" w:cs="Times New Roman"/>
            <w:spacing w:val="20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Section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5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2.2.2,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4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“Expo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1"/>
            <w:sz w:val="20"/>
            <w:szCs w:val="20"/>
          </w:rPr>
          <w:delText>r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ting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10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Roo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t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4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Cer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t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ifica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t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e,”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11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on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2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p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age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3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15</w:delText>
        </w:r>
      </w:del>
    </w:p>
    <w:p w14:paraId="3DBFDCF9" w14:textId="61F79AE5" w:rsidR="001C3088" w:rsidDel="00F6259B" w:rsidRDefault="00F6259B">
      <w:pPr>
        <w:spacing w:before="60" w:after="0" w:line="240" w:lineRule="auto"/>
        <w:ind w:left="1204" w:right="-20"/>
        <w:rPr>
          <w:del w:id="61" w:author="Glen Knutti" w:date="2015-03-27T17:16:00Z"/>
          <w:rFonts w:ascii="Palatino Linotype" w:eastAsia="Palatino Linotype" w:hAnsi="Palatino Linotype" w:cs="Palatino Linotype"/>
          <w:sz w:val="20"/>
          <w:szCs w:val="20"/>
        </w:rPr>
      </w:pPr>
      <w:del w:id="62" w:author="Glen Knutti" w:date="2015-03-27T17:16:00Z">
        <w:r w:rsidDel="00F6259B">
          <w:rPr>
            <w:rFonts w:ascii="Wingdings" w:eastAsia="Wingdings" w:hAnsi="Wingdings" w:cs="Wingdings"/>
            <w:sz w:val="20"/>
            <w:szCs w:val="20"/>
          </w:rPr>
          <w:delText></w:delText>
        </w:r>
        <w:r w:rsidDel="00F6259B">
          <w:rPr>
            <w:rFonts w:ascii="Times New Roman" w:eastAsia="Times New Roman" w:hAnsi="Times New Roman" w:cs="Times New Roman"/>
            <w:sz w:val="20"/>
            <w:szCs w:val="20"/>
          </w:rPr>
          <w:delText xml:space="preserve"> </w:delText>
        </w:r>
        <w:r w:rsidDel="00F6259B">
          <w:rPr>
            <w:rFonts w:ascii="Times New Roman" w:eastAsia="Times New Roman" w:hAnsi="Times New Roman" w:cs="Times New Roman"/>
            <w:spacing w:val="20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Section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5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2.2.3,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4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“Obtaining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9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the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3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Comman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d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9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Client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5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U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s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ern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a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m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e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8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and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3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6"/>
            <w:sz w:val="20"/>
            <w:szCs w:val="20"/>
          </w:rPr>
          <w:delText>P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a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s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s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3"/>
            <w:sz w:val="20"/>
            <w:szCs w:val="20"/>
          </w:rPr>
          <w:delText>w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o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rd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1"/>
            <w:sz w:val="20"/>
            <w:szCs w:val="20"/>
          </w:rPr>
          <w:delText>,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”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10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on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1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pag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e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4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15</w:delText>
        </w:r>
      </w:del>
    </w:p>
    <w:p w14:paraId="048D0E95" w14:textId="7E3DE138" w:rsidR="001C3088" w:rsidDel="00F6259B" w:rsidRDefault="00F6259B">
      <w:pPr>
        <w:spacing w:before="78" w:after="0" w:line="240" w:lineRule="exact"/>
        <w:ind w:left="1440" w:right="472" w:hanging="236"/>
        <w:rPr>
          <w:del w:id="63" w:author="Glen Knutti" w:date="2015-03-27T17:16:00Z"/>
          <w:rFonts w:ascii="Palatino Linotype" w:eastAsia="Palatino Linotype" w:hAnsi="Palatino Linotype" w:cs="Palatino Linotype"/>
          <w:sz w:val="20"/>
          <w:szCs w:val="20"/>
        </w:rPr>
      </w:pPr>
      <w:del w:id="64" w:author="Glen Knutti" w:date="2015-03-27T17:16:00Z">
        <w:r w:rsidDel="00F6259B">
          <w:rPr>
            <w:rFonts w:ascii="Wingdings" w:eastAsia="Wingdings" w:hAnsi="Wingdings" w:cs="Wingdings"/>
            <w:sz w:val="20"/>
            <w:szCs w:val="20"/>
          </w:rPr>
          <w:delText></w:delText>
        </w:r>
        <w:r w:rsidDel="00F6259B">
          <w:rPr>
            <w:rFonts w:ascii="Times New Roman" w:eastAsia="Times New Roman" w:hAnsi="Times New Roman" w:cs="Times New Roman"/>
            <w:sz w:val="20"/>
            <w:szCs w:val="20"/>
          </w:rPr>
          <w:delText xml:space="preserve"> </w:delText>
        </w:r>
        <w:r w:rsidDel="00F6259B">
          <w:rPr>
            <w:rFonts w:ascii="Times New Roman" w:eastAsia="Times New Roman" w:hAnsi="Times New Roman" w:cs="Times New Roman"/>
            <w:spacing w:val="20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Section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5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2.2.4,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4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“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S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e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t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t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i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n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g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7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IDM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2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Ja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5"/>
            <w:sz w:val="20"/>
            <w:szCs w:val="20"/>
          </w:rPr>
          <w:delText>v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a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4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S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t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art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u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p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7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Prope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1"/>
            <w:sz w:val="20"/>
            <w:szCs w:val="20"/>
          </w:rPr>
          <w:delText>r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tie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s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9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fo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r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3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RS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A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4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A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uthent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i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cat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i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on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12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Man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a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ger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7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7.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1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1"/>
            <w:sz w:val="20"/>
            <w:szCs w:val="20"/>
          </w:rPr>
          <w:delText>,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”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4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on page</w:delText>
        </w:r>
        <w:r w:rsidDel="00F6259B">
          <w:rPr>
            <w:rFonts w:ascii="Palatino Linotype" w:eastAsia="Palatino Linotype" w:hAnsi="Palatino Linotype" w:cs="Palatino Linotype"/>
            <w:color w:val="0000FF"/>
            <w:spacing w:val="-4"/>
            <w:sz w:val="20"/>
            <w:szCs w:val="20"/>
          </w:rPr>
          <w:delText xml:space="preserve"> </w:delText>
        </w:r>
        <w:r w:rsidDel="00F6259B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16</w:delText>
        </w:r>
      </w:del>
    </w:p>
    <w:p w14:paraId="3275209A" w14:textId="26F60DEB" w:rsidR="001C3088" w:rsidDel="00F6259B" w:rsidRDefault="001C3088">
      <w:pPr>
        <w:spacing w:after="0"/>
        <w:rPr>
          <w:del w:id="65" w:author="Glen Knutti" w:date="2015-03-27T17:16:00Z"/>
        </w:rPr>
        <w:sectPr w:rsidR="001C3088" w:rsidDel="00F6259B">
          <w:footerReference w:type="even" r:id="rId33"/>
          <w:footerReference w:type="default" r:id="rId34"/>
          <w:pgSz w:w="12240" w:h="15840"/>
          <w:pgMar w:top="1080" w:right="1020" w:bottom="900" w:left="1100" w:header="0" w:footer="708" w:gutter="0"/>
          <w:pgNumType w:start="13"/>
          <w:cols w:space="720"/>
        </w:sectPr>
      </w:pPr>
    </w:p>
    <w:p w14:paraId="52708FCE" w14:textId="55F0C898" w:rsidR="001C3088" w:rsidRDefault="00F6259B" w:rsidP="00F6259B">
      <w:pPr>
        <w:tabs>
          <w:tab w:val="left" w:pos="1260"/>
        </w:tabs>
        <w:spacing w:before="52" w:after="0" w:line="240" w:lineRule="auto"/>
        <w:ind w:left="286" w:right="20"/>
        <w:rPr>
          <w:rFonts w:ascii="Arial" w:eastAsia="Arial" w:hAnsi="Arial" w:cs="Arial"/>
          <w:sz w:val="32"/>
          <w:szCs w:val="32"/>
        </w:rPr>
        <w:pPrChange w:id="66" w:author="Glen Knutti" w:date="2015-03-27T17:18:00Z">
          <w:pPr>
            <w:tabs>
              <w:tab w:val="left" w:pos="1260"/>
            </w:tabs>
            <w:spacing w:before="52" w:after="0" w:line="240" w:lineRule="auto"/>
            <w:ind w:left="286" w:right="6521"/>
            <w:jc w:val="center"/>
          </w:pPr>
        </w:pPrChange>
      </w:pPr>
      <w:r>
        <w:rPr>
          <w:rFonts w:ascii="Arial" w:eastAsia="Arial" w:hAnsi="Arial" w:cs="Arial"/>
          <w:b/>
          <w:bCs/>
          <w:w w:val="83"/>
          <w:sz w:val="32"/>
          <w:szCs w:val="32"/>
        </w:rPr>
        <w:t>2.2.1</w:t>
      </w:r>
      <w:ins w:id="67" w:author="Glen Knutti" w:date="2015-03-27T17:16:00Z">
        <w:r>
          <w:rPr>
            <w:rFonts w:ascii="Arial" w:eastAsia="Arial" w:hAnsi="Arial" w:cs="Arial"/>
            <w:b/>
            <w:bCs/>
            <w:w w:val="83"/>
            <w:sz w:val="32"/>
            <w:szCs w:val="32"/>
          </w:rPr>
          <w:t>.1</w:t>
        </w:r>
      </w:ins>
      <w:r>
        <w:rPr>
          <w:rFonts w:ascii="Arial" w:eastAsia="Arial" w:hAnsi="Arial" w:cs="Arial"/>
          <w:b/>
          <w:bCs/>
          <w:sz w:val="32"/>
          <w:szCs w:val="32"/>
        </w:rPr>
        <w:tab/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Copying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RSA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ins w:id="68" w:author="Glen Knutti" w:date="2015-03-27T17:19:00Z">
        <w:r>
          <w:rPr>
            <w:rFonts w:ascii="Arial" w:eastAsia="Arial" w:hAnsi="Arial" w:cs="Arial"/>
            <w:b/>
            <w:bCs/>
            <w:spacing w:val="-1"/>
            <w:w w:val="83"/>
            <w:sz w:val="32"/>
            <w:szCs w:val="32"/>
          </w:rPr>
          <w:t xml:space="preserve">Authentication Manager 7.1 </w:t>
        </w:r>
      </w:ins>
      <w:r>
        <w:rPr>
          <w:rFonts w:ascii="Arial" w:eastAsia="Arial" w:hAnsi="Arial" w:cs="Arial"/>
          <w:b/>
          <w:bCs/>
          <w:w w:val="83"/>
          <w:sz w:val="32"/>
          <w:szCs w:val="32"/>
        </w:rPr>
        <w:t>Files</w:t>
      </w:r>
    </w:p>
    <w:p w14:paraId="4349C633" w14:textId="77777777" w:rsidR="001C3088" w:rsidRDefault="001C3088">
      <w:pPr>
        <w:spacing w:before="3" w:after="0" w:line="180" w:lineRule="exact"/>
        <w:rPr>
          <w:sz w:val="18"/>
          <w:szCs w:val="18"/>
        </w:rPr>
      </w:pPr>
    </w:p>
    <w:p w14:paraId="00456FBE" w14:textId="77777777" w:rsidR="001C3088" w:rsidRDefault="00F6259B">
      <w:pPr>
        <w:spacing w:after="0" w:line="240" w:lineRule="auto"/>
        <w:ind w:left="1285" w:right="7417"/>
        <w:jc w:val="center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copy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w w:val="99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w w:val="99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w w:val="99"/>
          <w:sz w:val="20"/>
          <w:szCs w:val="20"/>
        </w:rPr>
        <w:t>le</w:t>
      </w:r>
      <w:r>
        <w:rPr>
          <w:rFonts w:ascii="Palatino Linotype" w:eastAsia="Palatino Linotype" w:hAnsi="Palatino Linotype" w:cs="Palatino Linotype"/>
          <w:w w:val="99"/>
          <w:sz w:val="20"/>
          <w:szCs w:val="20"/>
        </w:rPr>
        <w:t>s:</w:t>
      </w:r>
    </w:p>
    <w:p w14:paraId="02DC7E01" w14:textId="77777777" w:rsidR="001C3088" w:rsidRDefault="001C3088">
      <w:pPr>
        <w:spacing w:before="9" w:after="0" w:line="130" w:lineRule="exact"/>
        <w:rPr>
          <w:sz w:val="13"/>
          <w:szCs w:val="13"/>
        </w:rPr>
      </w:pPr>
    </w:p>
    <w:p w14:paraId="5FDAA5C2" w14:textId="77777777" w:rsidR="001C3088" w:rsidRDefault="00F6259B">
      <w:pPr>
        <w:spacing w:after="0" w:line="240" w:lineRule="auto"/>
        <w:ind w:left="15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From</w:t>
      </w:r>
      <w:proofErr w:type="gramEnd"/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prompt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RSA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thentic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host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change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ectori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</w:p>
    <w:p w14:paraId="6215F0EF" w14:textId="77777777" w:rsidR="001C3088" w:rsidRDefault="00F6259B">
      <w:pPr>
        <w:spacing w:after="0" w:line="240" w:lineRule="exact"/>
        <w:ind w:left="174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position w:val="1"/>
          <w:sz w:val="19"/>
          <w:szCs w:val="19"/>
        </w:rPr>
        <w:t>RSA_AM_HOME/</w:t>
      </w:r>
      <w:proofErr w:type="spellStart"/>
      <w:r>
        <w:rPr>
          <w:rFonts w:ascii="Courier New" w:eastAsia="Courier New" w:hAnsi="Courier New" w:cs="Courier New"/>
          <w:spacing w:val="-1"/>
          <w:position w:val="1"/>
          <w:sz w:val="19"/>
          <w:szCs w:val="19"/>
        </w:rPr>
        <w:t>appserver</w:t>
      </w:r>
      <w:proofErr w:type="spellEnd"/>
      <w:r>
        <w:rPr>
          <w:rFonts w:ascii="Courier New" w:eastAsia="Courier New" w:hAnsi="Courier New" w:cs="Courier New"/>
          <w:spacing w:val="-1"/>
          <w:position w:val="1"/>
          <w:sz w:val="19"/>
          <w:szCs w:val="19"/>
        </w:rPr>
        <w:t>/</w:t>
      </w:r>
      <w:proofErr w:type="spellStart"/>
      <w:r>
        <w:rPr>
          <w:rFonts w:ascii="Courier New" w:eastAsia="Courier New" w:hAnsi="Courier New" w:cs="Courier New"/>
          <w:spacing w:val="-1"/>
          <w:position w:val="1"/>
          <w:sz w:val="19"/>
          <w:szCs w:val="19"/>
        </w:rPr>
        <w:t>weblogic</w:t>
      </w:r>
      <w:proofErr w:type="spellEnd"/>
      <w:r>
        <w:rPr>
          <w:rFonts w:ascii="Courier New" w:eastAsia="Courier New" w:hAnsi="Courier New" w:cs="Courier New"/>
          <w:spacing w:val="-1"/>
          <w:position w:val="1"/>
          <w:sz w:val="19"/>
          <w:szCs w:val="19"/>
        </w:rPr>
        <w:t>/s</w:t>
      </w:r>
      <w:r>
        <w:rPr>
          <w:rFonts w:ascii="Courier New" w:eastAsia="Courier New" w:hAnsi="Courier New" w:cs="Courier New"/>
          <w:position w:val="1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1"/>
          <w:position w:val="1"/>
          <w:sz w:val="19"/>
          <w:szCs w:val="19"/>
        </w:rPr>
        <w:t>rver/lib</w:t>
      </w:r>
      <w:r>
        <w:rPr>
          <w:rFonts w:ascii="Courier New" w:eastAsia="Courier New" w:hAnsi="Courier New" w:cs="Courier New"/>
          <w:position w:val="1"/>
          <w:sz w:val="19"/>
          <w:szCs w:val="19"/>
        </w:rPr>
        <w:t>/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.</w:t>
      </w:r>
    </w:p>
    <w:p w14:paraId="7EC8E932" w14:textId="77777777" w:rsidR="001C3088" w:rsidRDefault="00F6259B">
      <w:pPr>
        <w:spacing w:before="60" w:after="0" w:line="240" w:lineRule="auto"/>
        <w:ind w:left="15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lastRenderedPageBreak/>
        <w:t xml:space="preserve">2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proofErr w:type="gramEnd"/>
      <w:r>
        <w:rPr>
          <w:rFonts w:ascii="Palatino Linotype" w:eastAsia="Palatino Linotype" w:hAnsi="Palatino Linotype" w:cs="Palatino Linotype"/>
          <w:sz w:val="20"/>
          <w:szCs w:val="20"/>
        </w:rPr>
        <w:t>:</w:t>
      </w:r>
    </w:p>
    <w:p w14:paraId="7CA72456" w14:textId="77777777" w:rsidR="001C3088" w:rsidRDefault="001C3088">
      <w:pPr>
        <w:spacing w:before="2" w:after="0" w:line="110" w:lineRule="exact"/>
        <w:rPr>
          <w:sz w:val="11"/>
          <w:szCs w:val="11"/>
        </w:rPr>
      </w:pPr>
    </w:p>
    <w:p w14:paraId="3329FD24" w14:textId="77777777" w:rsidR="001C3088" w:rsidRDefault="00F6259B">
      <w:pPr>
        <w:spacing w:after="0" w:line="240" w:lineRule="auto"/>
        <w:ind w:left="1740" w:right="-20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..</w:t>
      </w:r>
      <w:proofErr w:type="gramEnd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/</w:t>
      </w:r>
      <w:proofErr w:type="gramStart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..</w:t>
      </w:r>
      <w:proofErr w:type="gramEnd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/</w:t>
      </w:r>
      <w:proofErr w:type="gramStart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..</w:t>
      </w:r>
      <w:proofErr w:type="gramEnd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/</w:t>
      </w:r>
      <w:proofErr w:type="spellStart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jdk</w:t>
      </w:r>
      <w:proofErr w:type="spellEnd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/bin/jav</w:t>
      </w:r>
      <w:r>
        <w:rPr>
          <w:rFonts w:ascii="Courier New" w:eastAsia="Courier New" w:hAnsi="Courier New" w:cs="Courier New"/>
          <w:w w:val="94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23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-</w:t>
      </w:r>
      <w:proofErr w:type="gramStart"/>
      <w:r>
        <w:rPr>
          <w:rFonts w:ascii="Courier New" w:eastAsia="Courier New" w:hAnsi="Courier New" w:cs="Courier New"/>
          <w:spacing w:val="-1"/>
          <w:sz w:val="19"/>
          <w:szCs w:val="19"/>
        </w:rPr>
        <w:t>ja</w:t>
      </w:r>
      <w:r>
        <w:rPr>
          <w:rFonts w:ascii="Courier New" w:eastAsia="Courier New" w:hAnsi="Courier New" w:cs="Courier New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3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..</w:t>
      </w:r>
      <w:proofErr w:type="gramEnd"/>
      <w:r>
        <w:rPr>
          <w:rFonts w:ascii="Courier New" w:eastAsia="Courier New" w:hAnsi="Courier New" w:cs="Courier New"/>
          <w:spacing w:val="-1"/>
          <w:sz w:val="19"/>
          <w:szCs w:val="19"/>
        </w:rPr>
        <w:t>/</w:t>
      </w:r>
      <w:proofErr w:type="gramStart"/>
      <w:r>
        <w:rPr>
          <w:rFonts w:ascii="Courier New" w:eastAsia="Courier New" w:hAnsi="Courier New" w:cs="Courier New"/>
          <w:spacing w:val="-1"/>
          <w:sz w:val="19"/>
          <w:szCs w:val="19"/>
        </w:rPr>
        <w:t>..</w:t>
      </w:r>
      <w:proofErr w:type="gramEnd"/>
      <w:r>
        <w:rPr>
          <w:rFonts w:ascii="Courier New" w:eastAsia="Courier New" w:hAnsi="Courier New" w:cs="Courier New"/>
          <w:sz w:val="19"/>
          <w:szCs w:val="19"/>
        </w:rPr>
        <w:t>/</w:t>
      </w:r>
      <w:proofErr w:type="gramStart"/>
      <w:r>
        <w:rPr>
          <w:rFonts w:ascii="Courier New" w:eastAsia="Courier New" w:hAnsi="Courier New" w:cs="Courier New"/>
          <w:spacing w:val="-1"/>
          <w:sz w:val="19"/>
          <w:szCs w:val="19"/>
        </w:rPr>
        <w:t>..</w:t>
      </w:r>
      <w:proofErr w:type="gramEnd"/>
      <w:r>
        <w:rPr>
          <w:rFonts w:ascii="Courier New" w:eastAsia="Courier New" w:hAnsi="Courier New" w:cs="Courier New"/>
          <w:spacing w:val="-1"/>
          <w:sz w:val="19"/>
          <w:szCs w:val="19"/>
        </w:rPr>
        <w:t>/modules/</w:t>
      </w:r>
    </w:p>
    <w:p w14:paraId="6CE11854" w14:textId="77777777" w:rsidR="001C3088" w:rsidRDefault="00F6259B">
      <w:pPr>
        <w:spacing w:before="24" w:after="0" w:line="240" w:lineRule="auto"/>
        <w:ind w:left="1740" w:right="-20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com.bea.core.jarbuilder</w:t>
      </w:r>
      <w:proofErr w:type="gramEnd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_1.0.0.0.</w:t>
      </w:r>
      <w:r>
        <w:rPr>
          <w:rFonts w:ascii="Courier New" w:eastAsia="Courier New" w:hAnsi="Courier New" w:cs="Courier New"/>
          <w:w w:val="94"/>
          <w:sz w:val="19"/>
          <w:szCs w:val="19"/>
        </w:rPr>
        <w:t>j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a</w:t>
      </w:r>
      <w:r>
        <w:rPr>
          <w:rFonts w:ascii="Courier New" w:eastAsia="Courier New" w:hAnsi="Courier New" w:cs="Courier New"/>
          <w:w w:val="94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38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-profil</w:t>
      </w:r>
      <w:r>
        <w:rPr>
          <w:rFonts w:ascii="Courier New" w:eastAsia="Courier New" w:hAnsi="Courier New" w:cs="Courier New"/>
          <w:w w:val="94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9"/>
          <w:w w:val="94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wlfullclient</w:t>
      </w:r>
      <w:proofErr w:type="spellEnd"/>
    </w:p>
    <w:p w14:paraId="126F4EF2" w14:textId="77777777" w:rsidR="001C3088" w:rsidRDefault="00F6259B">
      <w:pPr>
        <w:spacing w:before="63" w:after="0" w:line="240" w:lineRule="auto"/>
        <w:ind w:left="1514" w:right="-20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3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Change</w:t>
      </w:r>
      <w:proofErr w:type="gramEnd"/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directori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RSA_AM_HOM</w:t>
      </w:r>
      <w:r>
        <w:rPr>
          <w:rFonts w:ascii="Courier New" w:eastAsia="Courier New" w:hAnsi="Courier New" w:cs="Courier New"/>
          <w:sz w:val="19"/>
          <w:szCs w:val="19"/>
        </w:rPr>
        <w:t>E/</w:t>
      </w:r>
    </w:p>
    <w:p w14:paraId="53345A47" w14:textId="77777777" w:rsidR="001C3088" w:rsidRDefault="00F6259B">
      <w:pPr>
        <w:spacing w:before="60" w:after="0" w:line="240" w:lineRule="auto"/>
        <w:ind w:left="15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4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proofErr w:type="gramEnd"/>
      <w:r>
        <w:rPr>
          <w:rFonts w:ascii="Palatino Linotype" w:eastAsia="Palatino Linotype" w:hAnsi="Palatino Linotype" w:cs="Palatino Linotype"/>
          <w:sz w:val="20"/>
          <w:szCs w:val="20"/>
        </w:rPr>
        <w:t>:</w:t>
      </w:r>
    </w:p>
    <w:p w14:paraId="1A7830C2" w14:textId="77777777" w:rsidR="001C3088" w:rsidRDefault="001C3088">
      <w:pPr>
        <w:spacing w:before="2" w:after="0" w:line="110" w:lineRule="exact"/>
        <w:rPr>
          <w:sz w:val="11"/>
          <w:szCs w:val="11"/>
        </w:rPr>
      </w:pPr>
    </w:p>
    <w:p w14:paraId="0FF34996" w14:textId="77777777" w:rsidR="001C3088" w:rsidRDefault="00F6259B">
      <w:pPr>
        <w:spacing w:after="0" w:line="267" w:lineRule="auto"/>
        <w:ind w:left="1740" w:right="62"/>
        <w:rPr>
          <w:rFonts w:ascii="Courier New" w:eastAsia="Courier New" w:hAnsi="Courier New" w:cs="Courier New"/>
          <w:sz w:val="19"/>
          <w:szCs w:val="19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appserver</w:t>
      </w:r>
      <w:proofErr w:type="spellEnd"/>
      <w:proofErr w:type="gramEnd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/</w:t>
      </w:r>
      <w:proofErr w:type="spellStart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jdk</w:t>
      </w:r>
      <w:proofErr w:type="spellEnd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/bin/ja</w:t>
      </w:r>
      <w:r>
        <w:rPr>
          <w:rFonts w:ascii="Courier New" w:eastAsia="Courier New" w:hAnsi="Courier New" w:cs="Courier New"/>
          <w:w w:val="94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23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-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x</w:t>
      </w:r>
      <w:r>
        <w:rPr>
          <w:rFonts w:ascii="Courier New" w:eastAsia="Courier New" w:hAnsi="Courier New" w:cs="Courier New"/>
          <w:sz w:val="19"/>
          <w:szCs w:val="19"/>
        </w:rPr>
        <w:t>f</w:t>
      </w:r>
      <w:proofErr w:type="spellEnd"/>
      <w:r>
        <w:rPr>
          <w:rFonts w:ascii="Courier New" w:eastAsia="Courier New" w:hAnsi="Courier New" w:cs="Courier New"/>
          <w:spacing w:val="-2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compon</w:t>
      </w:r>
      <w:r>
        <w:rPr>
          <w:rFonts w:ascii="Courier New" w:eastAsia="Courier New" w:hAnsi="Courier New" w:cs="Courier New"/>
          <w:w w:val="94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nts/</w:t>
      </w:r>
      <w:proofErr w:type="spellStart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ims</w:t>
      </w:r>
      <w:proofErr w:type="spellEnd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/wars/console-</w:t>
      </w:r>
      <w:proofErr w:type="spellStart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ims.wa</w:t>
      </w:r>
      <w:r>
        <w:rPr>
          <w:rFonts w:ascii="Courier New" w:eastAsia="Courier New" w:hAnsi="Courier New" w:cs="Courier New"/>
          <w:w w:val="94"/>
          <w:sz w:val="19"/>
          <w:szCs w:val="19"/>
        </w:rPr>
        <w:t>r</w:t>
      </w:r>
      <w:proofErr w:type="spellEnd"/>
      <w:r>
        <w:rPr>
          <w:rFonts w:ascii="Courier New" w:eastAsia="Courier New" w:hAnsi="Courier New" w:cs="Courier New"/>
          <w:spacing w:val="38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5"/>
          <w:sz w:val="19"/>
          <w:szCs w:val="19"/>
        </w:rPr>
        <w:t>WEB</w:t>
      </w:r>
      <w:r>
        <w:rPr>
          <w:rFonts w:ascii="Courier New" w:eastAsia="Courier New" w:hAnsi="Courier New" w:cs="Courier New"/>
          <w:w w:val="95"/>
          <w:sz w:val="19"/>
          <w:szCs w:val="19"/>
        </w:rPr>
        <w:t>-</w:t>
      </w:r>
      <w:r>
        <w:rPr>
          <w:rFonts w:ascii="Courier New" w:eastAsia="Courier New" w:hAnsi="Courier New" w:cs="Courier New"/>
          <w:spacing w:val="-1"/>
          <w:w w:val="95"/>
          <w:sz w:val="19"/>
          <w:szCs w:val="19"/>
        </w:rPr>
        <w:t>INF/lib/</w:t>
      </w:r>
      <w:proofErr w:type="spellStart"/>
      <w:r>
        <w:rPr>
          <w:rFonts w:ascii="Courier New" w:eastAsia="Courier New" w:hAnsi="Courier New" w:cs="Courier New"/>
          <w:spacing w:val="-1"/>
          <w:w w:val="95"/>
          <w:sz w:val="19"/>
          <w:szCs w:val="19"/>
        </w:rPr>
        <w:t>ims</w:t>
      </w:r>
      <w:proofErr w:type="spellEnd"/>
      <w:r>
        <w:rPr>
          <w:rFonts w:ascii="Courier New" w:eastAsia="Courier New" w:hAnsi="Courier New" w:cs="Courier New"/>
          <w:spacing w:val="-1"/>
          <w:w w:val="95"/>
          <w:sz w:val="19"/>
          <w:szCs w:val="19"/>
        </w:rPr>
        <w:t xml:space="preserve">-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client.jar</w:t>
      </w:r>
    </w:p>
    <w:p w14:paraId="035AC16F" w14:textId="77777777" w:rsidR="001C3088" w:rsidRDefault="00F6259B">
      <w:pPr>
        <w:spacing w:before="38" w:after="0" w:line="240" w:lineRule="auto"/>
        <w:ind w:left="15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5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proofErr w:type="gramEnd"/>
      <w:r>
        <w:rPr>
          <w:rFonts w:ascii="Palatino Linotype" w:eastAsia="Palatino Linotype" w:hAnsi="Palatino Linotype" w:cs="Palatino Linotype"/>
          <w:sz w:val="20"/>
          <w:szCs w:val="20"/>
        </w:rPr>
        <w:t>:</w:t>
      </w:r>
    </w:p>
    <w:p w14:paraId="4BBB6CCE" w14:textId="77777777" w:rsidR="001C3088" w:rsidRDefault="001C3088">
      <w:pPr>
        <w:spacing w:before="2" w:after="0" w:line="110" w:lineRule="exact"/>
        <w:rPr>
          <w:sz w:val="11"/>
          <w:szCs w:val="11"/>
        </w:rPr>
      </w:pPr>
    </w:p>
    <w:p w14:paraId="7049FE7D" w14:textId="77777777" w:rsidR="001C3088" w:rsidRDefault="00F6259B">
      <w:pPr>
        <w:spacing w:after="0" w:line="267" w:lineRule="auto"/>
        <w:ind w:left="1740" w:right="602"/>
        <w:rPr>
          <w:rFonts w:ascii="Courier New" w:eastAsia="Courier New" w:hAnsi="Courier New" w:cs="Courier New"/>
          <w:sz w:val="19"/>
          <w:szCs w:val="19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appserver</w:t>
      </w:r>
      <w:proofErr w:type="spellEnd"/>
      <w:proofErr w:type="gramEnd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/</w:t>
      </w:r>
      <w:proofErr w:type="spellStart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jdk</w:t>
      </w:r>
      <w:proofErr w:type="spellEnd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/bin/ja</w:t>
      </w:r>
      <w:r>
        <w:rPr>
          <w:rFonts w:ascii="Courier New" w:eastAsia="Courier New" w:hAnsi="Courier New" w:cs="Courier New"/>
          <w:w w:val="94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23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-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x</w:t>
      </w:r>
      <w:r>
        <w:rPr>
          <w:rFonts w:ascii="Courier New" w:eastAsia="Courier New" w:hAnsi="Courier New" w:cs="Courier New"/>
          <w:sz w:val="19"/>
          <w:szCs w:val="19"/>
        </w:rPr>
        <w:t>f</w:t>
      </w:r>
      <w:proofErr w:type="spellEnd"/>
      <w:r>
        <w:rPr>
          <w:rFonts w:ascii="Courier New" w:eastAsia="Courier New" w:hAnsi="Courier New" w:cs="Courier New"/>
          <w:spacing w:val="-2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compon</w:t>
      </w:r>
      <w:r>
        <w:rPr>
          <w:rFonts w:ascii="Courier New" w:eastAsia="Courier New" w:hAnsi="Courier New" w:cs="Courier New"/>
          <w:w w:val="94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nts/</w:t>
      </w:r>
      <w:proofErr w:type="spellStart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ucm</w:t>
      </w:r>
      <w:proofErr w:type="spellEnd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/console-</w:t>
      </w:r>
      <w:proofErr w:type="spellStart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ucm.wa</w:t>
      </w:r>
      <w:r>
        <w:rPr>
          <w:rFonts w:ascii="Courier New" w:eastAsia="Courier New" w:hAnsi="Courier New" w:cs="Courier New"/>
          <w:w w:val="94"/>
          <w:sz w:val="19"/>
          <w:szCs w:val="19"/>
        </w:rPr>
        <w:t>r</w:t>
      </w:r>
      <w:proofErr w:type="spellEnd"/>
      <w:r>
        <w:rPr>
          <w:rFonts w:ascii="Courier New" w:eastAsia="Courier New" w:hAnsi="Courier New" w:cs="Courier New"/>
          <w:spacing w:val="32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5"/>
          <w:sz w:val="19"/>
          <w:szCs w:val="19"/>
        </w:rPr>
        <w:t>WEB-INF/</w:t>
      </w:r>
      <w:r>
        <w:rPr>
          <w:rFonts w:ascii="Courier New" w:eastAsia="Courier New" w:hAnsi="Courier New" w:cs="Courier New"/>
          <w:w w:val="95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-1"/>
          <w:w w:val="95"/>
          <w:sz w:val="19"/>
          <w:szCs w:val="19"/>
        </w:rPr>
        <w:t>ib/</w:t>
      </w:r>
      <w:proofErr w:type="spellStart"/>
      <w:r>
        <w:rPr>
          <w:rFonts w:ascii="Courier New" w:eastAsia="Courier New" w:hAnsi="Courier New" w:cs="Courier New"/>
          <w:spacing w:val="-1"/>
          <w:w w:val="95"/>
          <w:sz w:val="19"/>
          <w:szCs w:val="19"/>
        </w:rPr>
        <w:t>ucm</w:t>
      </w:r>
      <w:proofErr w:type="spellEnd"/>
      <w:r>
        <w:rPr>
          <w:rFonts w:ascii="Courier New" w:eastAsia="Courier New" w:hAnsi="Courier New" w:cs="Courier New"/>
          <w:spacing w:val="-1"/>
          <w:w w:val="95"/>
          <w:sz w:val="19"/>
          <w:szCs w:val="19"/>
        </w:rPr>
        <w:t xml:space="preserve">-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client.jar</w:t>
      </w:r>
    </w:p>
    <w:p w14:paraId="61B4F193" w14:textId="77777777" w:rsidR="001C3088" w:rsidRDefault="00F6259B">
      <w:pPr>
        <w:spacing w:before="38" w:after="0" w:line="240" w:lineRule="auto"/>
        <w:ind w:left="15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6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Copy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lo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ing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les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thent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Identity</w:t>
      </w:r>
    </w:p>
    <w:p w14:paraId="75A49174" w14:textId="77777777" w:rsidR="001C3088" w:rsidRDefault="00F6259B">
      <w:pPr>
        <w:spacing w:after="0" w:line="240" w:lineRule="exact"/>
        <w:ind w:left="174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Man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ger</w:t>
      </w:r>
      <w:r>
        <w:rPr>
          <w:rFonts w:ascii="Palatino Linotype" w:eastAsia="Palatino Linotype" w:hAnsi="Palatino Linotype" w:cs="Palatino Linotype"/>
          <w:spacing w:val="-9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dri</w:t>
      </w:r>
      <w:r>
        <w:rPr>
          <w:rFonts w:ascii="Palatino Linotype" w:eastAsia="Palatino Linotype" w:hAnsi="Palatino Linotype" w:cs="Palatino Linotype"/>
          <w:spacing w:val="-3"/>
          <w:position w:val="1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library</w:t>
      </w:r>
      <w:r>
        <w:rPr>
          <w:rFonts w:ascii="Palatino Linotype" w:eastAsia="Palatino Linotype" w:hAnsi="Palatino Linotype" w:cs="Palatino Linotype"/>
          <w:spacing w:val="-6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di</w:t>
      </w:r>
      <w:r>
        <w:rPr>
          <w:rFonts w:ascii="Palatino Linotype" w:eastAsia="Palatino Linotype" w:hAnsi="Palatino Linotype" w:cs="Palatino Linotype"/>
          <w:spacing w:val="-1"/>
          <w:position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ectory:</w:t>
      </w:r>
    </w:p>
    <w:p w14:paraId="456D156A" w14:textId="77777777" w:rsidR="001C3088" w:rsidRDefault="001C3088">
      <w:pPr>
        <w:spacing w:before="2" w:after="0" w:line="190" w:lineRule="exact"/>
        <w:rPr>
          <w:sz w:val="19"/>
          <w:szCs w:val="19"/>
        </w:rPr>
      </w:pPr>
    </w:p>
    <w:p w14:paraId="04DB4A2B" w14:textId="77777777" w:rsidR="001C3088" w:rsidRDefault="00F6259B">
      <w:pPr>
        <w:spacing w:after="0" w:line="312" w:lineRule="auto"/>
        <w:ind w:left="1740" w:right="1791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-1"/>
          <w:sz w:val="19"/>
          <w:szCs w:val="19"/>
        </w:rPr>
        <w:t>RSA_AM_HOME/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appserver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license.bea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 xml:space="preserve"> RSA_AM_HOME/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appserver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/modules/co</w:t>
      </w:r>
      <w:r>
        <w:rPr>
          <w:rFonts w:ascii="Courier New" w:eastAsia="Courier New" w:hAnsi="Courier New" w:cs="Courier New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.bea.core.process_5.3.0.0.jar RSA_AM_HOME/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appserver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weblogic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/s</w:t>
      </w:r>
      <w:r>
        <w:rPr>
          <w:rFonts w:ascii="Courier New" w:eastAsia="Courier New" w:hAnsi="Courier New" w:cs="Courier New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rver/lib/wlfullclient.jar RSA_AM_HOME/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appserver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weblogic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/s</w:t>
      </w:r>
      <w:r>
        <w:rPr>
          <w:rFonts w:ascii="Courier New" w:eastAsia="Courier New" w:hAnsi="Courier New" w:cs="Courier New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rver/lib/wlcipher.jar RSA_AM_HOME/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appserver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weblogic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/s</w:t>
      </w:r>
      <w:r>
        <w:rPr>
          <w:rFonts w:ascii="Courier New" w:eastAsia="Courier New" w:hAnsi="Courier New" w:cs="Courier New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rver/lib/EccpressoAsn1.jar RSA_AM_HOME/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appserver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weblogic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/s</w:t>
      </w:r>
      <w:r>
        <w:rPr>
          <w:rFonts w:ascii="Courier New" w:eastAsia="Courier New" w:hAnsi="Courier New" w:cs="Courier New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rver/lib/EccpressoCore.jar RSA_AM_HOME/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appserver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weblogic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/s</w:t>
      </w:r>
      <w:r>
        <w:rPr>
          <w:rFonts w:ascii="Courier New" w:eastAsia="Courier New" w:hAnsi="Courier New" w:cs="Courier New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rver/lib/EccpressoJcae.jar RSA_AM_HOME/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utils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/jars/am-client</w:t>
      </w:r>
      <w:r>
        <w:rPr>
          <w:rFonts w:ascii="Courier New" w:eastAsia="Courier New" w:hAnsi="Courier New" w:cs="Courier New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jar RSA_AM_HOME/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utils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/jars/systemfie</w:t>
      </w:r>
      <w:r>
        <w:rPr>
          <w:rFonts w:ascii="Courier New" w:eastAsia="Courier New" w:hAnsi="Courier New" w:cs="Courier New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ds-o.jar RSA_AM_HOME/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utils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/jars/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thirdpart</w:t>
      </w:r>
      <w:r>
        <w:rPr>
          <w:rFonts w:ascii="Courier New" w:eastAsia="Courier New" w:hAnsi="Courier New" w:cs="Courier New"/>
          <w:sz w:val="19"/>
          <w:szCs w:val="19"/>
        </w:rPr>
        <w:t>y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/axis-1.3.jar RSA_AM_HOME/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utils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/jars/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thirdpart</w:t>
      </w:r>
      <w:r>
        <w:rPr>
          <w:rFonts w:ascii="Courier New" w:eastAsia="Courier New" w:hAnsi="Courier New" w:cs="Courier New"/>
          <w:sz w:val="19"/>
          <w:szCs w:val="19"/>
        </w:rPr>
        <w:t>y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/commons-beanutils-1.7.0.jar RSA_AM_HOME/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utils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/jars/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thirdpart</w:t>
      </w:r>
      <w:r>
        <w:rPr>
          <w:rFonts w:ascii="Courier New" w:eastAsia="Courier New" w:hAnsi="Courier New" w:cs="Courier New"/>
          <w:sz w:val="19"/>
          <w:szCs w:val="19"/>
        </w:rPr>
        <w:t>y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/commons-discovery-0.2.jar RSA_AM_HOME/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utils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/jars/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thirdpart</w:t>
      </w:r>
      <w:r>
        <w:rPr>
          <w:rFonts w:ascii="Courier New" w:eastAsia="Courier New" w:hAnsi="Courier New" w:cs="Courier New"/>
          <w:sz w:val="19"/>
          <w:szCs w:val="19"/>
        </w:rPr>
        <w:t>y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/commons-lang-2.2.jar RSA_AM_HOME/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utils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/jars/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thirdpart</w:t>
      </w:r>
      <w:r>
        <w:rPr>
          <w:rFonts w:ascii="Courier New" w:eastAsia="Courier New" w:hAnsi="Courier New" w:cs="Courier New"/>
          <w:sz w:val="19"/>
          <w:szCs w:val="19"/>
        </w:rPr>
        <w:t>y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/commons-logging-1.0.4.jar RSA_AM_HOME/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utils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/jars/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thirdpart</w:t>
      </w:r>
      <w:r>
        <w:rPr>
          <w:rFonts w:ascii="Courier New" w:eastAsia="Courier New" w:hAnsi="Courier New" w:cs="Courier New"/>
          <w:sz w:val="19"/>
          <w:szCs w:val="19"/>
        </w:rPr>
        <w:t>y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/iScreen-1-1-0rsa-2.jar RSA_AM_HOME/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utils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/jars/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thirdpart</w:t>
      </w:r>
      <w:r>
        <w:rPr>
          <w:rFonts w:ascii="Courier New" w:eastAsia="Courier New" w:hAnsi="Courier New" w:cs="Courier New"/>
          <w:sz w:val="19"/>
          <w:szCs w:val="19"/>
        </w:rPr>
        <w:t>y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/iScreen-ognl-1-1-0rsa-2.jar RSA_AM_HOME/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utils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/jars/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thirdpart</w:t>
      </w:r>
      <w:r>
        <w:rPr>
          <w:rFonts w:ascii="Courier New" w:eastAsia="Courier New" w:hAnsi="Courier New" w:cs="Courier New"/>
          <w:sz w:val="19"/>
          <w:szCs w:val="19"/>
        </w:rPr>
        <w:t>y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/jdom-1.0.jar RSA_AM_HOME/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utils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/jars/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thirdpart</w:t>
      </w:r>
      <w:r>
        <w:rPr>
          <w:rFonts w:ascii="Courier New" w:eastAsia="Courier New" w:hAnsi="Courier New" w:cs="Courier New"/>
          <w:sz w:val="19"/>
          <w:szCs w:val="19"/>
        </w:rPr>
        <w:t>y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/jsafe-3.6.jar RSA_AM_HOME/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utils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/jars/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thirdpart</w:t>
      </w:r>
      <w:r>
        <w:rPr>
          <w:rFonts w:ascii="Courier New" w:eastAsia="Courier New" w:hAnsi="Courier New" w:cs="Courier New"/>
          <w:sz w:val="19"/>
          <w:szCs w:val="19"/>
        </w:rPr>
        <w:t>y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/jsafeJCE-3.6.jar RSA_AM_HOME/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utils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/jars/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thirdpart</w:t>
      </w:r>
      <w:r>
        <w:rPr>
          <w:rFonts w:ascii="Courier New" w:eastAsia="Courier New" w:hAnsi="Courier New" w:cs="Courier New"/>
          <w:sz w:val="19"/>
          <w:szCs w:val="19"/>
        </w:rPr>
        <w:t>y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/log4j-1.2.11rsa-3.jar RSA_AM_HOME/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utils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/jars/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thirdpart</w:t>
      </w:r>
      <w:r>
        <w:rPr>
          <w:rFonts w:ascii="Courier New" w:eastAsia="Courier New" w:hAnsi="Courier New" w:cs="Courier New"/>
          <w:sz w:val="19"/>
          <w:szCs w:val="19"/>
        </w:rPr>
        <w:t>y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/ognl-2.6.7.jar RSA_AM_HOME/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utils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/jars/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thirdpart</w:t>
      </w:r>
      <w:r>
        <w:rPr>
          <w:rFonts w:ascii="Courier New" w:eastAsia="Courier New" w:hAnsi="Courier New" w:cs="Courier New"/>
          <w:sz w:val="19"/>
          <w:szCs w:val="19"/>
        </w:rPr>
        <w:t>y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/spring-2.0.7.jar RSA_AM_HOME/WEB-INF/lib/ims-clie</w:t>
      </w:r>
      <w:r>
        <w:rPr>
          <w:rFonts w:ascii="Courier New" w:eastAsia="Courier New" w:hAnsi="Courier New" w:cs="Courier New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t.jar</w:t>
      </w:r>
    </w:p>
    <w:p w14:paraId="6BB9121C" w14:textId="77777777" w:rsidR="001C3088" w:rsidRDefault="00F6259B">
      <w:pPr>
        <w:spacing w:after="0" w:line="215" w:lineRule="exact"/>
        <w:ind w:left="1740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-1"/>
          <w:position w:val="1"/>
          <w:sz w:val="19"/>
          <w:szCs w:val="19"/>
        </w:rPr>
        <w:t>RSA_AM_HOME/WEB-INF/lib/ucm-clie</w:t>
      </w:r>
      <w:r>
        <w:rPr>
          <w:rFonts w:ascii="Courier New" w:eastAsia="Courier New" w:hAnsi="Courier New" w:cs="Courier New"/>
          <w:position w:val="1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-1"/>
          <w:position w:val="1"/>
          <w:sz w:val="19"/>
          <w:szCs w:val="19"/>
        </w:rPr>
        <w:t>t.jar</w:t>
      </w:r>
    </w:p>
    <w:p w14:paraId="35F8A8BE" w14:textId="77777777" w:rsidR="001C3088" w:rsidRDefault="001C3088">
      <w:pPr>
        <w:spacing w:after="0"/>
        <w:rPr>
          <w:ins w:id="69" w:author="Glen Knutti" w:date="2015-03-27T17:20:00Z"/>
        </w:rPr>
      </w:pPr>
    </w:p>
    <w:p w14:paraId="36D233AA" w14:textId="77777777" w:rsidR="00F6259B" w:rsidRDefault="00F6259B">
      <w:pPr>
        <w:spacing w:after="0"/>
        <w:rPr>
          <w:ins w:id="70" w:author="Glen Knutti" w:date="2015-03-27T17:20:00Z"/>
        </w:rPr>
      </w:pPr>
    </w:p>
    <w:p w14:paraId="6FC554BE" w14:textId="2CF48458" w:rsidR="00F6259B" w:rsidRDefault="00F6259B" w:rsidP="00F6259B">
      <w:pPr>
        <w:tabs>
          <w:tab w:val="left" w:pos="1260"/>
        </w:tabs>
        <w:spacing w:before="52" w:after="0" w:line="240" w:lineRule="auto"/>
        <w:ind w:left="286" w:right="20"/>
        <w:rPr>
          <w:ins w:id="71" w:author="Glen Knutti" w:date="2015-03-27T17:20:00Z"/>
          <w:rFonts w:ascii="Arial" w:eastAsia="Arial" w:hAnsi="Arial" w:cs="Arial"/>
          <w:sz w:val="32"/>
          <w:szCs w:val="32"/>
        </w:rPr>
      </w:pPr>
      <w:ins w:id="72" w:author="Glen Knutti" w:date="2015-03-27T17:20:00Z">
        <w:r>
          <w:rPr>
            <w:rFonts w:ascii="Arial" w:eastAsia="Arial" w:hAnsi="Arial" w:cs="Arial"/>
            <w:b/>
            <w:bCs/>
            <w:w w:val="83"/>
            <w:sz w:val="32"/>
            <w:szCs w:val="32"/>
          </w:rPr>
          <w:t>2.2.1.2</w:t>
        </w:r>
        <w:r>
          <w:rPr>
            <w:rFonts w:ascii="Arial" w:eastAsia="Arial" w:hAnsi="Arial" w:cs="Arial"/>
            <w:b/>
            <w:bCs/>
            <w:sz w:val="32"/>
            <w:szCs w:val="32"/>
          </w:rPr>
          <w:tab/>
        </w:r>
        <w:r>
          <w:rPr>
            <w:rFonts w:ascii="Arial" w:eastAsia="Arial" w:hAnsi="Arial" w:cs="Arial"/>
            <w:b/>
            <w:bCs/>
            <w:w w:val="83"/>
            <w:sz w:val="32"/>
            <w:szCs w:val="32"/>
          </w:rPr>
          <w:t>Copying</w:t>
        </w:r>
        <w:r>
          <w:rPr>
            <w:rFonts w:ascii="Arial" w:eastAsia="Arial" w:hAnsi="Arial" w:cs="Arial"/>
            <w:b/>
            <w:bCs/>
            <w:spacing w:val="-1"/>
            <w:w w:val="83"/>
            <w:sz w:val="32"/>
            <w:szCs w:val="32"/>
          </w:rPr>
          <w:t xml:space="preserve"> </w:t>
        </w:r>
        <w:r>
          <w:rPr>
            <w:rFonts w:ascii="Arial" w:eastAsia="Arial" w:hAnsi="Arial" w:cs="Arial"/>
            <w:b/>
            <w:bCs/>
            <w:w w:val="83"/>
            <w:sz w:val="32"/>
            <w:szCs w:val="32"/>
          </w:rPr>
          <w:t>RSA</w:t>
        </w:r>
        <w:r>
          <w:rPr>
            <w:rFonts w:ascii="Arial" w:eastAsia="Arial" w:hAnsi="Arial" w:cs="Arial"/>
            <w:b/>
            <w:bCs/>
            <w:spacing w:val="-1"/>
            <w:w w:val="83"/>
            <w:sz w:val="32"/>
            <w:szCs w:val="32"/>
          </w:rPr>
          <w:t xml:space="preserve"> Authentication Manager 8.1 </w:t>
        </w:r>
        <w:r>
          <w:rPr>
            <w:rFonts w:ascii="Arial" w:eastAsia="Arial" w:hAnsi="Arial" w:cs="Arial"/>
            <w:b/>
            <w:bCs/>
            <w:w w:val="83"/>
            <w:sz w:val="32"/>
            <w:szCs w:val="32"/>
          </w:rPr>
          <w:t>Files</w:t>
        </w:r>
      </w:ins>
    </w:p>
    <w:p w14:paraId="600D7343" w14:textId="26EAE7AF" w:rsidR="00AB1C20" w:rsidRPr="00AB1C20" w:rsidRDefault="00AB1C20" w:rsidP="00AB1C20">
      <w:pPr>
        <w:ind w:left="1285" w:right="20"/>
        <w:rPr>
          <w:ins w:id="73" w:author="Glen Knutti" w:date="2015-03-27T17:22:00Z"/>
          <w:rFonts w:ascii="Palatino Linotype" w:eastAsia="Palatino Linotype" w:hAnsi="Palatino Linotype" w:cs="Palatino Linotype"/>
          <w:w w:val="99"/>
          <w:sz w:val="20"/>
          <w:szCs w:val="20"/>
        </w:rPr>
      </w:pPr>
      <w:ins w:id="74" w:author="Glen Knutti" w:date="2015-03-27T17:22:00Z"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 xml:space="preserve">Copy the following files from the </w:t>
        </w:r>
        <w:proofErr w:type="spellStart"/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>sdk</w:t>
        </w:r>
        <w:proofErr w:type="spellEnd"/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 xml:space="preserve"> directory of the RSA Authentication Manager 8.1 installation media to the Identity Manager driver library.</w:t>
        </w:r>
      </w:ins>
    </w:p>
    <w:p w14:paraId="7F0BAEEC" w14:textId="77777777" w:rsidR="00AB1C20" w:rsidRPr="00AB1C20" w:rsidRDefault="00AB1C20" w:rsidP="00AB1C20">
      <w:pPr>
        <w:spacing w:after="0" w:line="240" w:lineRule="auto"/>
        <w:ind w:left="1285" w:right="20"/>
        <w:rPr>
          <w:ins w:id="75" w:author="Glen Knutti" w:date="2015-03-27T17:22:00Z"/>
          <w:rFonts w:ascii="Palatino Linotype" w:eastAsia="Palatino Linotype" w:hAnsi="Palatino Linotype" w:cs="Palatino Linotype"/>
          <w:w w:val="99"/>
          <w:sz w:val="20"/>
          <w:szCs w:val="20"/>
        </w:rPr>
      </w:pPr>
    </w:p>
    <w:p w14:paraId="7E428EEA" w14:textId="77777777" w:rsidR="00AB1C20" w:rsidRPr="00AB1C20" w:rsidRDefault="00AB1C20" w:rsidP="00AB1C20">
      <w:pPr>
        <w:spacing w:after="0" w:line="240" w:lineRule="auto"/>
        <w:ind w:left="1285" w:right="20"/>
        <w:rPr>
          <w:ins w:id="76" w:author="Glen Knutti" w:date="2015-03-27T17:22:00Z"/>
          <w:rFonts w:ascii="Palatino Linotype" w:eastAsia="Palatino Linotype" w:hAnsi="Palatino Linotype" w:cs="Palatino Linotype"/>
          <w:w w:val="99"/>
          <w:sz w:val="20"/>
          <w:szCs w:val="20"/>
        </w:rPr>
      </w:pPr>
      <w:proofErr w:type="gramStart"/>
      <w:ins w:id="77" w:author="Glen Knutti" w:date="2015-03-27T17:22:00Z"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>am</w:t>
        </w:r>
        <w:proofErr w:type="gramEnd"/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>-client.jar</w:t>
        </w:r>
      </w:ins>
    </w:p>
    <w:p w14:paraId="5A719886" w14:textId="77777777" w:rsidR="00AB1C20" w:rsidRPr="00AB1C20" w:rsidRDefault="00AB1C20" w:rsidP="00AB1C20">
      <w:pPr>
        <w:spacing w:after="0" w:line="240" w:lineRule="auto"/>
        <w:ind w:left="1285" w:right="20"/>
        <w:rPr>
          <w:ins w:id="78" w:author="Glen Knutti" w:date="2015-03-27T17:22:00Z"/>
          <w:rFonts w:ascii="Palatino Linotype" w:eastAsia="Palatino Linotype" w:hAnsi="Palatino Linotype" w:cs="Palatino Linotype"/>
          <w:w w:val="99"/>
          <w:sz w:val="20"/>
          <w:szCs w:val="20"/>
        </w:rPr>
      </w:pPr>
      <w:proofErr w:type="gramStart"/>
      <w:ins w:id="79" w:author="Glen Knutti" w:date="2015-03-27T17:22:00Z"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>commons</w:t>
        </w:r>
        <w:proofErr w:type="gramEnd"/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>-beanutils.jar</w:t>
        </w:r>
      </w:ins>
    </w:p>
    <w:p w14:paraId="52F52DB6" w14:textId="77777777" w:rsidR="00AB1C20" w:rsidRPr="00AB1C20" w:rsidRDefault="00AB1C20" w:rsidP="00AB1C20">
      <w:pPr>
        <w:spacing w:after="0" w:line="240" w:lineRule="auto"/>
        <w:ind w:left="1285" w:right="20"/>
        <w:rPr>
          <w:ins w:id="80" w:author="Glen Knutti" w:date="2015-03-27T17:22:00Z"/>
          <w:rFonts w:ascii="Palatino Linotype" w:eastAsia="Palatino Linotype" w:hAnsi="Palatino Linotype" w:cs="Palatino Linotype"/>
          <w:w w:val="99"/>
          <w:sz w:val="20"/>
          <w:szCs w:val="20"/>
        </w:rPr>
      </w:pPr>
      <w:proofErr w:type="gramStart"/>
      <w:ins w:id="81" w:author="Glen Knutti" w:date="2015-03-27T17:22:00Z"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>commons</w:t>
        </w:r>
        <w:proofErr w:type="gramEnd"/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>-logging.jar</w:t>
        </w:r>
      </w:ins>
    </w:p>
    <w:p w14:paraId="22E78193" w14:textId="77777777" w:rsidR="00AB1C20" w:rsidRPr="00AB1C20" w:rsidRDefault="00AB1C20" w:rsidP="00AB1C20">
      <w:pPr>
        <w:spacing w:after="0" w:line="240" w:lineRule="auto"/>
        <w:ind w:left="1285" w:right="20"/>
        <w:rPr>
          <w:ins w:id="82" w:author="Glen Knutti" w:date="2015-03-27T17:22:00Z"/>
          <w:rFonts w:ascii="Palatino Linotype" w:eastAsia="Palatino Linotype" w:hAnsi="Palatino Linotype" w:cs="Palatino Linotype"/>
          <w:w w:val="99"/>
          <w:sz w:val="20"/>
          <w:szCs w:val="20"/>
        </w:rPr>
      </w:pPr>
      <w:proofErr w:type="gramStart"/>
      <w:ins w:id="83" w:author="Glen Knutti" w:date="2015-03-27T17:22:00Z"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lastRenderedPageBreak/>
          <w:t>iScreen.jar</w:t>
        </w:r>
        <w:proofErr w:type="gramEnd"/>
      </w:ins>
    </w:p>
    <w:p w14:paraId="2662B1CE" w14:textId="77777777" w:rsidR="00AB1C20" w:rsidRPr="00AB1C20" w:rsidRDefault="00AB1C20" w:rsidP="00AB1C20">
      <w:pPr>
        <w:spacing w:after="0" w:line="240" w:lineRule="auto"/>
        <w:ind w:left="1285" w:right="20"/>
        <w:rPr>
          <w:ins w:id="84" w:author="Glen Knutti" w:date="2015-03-27T17:22:00Z"/>
          <w:rFonts w:ascii="Palatino Linotype" w:eastAsia="Palatino Linotype" w:hAnsi="Palatino Linotype" w:cs="Palatino Linotype"/>
          <w:w w:val="99"/>
          <w:sz w:val="20"/>
          <w:szCs w:val="20"/>
        </w:rPr>
      </w:pPr>
      <w:proofErr w:type="gramStart"/>
      <w:ins w:id="85" w:author="Glen Knutti" w:date="2015-03-27T17:22:00Z"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>log4j.jar</w:t>
        </w:r>
        <w:proofErr w:type="gramEnd"/>
      </w:ins>
    </w:p>
    <w:p w14:paraId="334BF7AA" w14:textId="77777777" w:rsidR="00AB1C20" w:rsidRPr="00AB1C20" w:rsidRDefault="00AB1C20" w:rsidP="00AB1C20">
      <w:pPr>
        <w:spacing w:after="0" w:line="240" w:lineRule="auto"/>
        <w:ind w:left="1285" w:right="20"/>
        <w:rPr>
          <w:ins w:id="86" w:author="Glen Knutti" w:date="2015-03-27T17:22:00Z"/>
          <w:rFonts w:ascii="Palatino Linotype" w:eastAsia="Palatino Linotype" w:hAnsi="Palatino Linotype" w:cs="Palatino Linotype"/>
          <w:w w:val="99"/>
          <w:sz w:val="20"/>
          <w:szCs w:val="20"/>
        </w:rPr>
      </w:pPr>
      <w:proofErr w:type="gramStart"/>
      <w:ins w:id="87" w:author="Glen Knutti" w:date="2015-03-27T17:22:00Z"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>ognl.jar</w:t>
        </w:r>
        <w:proofErr w:type="gramEnd"/>
      </w:ins>
    </w:p>
    <w:p w14:paraId="046907B5" w14:textId="77777777" w:rsidR="00AB1C20" w:rsidRPr="00AB1C20" w:rsidRDefault="00AB1C20" w:rsidP="00AB1C20">
      <w:pPr>
        <w:spacing w:after="0" w:line="240" w:lineRule="auto"/>
        <w:ind w:left="1285" w:right="20"/>
        <w:rPr>
          <w:ins w:id="88" w:author="Glen Knutti" w:date="2015-03-27T17:22:00Z"/>
          <w:rFonts w:ascii="Palatino Linotype" w:eastAsia="Palatino Linotype" w:hAnsi="Palatino Linotype" w:cs="Palatino Linotype"/>
          <w:w w:val="99"/>
          <w:sz w:val="20"/>
          <w:szCs w:val="20"/>
        </w:rPr>
      </w:pPr>
      <w:proofErr w:type="gramStart"/>
      <w:ins w:id="89" w:author="Glen Knutti" w:date="2015-03-27T17:22:00Z"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>spring</w:t>
        </w:r>
        <w:proofErr w:type="gramEnd"/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>-asm.jar</w:t>
        </w:r>
      </w:ins>
    </w:p>
    <w:p w14:paraId="4C596127" w14:textId="77777777" w:rsidR="00AB1C20" w:rsidRPr="00AB1C20" w:rsidRDefault="00AB1C20" w:rsidP="00AB1C20">
      <w:pPr>
        <w:spacing w:after="0" w:line="240" w:lineRule="auto"/>
        <w:ind w:left="1285" w:right="20"/>
        <w:rPr>
          <w:ins w:id="90" w:author="Glen Knutti" w:date="2015-03-27T17:22:00Z"/>
          <w:rFonts w:ascii="Palatino Linotype" w:eastAsia="Palatino Linotype" w:hAnsi="Palatino Linotype" w:cs="Palatino Linotype"/>
          <w:w w:val="99"/>
          <w:sz w:val="20"/>
          <w:szCs w:val="20"/>
        </w:rPr>
      </w:pPr>
      <w:proofErr w:type="gramStart"/>
      <w:ins w:id="91" w:author="Glen Knutti" w:date="2015-03-27T17:22:00Z"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>spring</w:t>
        </w:r>
        <w:proofErr w:type="gramEnd"/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>-beans.jar</w:t>
        </w:r>
      </w:ins>
    </w:p>
    <w:p w14:paraId="1BF0EA10" w14:textId="77777777" w:rsidR="00AB1C20" w:rsidRPr="00AB1C20" w:rsidRDefault="00AB1C20" w:rsidP="00AB1C20">
      <w:pPr>
        <w:spacing w:after="0" w:line="240" w:lineRule="auto"/>
        <w:ind w:left="1285" w:right="20"/>
        <w:rPr>
          <w:ins w:id="92" w:author="Glen Knutti" w:date="2015-03-27T17:22:00Z"/>
          <w:rFonts w:ascii="Palatino Linotype" w:eastAsia="Palatino Linotype" w:hAnsi="Palatino Linotype" w:cs="Palatino Linotype"/>
          <w:w w:val="99"/>
          <w:sz w:val="20"/>
          <w:szCs w:val="20"/>
        </w:rPr>
      </w:pPr>
      <w:proofErr w:type="gramStart"/>
      <w:ins w:id="93" w:author="Glen Knutti" w:date="2015-03-27T17:22:00Z"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>spring</w:t>
        </w:r>
        <w:proofErr w:type="gramEnd"/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>-context.jar</w:t>
        </w:r>
      </w:ins>
    </w:p>
    <w:p w14:paraId="045039F0" w14:textId="77777777" w:rsidR="00AB1C20" w:rsidRPr="00AB1C20" w:rsidRDefault="00AB1C20" w:rsidP="00AB1C20">
      <w:pPr>
        <w:spacing w:after="0" w:line="240" w:lineRule="auto"/>
        <w:ind w:left="1285" w:right="20"/>
        <w:rPr>
          <w:ins w:id="94" w:author="Glen Knutti" w:date="2015-03-27T17:22:00Z"/>
          <w:rFonts w:ascii="Palatino Linotype" w:eastAsia="Palatino Linotype" w:hAnsi="Palatino Linotype" w:cs="Palatino Linotype"/>
          <w:w w:val="99"/>
          <w:sz w:val="20"/>
          <w:szCs w:val="20"/>
        </w:rPr>
      </w:pPr>
      <w:proofErr w:type="gramStart"/>
      <w:ins w:id="95" w:author="Glen Knutti" w:date="2015-03-27T17:22:00Z"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>spring</w:t>
        </w:r>
        <w:proofErr w:type="gramEnd"/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>-core.jar</w:t>
        </w:r>
      </w:ins>
    </w:p>
    <w:p w14:paraId="14CB62AA" w14:textId="77777777" w:rsidR="00AB1C20" w:rsidRPr="00AB1C20" w:rsidRDefault="00AB1C20" w:rsidP="00AB1C20">
      <w:pPr>
        <w:spacing w:after="0" w:line="240" w:lineRule="auto"/>
        <w:ind w:left="1285" w:right="20"/>
        <w:rPr>
          <w:ins w:id="96" w:author="Glen Knutti" w:date="2015-03-27T17:22:00Z"/>
          <w:rFonts w:ascii="Palatino Linotype" w:eastAsia="Palatino Linotype" w:hAnsi="Palatino Linotype" w:cs="Palatino Linotype"/>
          <w:w w:val="99"/>
          <w:sz w:val="20"/>
          <w:szCs w:val="20"/>
        </w:rPr>
      </w:pPr>
      <w:proofErr w:type="gramStart"/>
      <w:ins w:id="97" w:author="Glen Knutti" w:date="2015-03-27T17:22:00Z"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>spring</w:t>
        </w:r>
        <w:proofErr w:type="gramEnd"/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>-expression.jar</w:t>
        </w:r>
      </w:ins>
    </w:p>
    <w:p w14:paraId="5994C941" w14:textId="77777777" w:rsidR="00AB1C20" w:rsidRPr="00AB1C20" w:rsidRDefault="00AB1C20" w:rsidP="00AB1C20">
      <w:pPr>
        <w:spacing w:after="0" w:line="240" w:lineRule="auto"/>
        <w:ind w:left="1285" w:right="20"/>
        <w:rPr>
          <w:ins w:id="98" w:author="Glen Knutti" w:date="2015-03-27T17:22:00Z"/>
          <w:rFonts w:ascii="Palatino Linotype" w:eastAsia="Palatino Linotype" w:hAnsi="Palatino Linotype" w:cs="Palatino Linotype"/>
          <w:w w:val="99"/>
          <w:sz w:val="20"/>
          <w:szCs w:val="20"/>
        </w:rPr>
      </w:pPr>
      <w:proofErr w:type="gramStart"/>
      <w:ins w:id="99" w:author="Glen Knutti" w:date="2015-03-27T17:22:00Z"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>wlfullclient.jar</w:t>
        </w:r>
        <w:proofErr w:type="gramEnd"/>
      </w:ins>
    </w:p>
    <w:p w14:paraId="3BF9B6FA" w14:textId="77777777" w:rsidR="00AB1C20" w:rsidRPr="00AB1C20" w:rsidRDefault="00AB1C20" w:rsidP="00AB1C20">
      <w:pPr>
        <w:spacing w:after="0" w:line="240" w:lineRule="auto"/>
        <w:ind w:left="1285" w:right="20"/>
        <w:rPr>
          <w:ins w:id="100" w:author="Glen Knutti" w:date="2015-03-27T17:22:00Z"/>
          <w:rFonts w:ascii="Palatino Linotype" w:eastAsia="Palatino Linotype" w:hAnsi="Palatino Linotype" w:cs="Palatino Linotype"/>
          <w:w w:val="99"/>
          <w:sz w:val="20"/>
          <w:szCs w:val="20"/>
        </w:rPr>
      </w:pPr>
    </w:p>
    <w:p w14:paraId="75ED7207" w14:textId="004F4E6D" w:rsidR="00AB1C20" w:rsidRPr="00AB1C20" w:rsidRDefault="00AB1C20" w:rsidP="00AB1C20">
      <w:pPr>
        <w:spacing w:after="0" w:line="240" w:lineRule="auto"/>
        <w:ind w:left="1285" w:right="20"/>
        <w:rPr>
          <w:ins w:id="101" w:author="Glen Knutti" w:date="2015-03-27T17:22:00Z"/>
          <w:rFonts w:ascii="Palatino Linotype" w:eastAsia="Palatino Linotype" w:hAnsi="Palatino Linotype" w:cs="Palatino Linotype"/>
          <w:w w:val="99"/>
          <w:sz w:val="20"/>
          <w:szCs w:val="20"/>
        </w:rPr>
      </w:pPr>
      <w:ins w:id="102" w:author="Glen Knutti" w:date="2015-03-27T17:22:00Z"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 xml:space="preserve">Copy the following </w:t>
        </w:r>
        <w:r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 xml:space="preserve">public </w:t>
        </w:r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>files</w:t>
        </w:r>
      </w:ins>
      <w:ins w:id="103" w:author="Glen Knutti" w:date="2015-03-27T17:23:00Z">
        <w:r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 xml:space="preserve"> from the appropriate project</w:t>
        </w:r>
      </w:ins>
      <w:ins w:id="104" w:author="Glen Knutti" w:date="2015-03-27T17:22:00Z"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 xml:space="preserve">: </w:t>
        </w:r>
      </w:ins>
    </w:p>
    <w:p w14:paraId="313C753F" w14:textId="51E604B4" w:rsidR="00AB1C20" w:rsidRPr="00AB1C20" w:rsidRDefault="00AB1C20" w:rsidP="00AB1C20">
      <w:pPr>
        <w:spacing w:after="0" w:line="240" w:lineRule="auto"/>
        <w:ind w:left="1285" w:right="20"/>
        <w:rPr>
          <w:ins w:id="105" w:author="Glen Knutti" w:date="2015-03-27T17:22:00Z"/>
          <w:rFonts w:ascii="Palatino Linotype" w:eastAsia="Palatino Linotype" w:hAnsi="Palatino Linotype" w:cs="Palatino Linotype"/>
          <w:w w:val="99"/>
          <w:sz w:val="20"/>
          <w:szCs w:val="20"/>
        </w:rPr>
      </w:pPr>
      <w:proofErr w:type="gramStart"/>
      <w:ins w:id="106" w:author="Glen Knutti" w:date="2015-03-27T17:22:00Z"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>gson</w:t>
        </w:r>
        <w:proofErr w:type="gramEnd"/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>-2</w:t>
        </w:r>
        <w:r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 xml:space="preserve">.2.4.jar - Google Code </w:t>
        </w:r>
        <w:proofErr w:type="spellStart"/>
        <w:r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>google-</w:t>
        </w:r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>gson</w:t>
        </w:r>
        <w:proofErr w:type="spellEnd"/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 xml:space="preserve"> project</w:t>
        </w:r>
      </w:ins>
    </w:p>
    <w:p w14:paraId="776AD1B8" w14:textId="77777777" w:rsidR="00AB1C20" w:rsidRPr="00AB1C20" w:rsidRDefault="00AB1C20" w:rsidP="00AB1C20">
      <w:pPr>
        <w:spacing w:after="0" w:line="240" w:lineRule="auto"/>
        <w:ind w:left="1285" w:right="20"/>
        <w:rPr>
          <w:ins w:id="107" w:author="Glen Knutti" w:date="2015-03-27T17:22:00Z"/>
          <w:rFonts w:ascii="Palatino Linotype" w:eastAsia="Palatino Linotype" w:hAnsi="Palatino Linotype" w:cs="Palatino Linotype"/>
          <w:w w:val="99"/>
          <w:sz w:val="20"/>
          <w:szCs w:val="20"/>
        </w:rPr>
      </w:pPr>
      <w:proofErr w:type="gramStart"/>
      <w:ins w:id="108" w:author="Glen Knutti" w:date="2015-03-27T17:22:00Z"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>hibernate</w:t>
        </w:r>
        <w:proofErr w:type="gramEnd"/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 xml:space="preserve">-3.2.2.jar - </w:t>
        </w:r>
        <w:proofErr w:type="spellStart"/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>SourceForge</w:t>
        </w:r>
        <w:proofErr w:type="spellEnd"/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 xml:space="preserve"> Hibernate project</w:t>
        </w:r>
      </w:ins>
    </w:p>
    <w:p w14:paraId="330BD558" w14:textId="57FC65E5" w:rsidR="00AB1C20" w:rsidRDefault="00AB1C20" w:rsidP="00AB1C20">
      <w:pPr>
        <w:spacing w:after="0" w:line="240" w:lineRule="auto"/>
        <w:ind w:left="1285" w:right="20"/>
        <w:rPr>
          <w:ins w:id="109" w:author="Glen Knutti" w:date="2015-03-27T17:21:00Z"/>
          <w:rFonts w:ascii="Palatino Linotype" w:eastAsia="Palatino Linotype" w:hAnsi="Palatino Linotype" w:cs="Palatino Linotype"/>
          <w:sz w:val="20"/>
          <w:szCs w:val="20"/>
        </w:rPr>
        <w:pPrChange w:id="110" w:author="Glen Knutti" w:date="2015-03-27T17:22:00Z">
          <w:pPr>
            <w:spacing w:after="0" w:line="240" w:lineRule="auto"/>
            <w:ind w:left="1285" w:right="20"/>
            <w:jc w:val="center"/>
          </w:pPr>
        </w:pPrChange>
      </w:pPr>
      <w:proofErr w:type="gramStart"/>
      <w:ins w:id="111" w:author="Glen Knutti" w:date="2015-03-27T17:22:00Z"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>hsqldb.jar</w:t>
        </w:r>
        <w:proofErr w:type="gramEnd"/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 xml:space="preserve"> - </w:t>
        </w:r>
        <w:proofErr w:type="spellStart"/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>SourceForge</w:t>
        </w:r>
        <w:proofErr w:type="spellEnd"/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 xml:space="preserve"> </w:t>
        </w:r>
        <w:proofErr w:type="spellStart"/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>HyperSQL</w:t>
        </w:r>
        <w:proofErr w:type="spellEnd"/>
        <w:r w:rsidRPr="00AB1C20"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 xml:space="preserve"> Database Engine project</w:t>
        </w:r>
      </w:ins>
    </w:p>
    <w:p w14:paraId="4FAD7493" w14:textId="6A7F5C7B" w:rsidR="00AB1C20" w:rsidDel="00AB1C20" w:rsidRDefault="00AB1C20">
      <w:pPr>
        <w:tabs>
          <w:tab w:val="left" w:pos="1100"/>
        </w:tabs>
        <w:spacing w:before="52" w:after="0" w:line="240" w:lineRule="auto"/>
        <w:ind w:left="110" w:right="-20"/>
        <w:rPr>
          <w:del w:id="112" w:author="Glen Knutti" w:date="2015-03-27T17:21:00Z"/>
        </w:rPr>
      </w:pPr>
    </w:p>
    <w:p w14:paraId="680451B4" w14:textId="77777777" w:rsidR="00AB1C20" w:rsidRDefault="00AB1C20">
      <w:pPr>
        <w:spacing w:after="0"/>
        <w:rPr>
          <w:ins w:id="113" w:author="Glen Knutti" w:date="2015-03-27T17:21:00Z"/>
        </w:rPr>
        <w:sectPr w:rsidR="00AB1C20">
          <w:pgSz w:w="12240" w:h="15840"/>
          <w:pgMar w:top="960" w:right="1160" w:bottom="700" w:left="800" w:header="0" w:footer="708" w:gutter="0"/>
          <w:cols w:space="720"/>
        </w:sectPr>
      </w:pPr>
    </w:p>
    <w:p w14:paraId="1F6E6282" w14:textId="77777777" w:rsidR="001C3088" w:rsidRDefault="00F6259B">
      <w:pPr>
        <w:tabs>
          <w:tab w:val="left" w:pos="1100"/>
        </w:tabs>
        <w:spacing w:before="52" w:after="0" w:line="240" w:lineRule="auto"/>
        <w:ind w:left="11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w w:val="83"/>
          <w:sz w:val="32"/>
          <w:szCs w:val="32"/>
        </w:rPr>
        <w:lastRenderedPageBreak/>
        <w:t>2.2.2</w:t>
      </w:r>
      <w:r>
        <w:rPr>
          <w:rFonts w:ascii="Arial" w:eastAsia="Arial" w:hAnsi="Arial" w:cs="Arial"/>
          <w:b/>
          <w:bCs/>
          <w:sz w:val="32"/>
          <w:szCs w:val="32"/>
        </w:rPr>
        <w:tab/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Exporting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Root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Certificate</w:t>
      </w:r>
    </w:p>
    <w:p w14:paraId="68C5D4C3" w14:textId="77777777" w:rsidR="001C3088" w:rsidRDefault="001C3088">
      <w:pPr>
        <w:spacing w:before="1" w:after="0" w:line="200" w:lineRule="exact"/>
        <w:rPr>
          <w:sz w:val="20"/>
          <w:szCs w:val="20"/>
        </w:rPr>
      </w:pPr>
    </w:p>
    <w:p w14:paraId="08803E3F" w14:textId="52C95D82" w:rsidR="001C3088" w:rsidRDefault="00F6259B">
      <w:pPr>
        <w:spacing w:after="0" w:line="240" w:lineRule="exact"/>
        <w:ind w:left="1100" w:right="18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Whe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all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SA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Au</w:t>
      </w:r>
      <w:r>
        <w:rPr>
          <w:rFonts w:ascii="Palatino Linotype" w:eastAsia="Palatino Linotype" w:hAnsi="Palatino Linotype" w:cs="Palatino Linotype"/>
          <w:sz w:val="20"/>
          <w:szCs w:val="20"/>
        </w:rPr>
        <w:t>thentic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nage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ys</w:t>
      </w:r>
      <w:r>
        <w:rPr>
          <w:rFonts w:ascii="Palatino Linotype" w:eastAsia="Palatino Linotype" w:hAnsi="Palatino Linotype" w:cs="Palatino Linotype"/>
          <w:sz w:val="20"/>
          <w:szCs w:val="20"/>
        </w:rPr>
        <w:t>tem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creates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‐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si</w:t>
      </w:r>
      <w:r>
        <w:rPr>
          <w:rFonts w:ascii="Palatino Linotype" w:eastAsia="Palatino Linotype" w:hAnsi="Palatino Linotype" w:cs="Palatino Linotype"/>
          <w:sz w:val="20"/>
          <w:szCs w:val="20"/>
        </w:rPr>
        <w:t>gn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root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certi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te</w:t>
      </w:r>
      <w:ins w:id="114" w:author="Glen Knutti" w:date="2015-03-27T17:24:00Z">
        <w:r w:rsidR="009D5211">
          <w:rPr>
            <w:rFonts w:ascii="Palatino Linotype" w:eastAsia="Palatino Linotype" w:hAnsi="Palatino Linotype" w:cs="Palatino Linotype"/>
            <w:sz w:val="20"/>
            <w:szCs w:val="20"/>
          </w:rPr>
          <w:t xml:space="preserve">. </w:t>
        </w:r>
      </w:ins>
      <w:del w:id="115" w:author="Glen Knutti" w:date="2015-03-27T17:24:00Z">
        <w:r w:rsidDel="009D5211">
          <w:rPr>
            <w:rFonts w:ascii="Palatino Linotype" w:eastAsia="Palatino Linotype" w:hAnsi="Palatino Linotype" w:cs="Palatino Linotype"/>
            <w:spacing w:val="-9"/>
            <w:sz w:val="20"/>
            <w:szCs w:val="20"/>
          </w:rPr>
          <w:delText xml:space="preserve"> </w:delText>
        </w:r>
        <w:r w:rsidDel="009D5211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 xml:space="preserve">and </w:delText>
        </w:r>
        <w:r w:rsidDel="009D5211">
          <w:rPr>
            <w:rFonts w:ascii="Palatino Linotype" w:eastAsia="Palatino Linotype" w:hAnsi="Palatino Linotype" w:cs="Palatino Linotype"/>
            <w:sz w:val="20"/>
            <w:szCs w:val="20"/>
          </w:rPr>
          <w:delText>stores</w:delText>
        </w:r>
        <w:r w:rsidDel="009D5211">
          <w:rPr>
            <w:rFonts w:ascii="Palatino Linotype" w:eastAsia="Palatino Linotype" w:hAnsi="Palatino Linotype" w:cs="Palatino Linotype"/>
            <w:spacing w:val="-15"/>
            <w:sz w:val="20"/>
            <w:szCs w:val="20"/>
          </w:rPr>
          <w:delText xml:space="preserve"> </w:delText>
        </w:r>
        <w:r w:rsidDel="009D5211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9D5211">
          <w:rPr>
            <w:rFonts w:ascii="Palatino Linotype" w:eastAsia="Palatino Linotype" w:hAnsi="Palatino Linotype" w:cs="Palatino Linotype"/>
            <w:sz w:val="20"/>
            <w:szCs w:val="20"/>
          </w:rPr>
          <w:delText>t</w:delText>
        </w:r>
        <w:r w:rsidDel="009D5211">
          <w:rPr>
            <w:rFonts w:ascii="Palatino Linotype" w:eastAsia="Palatino Linotype" w:hAnsi="Palatino Linotype" w:cs="Palatino Linotype"/>
            <w:spacing w:val="-10"/>
            <w:sz w:val="20"/>
            <w:szCs w:val="20"/>
          </w:rPr>
          <w:delText xml:space="preserve"> </w:delText>
        </w:r>
        <w:r w:rsidDel="009D5211">
          <w:rPr>
            <w:rFonts w:ascii="Palatino Linotype" w:eastAsia="Palatino Linotype" w:hAnsi="Palatino Linotype" w:cs="Palatino Linotype"/>
            <w:sz w:val="20"/>
            <w:szCs w:val="20"/>
          </w:rPr>
          <w:delText>in</w:delText>
        </w:r>
        <w:r w:rsidDel="009D5211">
          <w:rPr>
            <w:rFonts w:ascii="Palatino Linotype" w:eastAsia="Palatino Linotype" w:hAnsi="Palatino Linotype" w:cs="Palatino Linotype"/>
            <w:spacing w:val="-12"/>
            <w:sz w:val="20"/>
            <w:szCs w:val="20"/>
          </w:rPr>
          <w:delText xml:space="preserve"> </w:delText>
        </w:r>
        <w:r w:rsidDel="009D5211">
          <w:rPr>
            <w:rFonts w:ascii="Courier New" w:eastAsia="Courier New" w:hAnsi="Courier New" w:cs="Courier New"/>
            <w:spacing w:val="-1"/>
            <w:w w:val="95"/>
            <w:sz w:val="19"/>
            <w:szCs w:val="19"/>
          </w:rPr>
          <w:delText>RSA_AM_H</w:delText>
        </w:r>
        <w:r w:rsidDel="009D5211">
          <w:rPr>
            <w:rFonts w:ascii="Courier New" w:eastAsia="Courier New" w:hAnsi="Courier New" w:cs="Courier New"/>
            <w:w w:val="95"/>
            <w:sz w:val="19"/>
            <w:szCs w:val="19"/>
          </w:rPr>
          <w:delText>O</w:delText>
        </w:r>
        <w:r w:rsidDel="009D5211">
          <w:rPr>
            <w:rFonts w:ascii="Courier New" w:eastAsia="Courier New" w:hAnsi="Courier New" w:cs="Courier New"/>
            <w:spacing w:val="-1"/>
            <w:w w:val="95"/>
            <w:sz w:val="19"/>
            <w:szCs w:val="19"/>
          </w:rPr>
          <w:delText>ME/server/security/server_name.j</w:delText>
        </w:r>
        <w:r w:rsidDel="009D5211">
          <w:rPr>
            <w:rFonts w:ascii="Courier New" w:eastAsia="Courier New" w:hAnsi="Courier New" w:cs="Courier New"/>
            <w:w w:val="95"/>
            <w:sz w:val="19"/>
            <w:szCs w:val="19"/>
          </w:rPr>
          <w:delText>ks</w:delText>
        </w:r>
        <w:r w:rsidDel="009D5211">
          <w:rPr>
            <w:rFonts w:ascii="Palatino Linotype" w:eastAsia="Palatino Linotype" w:hAnsi="Palatino Linotype" w:cs="Palatino Linotype"/>
            <w:w w:val="95"/>
            <w:sz w:val="20"/>
            <w:szCs w:val="20"/>
          </w:rPr>
          <w:delText>.</w:delText>
        </w:r>
        <w:r w:rsidDel="009D5211">
          <w:rPr>
            <w:rFonts w:ascii="Palatino Linotype" w:eastAsia="Palatino Linotype" w:hAnsi="Palatino Linotype" w:cs="Palatino Linotype"/>
            <w:spacing w:val="-7"/>
            <w:w w:val="95"/>
            <w:sz w:val="20"/>
            <w:szCs w:val="20"/>
          </w:rPr>
          <w:delText xml:space="preserve"> </w:delText>
        </w:r>
      </w:del>
      <w:r>
        <w:rPr>
          <w:rFonts w:ascii="Palatino Linotype" w:eastAsia="Palatino Linotype" w:hAnsi="Palatino Linotype" w:cs="Palatino Linotype"/>
          <w:spacing w:val="-16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must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export</w:t>
      </w: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this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cer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ica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from 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import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into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J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proofErr w:type="spellStart"/>
      <w:ins w:id="116" w:author="Glen Knutti" w:date="2015-03-27T17:31:00Z">
        <w:r w:rsidR="001D5A45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k</w:t>
        </w:r>
      </w:ins>
      <w:del w:id="117" w:author="Glen Knutti" w:date="2015-03-27T17:31:00Z">
        <w:r w:rsidDel="001D5A45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K</w:delText>
        </w:r>
      </w:del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ins w:id="118" w:author="Glen Knutti" w:date="2015-03-27T17:31:00Z">
        <w:r w:rsidR="001D5A45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s</w:t>
        </w:r>
      </w:ins>
      <w:del w:id="119" w:author="Glen Knutti" w:date="2015-03-27T17:31:00Z">
        <w:r w:rsidDel="001D5A45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1D5A45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S</w:delText>
        </w:r>
      </w:del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proofErr w:type="spell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ins w:id="120" w:author="Glen Knutti" w:date="2015-03-27T17:24:00Z">
        <w:r w:rsidR="009D5211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t>Identity Manager</w:t>
        </w:r>
      </w:ins>
      <w:del w:id="121" w:author="Glen Knutti" w:date="2015-03-27T17:25:00Z">
        <w:r w:rsidDel="009D5211">
          <w:rPr>
            <w:rFonts w:ascii="Palatino Linotype" w:eastAsia="Palatino Linotype" w:hAnsi="Palatino Linotype" w:cs="Palatino Linotype"/>
            <w:sz w:val="20"/>
            <w:szCs w:val="20"/>
          </w:rPr>
          <w:delText>the</w:delText>
        </w:r>
        <w:r w:rsidDel="009D5211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9D5211">
          <w:rPr>
            <w:rFonts w:ascii="Palatino Linotype" w:eastAsia="Palatino Linotype" w:hAnsi="Palatino Linotype" w:cs="Palatino Linotype"/>
            <w:sz w:val="20"/>
            <w:szCs w:val="20"/>
          </w:rPr>
          <w:delText>RSA</w:delText>
        </w:r>
        <w:r w:rsidDel="009D5211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9D5211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D</w:delText>
        </w:r>
        <w:r w:rsidDel="009D5211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ri</w:delText>
        </w:r>
        <w:r w:rsidDel="009D5211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>v</w:delText>
        </w:r>
        <w:r w:rsidDel="009D5211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</w:delText>
        </w:r>
        <w:r w:rsidDel="009D5211">
          <w:rPr>
            <w:rFonts w:ascii="Palatino Linotype" w:eastAsia="Palatino Linotype" w:hAnsi="Palatino Linotype" w:cs="Palatino Linotype"/>
            <w:spacing w:val="-11"/>
            <w:sz w:val="20"/>
            <w:szCs w:val="20"/>
          </w:rPr>
          <w:delText>r</w:delText>
        </w:r>
        <w:r w:rsidDel="009D5211">
          <w:rPr>
            <w:rFonts w:ascii="Palatino Linotype" w:eastAsia="Palatino Linotype" w:hAnsi="Palatino Linotype" w:cs="Palatino Linotype"/>
            <w:sz w:val="20"/>
            <w:szCs w:val="20"/>
          </w:rPr>
          <w:delText>.</w:delText>
        </w:r>
        <w:r w:rsidDel="009D5211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9D5211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U</w:delText>
        </w:r>
        <w:r w:rsidDel="009D5211">
          <w:rPr>
            <w:rFonts w:ascii="Palatino Linotype" w:eastAsia="Palatino Linotype" w:hAnsi="Palatino Linotype" w:cs="Palatino Linotype"/>
            <w:sz w:val="20"/>
            <w:szCs w:val="20"/>
          </w:rPr>
          <w:delText>se</w:delText>
        </w:r>
        <w:r w:rsidDel="009D5211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9D5211">
          <w:rPr>
            <w:rFonts w:ascii="Palatino Linotype" w:eastAsia="Palatino Linotype" w:hAnsi="Palatino Linotype" w:cs="Palatino Linotype"/>
            <w:sz w:val="20"/>
            <w:szCs w:val="20"/>
          </w:rPr>
          <w:delText>the</w:delText>
        </w:r>
        <w:r w:rsidDel="009D5211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9D5211">
          <w:rPr>
            <w:rFonts w:ascii="Palatino Linotype" w:eastAsia="Palatino Linotype" w:hAnsi="Palatino Linotype" w:cs="Palatino Linotype"/>
            <w:sz w:val="20"/>
            <w:szCs w:val="20"/>
          </w:rPr>
          <w:delText>Ja</w:delText>
        </w:r>
        <w:r w:rsidDel="009D5211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>v</w:delText>
        </w:r>
        <w:r w:rsidDel="009D5211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9D5211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9D5211">
          <w:rPr>
            <w:rFonts w:ascii="Palatino Linotype" w:eastAsia="Palatino Linotype" w:hAnsi="Palatino Linotype" w:cs="Palatino Linotype"/>
            <w:sz w:val="20"/>
            <w:szCs w:val="20"/>
          </w:rPr>
          <w:delText>keytool,</w:delText>
        </w:r>
        <w:r w:rsidDel="009D5211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9D5211">
          <w:rPr>
            <w:rFonts w:ascii="Palatino Linotype" w:eastAsia="Palatino Linotype" w:hAnsi="Palatino Linotype" w:cs="Palatino Linotype"/>
            <w:sz w:val="20"/>
            <w:szCs w:val="20"/>
          </w:rPr>
          <w:delText xml:space="preserve">as </w:delText>
        </w:r>
        <w:r w:rsidDel="009D5211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desc</w:delText>
        </w:r>
        <w:r w:rsidDel="009D5211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r</w:delText>
        </w:r>
        <w:r w:rsidDel="009D5211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ibe</w:delText>
        </w:r>
        <w:r w:rsidDel="009D5211">
          <w:rPr>
            <w:rFonts w:ascii="Palatino Linotype" w:eastAsia="Palatino Linotype" w:hAnsi="Palatino Linotype" w:cs="Palatino Linotype"/>
            <w:sz w:val="20"/>
            <w:szCs w:val="20"/>
          </w:rPr>
          <w:delText>d</w:delText>
        </w:r>
        <w:r w:rsidDel="009D5211">
          <w:rPr>
            <w:rFonts w:ascii="Palatino Linotype" w:eastAsia="Palatino Linotype" w:hAnsi="Palatino Linotype" w:cs="Palatino Linotype"/>
            <w:spacing w:val="-9"/>
            <w:sz w:val="20"/>
            <w:szCs w:val="20"/>
          </w:rPr>
          <w:delText xml:space="preserve"> </w:delText>
        </w:r>
        <w:r w:rsidDel="009D5211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belo</w:delText>
        </w:r>
        <w:r w:rsidDel="009D5211">
          <w:rPr>
            <w:rFonts w:ascii="Palatino Linotype" w:eastAsia="Palatino Linotype" w:hAnsi="Palatino Linotype" w:cs="Palatino Linotype"/>
            <w:spacing w:val="-19"/>
            <w:sz w:val="20"/>
            <w:szCs w:val="20"/>
          </w:rPr>
          <w:delText>w</w:delText>
        </w:r>
        <w:r w:rsidDel="009D5211">
          <w:rPr>
            <w:rFonts w:ascii="Palatino Linotype" w:eastAsia="Palatino Linotype" w:hAnsi="Palatino Linotype" w:cs="Palatino Linotype"/>
            <w:sz w:val="20"/>
            <w:szCs w:val="20"/>
          </w:rPr>
          <w:delText>,</w:delText>
        </w:r>
        <w:r w:rsidDel="009D5211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9D5211">
          <w:rPr>
            <w:rFonts w:ascii="Palatino Linotype" w:eastAsia="Palatino Linotype" w:hAnsi="Palatino Linotype" w:cs="Palatino Linotype"/>
            <w:sz w:val="20"/>
            <w:szCs w:val="20"/>
          </w:rPr>
          <w:delText>to</w:delText>
        </w:r>
        <w:r w:rsidDel="009D5211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 xml:space="preserve"> </w:delText>
        </w:r>
        <w:r w:rsidDel="009D5211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c</w:delText>
        </w:r>
        <w:r w:rsidDel="009D5211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r</w:delText>
        </w:r>
        <w:r w:rsidDel="009D5211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eat</w:delText>
        </w:r>
        <w:r w:rsidDel="009D5211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9D5211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9D5211">
          <w:rPr>
            <w:rFonts w:ascii="Palatino Linotype" w:eastAsia="Palatino Linotype" w:hAnsi="Palatino Linotype" w:cs="Palatino Linotype"/>
            <w:sz w:val="20"/>
            <w:szCs w:val="20"/>
          </w:rPr>
          <w:delText>the</w:delText>
        </w:r>
        <w:r w:rsidDel="009D5211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9D5211">
          <w:rPr>
            <w:rFonts w:ascii="Palatino Linotype" w:eastAsia="Palatino Linotype" w:hAnsi="Palatino Linotype" w:cs="Palatino Linotype"/>
            <w:sz w:val="20"/>
            <w:szCs w:val="20"/>
          </w:rPr>
          <w:delText>nec</w:delText>
        </w:r>
        <w:r w:rsidDel="009D5211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  <w:r w:rsidDel="009D5211">
          <w:rPr>
            <w:rFonts w:ascii="Palatino Linotype" w:eastAsia="Palatino Linotype" w:hAnsi="Palatino Linotype" w:cs="Palatino Linotype"/>
            <w:sz w:val="20"/>
            <w:szCs w:val="20"/>
          </w:rPr>
          <w:delText>ssary</w:delText>
        </w:r>
        <w:r w:rsidDel="009D5211">
          <w:rPr>
            <w:rFonts w:ascii="Palatino Linotype" w:eastAsia="Palatino Linotype" w:hAnsi="Palatino Linotype" w:cs="Palatino Linotype"/>
            <w:spacing w:val="-9"/>
            <w:sz w:val="20"/>
            <w:szCs w:val="20"/>
          </w:rPr>
          <w:delText xml:space="preserve"> </w:delText>
        </w:r>
        <w:r w:rsidDel="009D5211">
          <w:rPr>
            <w:rFonts w:ascii="Palatino Linotype" w:eastAsia="Palatino Linotype" w:hAnsi="Palatino Linotype" w:cs="Palatino Linotype"/>
            <w:sz w:val="20"/>
            <w:szCs w:val="20"/>
          </w:rPr>
          <w:delText>J</w:delText>
        </w:r>
        <w:r w:rsidDel="009D5211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9D5211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>v</w:delText>
        </w:r>
        <w:r w:rsidDel="009D5211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9D5211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9D5211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Ke</w:delText>
        </w:r>
        <w:r w:rsidDel="009D5211">
          <w:rPr>
            <w:rFonts w:ascii="Palatino Linotype" w:eastAsia="Palatino Linotype" w:hAnsi="Palatino Linotype" w:cs="Palatino Linotype"/>
            <w:sz w:val="20"/>
            <w:szCs w:val="20"/>
          </w:rPr>
          <w:delText>y</w:delText>
        </w:r>
        <w:r w:rsidDel="009D5211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9D5211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S</w:delText>
        </w:r>
        <w:r w:rsidDel="009D5211">
          <w:rPr>
            <w:rFonts w:ascii="Palatino Linotype" w:eastAsia="Palatino Linotype" w:hAnsi="Palatino Linotype" w:cs="Palatino Linotype"/>
            <w:sz w:val="20"/>
            <w:szCs w:val="20"/>
          </w:rPr>
          <w:delText>t</w:delText>
        </w:r>
        <w:r w:rsidDel="009D5211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or</w:delText>
        </w:r>
        <w:r w:rsidDel="009D5211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9D5211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9D5211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f</w:delText>
        </w:r>
        <w:r w:rsidDel="009D5211">
          <w:rPr>
            <w:rFonts w:ascii="Palatino Linotype" w:eastAsia="Palatino Linotype" w:hAnsi="Palatino Linotype" w:cs="Palatino Linotype"/>
            <w:sz w:val="20"/>
            <w:szCs w:val="20"/>
          </w:rPr>
          <w:delText>i</w:delText>
        </w:r>
        <w:r w:rsidDel="009D5211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l</w:delText>
        </w:r>
        <w:r w:rsidDel="009D5211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9D5211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9D5211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fo</w:delText>
        </w:r>
        <w:r w:rsidDel="009D5211">
          <w:rPr>
            <w:rFonts w:ascii="Palatino Linotype" w:eastAsia="Palatino Linotype" w:hAnsi="Palatino Linotype" w:cs="Palatino Linotype"/>
            <w:sz w:val="20"/>
            <w:szCs w:val="20"/>
          </w:rPr>
          <w:delText>r</w:delText>
        </w:r>
        <w:r w:rsidDel="009D5211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9D5211">
          <w:rPr>
            <w:rFonts w:ascii="Palatino Linotype" w:eastAsia="Palatino Linotype" w:hAnsi="Palatino Linotype" w:cs="Palatino Linotype"/>
            <w:sz w:val="20"/>
            <w:szCs w:val="20"/>
          </w:rPr>
          <w:delText>the</w:delText>
        </w:r>
        <w:r w:rsidDel="009D5211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9D5211">
          <w:rPr>
            <w:rFonts w:ascii="Palatino Linotype" w:eastAsia="Palatino Linotype" w:hAnsi="Palatino Linotype" w:cs="Palatino Linotype"/>
            <w:sz w:val="20"/>
            <w:szCs w:val="20"/>
          </w:rPr>
          <w:delText>RSA</w:delText>
        </w:r>
        <w:r w:rsidDel="009D5211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9D5211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D</w:delText>
        </w:r>
        <w:r w:rsidDel="009D5211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r</w:delText>
        </w:r>
        <w:r w:rsidDel="009D5211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9D5211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>v</w:delText>
        </w:r>
        <w:r w:rsidDel="009D5211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</w:delText>
        </w:r>
        <w:r w:rsidDel="009D5211">
          <w:rPr>
            <w:rFonts w:ascii="Palatino Linotype" w:eastAsia="Palatino Linotype" w:hAnsi="Palatino Linotype" w:cs="Palatino Linotype"/>
            <w:spacing w:val="-11"/>
            <w:sz w:val="20"/>
            <w:szCs w:val="20"/>
          </w:rPr>
          <w:delText>r</w:delText>
        </w:r>
      </w:del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3AE09E99" w14:textId="77777777" w:rsidR="001C3088" w:rsidRDefault="001C3088">
      <w:pPr>
        <w:spacing w:before="2" w:after="0" w:line="140" w:lineRule="exact"/>
        <w:rPr>
          <w:sz w:val="14"/>
          <w:szCs w:val="14"/>
        </w:rPr>
      </w:pPr>
    </w:p>
    <w:p w14:paraId="4327134F" w14:textId="4D1C9E48" w:rsidR="009D5211" w:rsidRDefault="009D5211">
      <w:pPr>
        <w:spacing w:after="0" w:line="240" w:lineRule="auto"/>
        <w:ind w:left="1100" w:right="-20"/>
        <w:rPr>
          <w:ins w:id="122" w:author="Glen Knutti" w:date="2015-03-27T17:25:00Z"/>
          <w:rFonts w:ascii="Palatino Linotype" w:eastAsia="Palatino Linotype" w:hAnsi="Palatino Linotype" w:cs="Palatino Linotype"/>
          <w:spacing w:val="-13"/>
          <w:sz w:val="20"/>
          <w:szCs w:val="20"/>
        </w:rPr>
      </w:pPr>
      <w:ins w:id="123" w:author="Glen Knutti" w:date="2015-03-27T17:25:00Z">
        <w:r>
          <w:rPr>
            <w:rFonts w:ascii="Palatino Linotype" w:eastAsia="Palatino Linotype" w:hAnsi="Palatino Linotype" w:cs="Palatino Linotype"/>
            <w:spacing w:val="-13"/>
            <w:sz w:val="20"/>
            <w:szCs w:val="20"/>
          </w:rPr>
          <w:t>RSA 7.1</w:t>
        </w:r>
      </w:ins>
    </w:p>
    <w:p w14:paraId="563137C3" w14:textId="77777777" w:rsidR="001C3088" w:rsidRDefault="00F6259B">
      <w:pPr>
        <w:spacing w:after="0" w:line="240" w:lineRule="auto"/>
        <w:ind w:left="110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export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root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certi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te:</w:t>
      </w:r>
    </w:p>
    <w:p w14:paraId="3935080F" w14:textId="77777777" w:rsidR="001C3088" w:rsidRDefault="001C3088">
      <w:pPr>
        <w:spacing w:before="1" w:after="0" w:line="140" w:lineRule="exact"/>
        <w:rPr>
          <w:sz w:val="14"/>
          <w:szCs w:val="14"/>
        </w:rPr>
      </w:pPr>
    </w:p>
    <w:p w14:paraId="42830795" w14:textId="77777777" w:rsidR="001C3088" w:rsidRDefault="00F6259B">
      <w:pPr>
        <w:spacing w:after="0" w:line="240" w:lineRule="auto"/>
        <w:ind w:left="129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Change</w:t>
      </w:r>
      <w:proofErr w:type="gramEnd"/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directori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RSA_AM_HOM</w:t>
      </w:r>
      <w:r>
        <w:rPr>
          <w:rFonts w:ascii="Courier New" w:eastAsia="Courier New" w:hAnsi="Courier New" w:cs="Courier New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/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appserver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/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37C6BAB1" w14:textId="10704393" w:rsidR="001C3088" w:rsidRDefault="00F6259B">
      <w:pPr>
        <w:spacing w:before="60" w:after="0" w:line="240" w:lineRule="auto"/>
        <w:ind w:left="129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2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ins w:id="124" w:author="Glen Knutti" w:date="2015-03-27T17:26:00Z">
        <w:r w:rsidR="009D5211">
          <w:rPr>
            <w:rFonts w:ascii="Palatino Linotype" w:eastAsia="Palatino Linotype" w:hAnsi="Palatino Linotype" w:cs="Palatino Linotype"/>
            <w:spacing w:val="-13"/>
            <w:sz w:val="20"/>
            <w:szCs w:val="20"/>
          </w:rPr>
          <w:t>Export</w:t>
        </w:r>
        <w:proofErr w:type="gramEnd"/>
        <w:r w:rsidR="009D5211">
          <w:rPr>
            <w:rFonts w:ascii="Palatino Linotype" w:eastAsia="Palatino Linotype" w:hAnsi="Palatino Linotype" w:cs="Palatino Linotype"/>
            <w:spacing w:val="-13"/>
            <w:sz w:val="20"/>
            <w:szCs w:val="20"/>
          </w:rPr>
          <w:t xml:space="preserve"> the root certificate by t</w:t>
        </w:r>
      </w:ins>
      <w:del w:id="125" w:author="Glen Knutti" w:date="2015-03-27T17:26:00Z">
        <w:r w:rsidDel="009D5211">
          <w:rPr>
            <w:rFonts w:ascii="Palatino Linotype" w:eastAsia="Palatino Linotype" w:hAnsi="Palatino Linotype" w:cs="Palatino Linotype"/>
            <w:spacing w:val="-13"/>
            <w:sz w:val="20"/>
            <w:szCs w:val="20"/>
          </w:rPr>
          <w:delText>T</w:delText>
        </w:r>
      </w:del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p</w:t>
      </w:r>
      <w:ins w:id="126" w:author="Glen Knutti" w:date="2015-03-27T17:26:00Z">
        <w:r w:rsidR="009D5211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>ing</w:t>
        </w:r>
      </w:ins>
      <w:del w:id="127" w:author="Glen Knutti" w:date="2015-03-27T17:26:00Z">
        <w:r w:rsidDel="009D5211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</w:del>
      <w:r>
        <w:rPr>
          <w:rFonts w:ascii="Palatino Linotype" w:eastAsia="Palatino Linotype" w:hAnsi="Palatino Linotype" w:cs="Palatino Linotype"/>
          <w:sz w:val="20"/>
          <w:szCs w:val="20"/>
        </w:rPr>
        <w:t>:</w:t>
      </w:r>
    </w:p>
    <w:p w14:paraId="5DF4F0CA" w14:textId="77777777" w:rsidR="001C3088" w:rsidRDefault="001C3088">
      <w:pPr>
        <w:spacing w:before="2" w:after="0" w:line="110" w:lineRule="exact"/>
        <w:rPr>
          <w:sz w:val="11"/>
          <w:szCs w:val="11"/>
        </w:rPr>
      </w:pPr>
    </w:p>
    <w:p w14:paraId="18C66315" w14:textId="77777777" w:rsidR="001C3088" w:rsidRDefault="00F6259B">
      <w:pPr>
        <w:spacing w:after="0" w:line="240" w:lineRule="auto"/>
        <w:ind w:left="1520" w:right="-20"/>
        <w:rPr>
          <w:rFonts w:ascii="Courier New" w:eastAsia="Courier New" w:hAnsi="Courier New" w:cs="Courier New"/>
          <w:sz w:val="19"/>
          <w:szCs w:val="19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jdk</w:t>
      </w:r>
      <w:proofErr w:type="spellEnd"/>
      <w:proofErr w:type="gramEnd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/</w:t>
      </w:r>
      <w:proofErr w:type="spellStart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jre</w:t>
      </w:r>
      <w:proofErr w:type="spellEnd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/bin/</w:t>
      </w:r>
      <w:proofErr w:type="spellStart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keytoo</w:t>
      </w:r>
      <w:r>
        <w:rPr>
          <w:rFonts w:ascii="Courier New" w:eastAsia="Courier New" w:hAnsi="Courier New" w:cs="Courier New"/>
          <w:w w:val="94"/>
          <w:sz w:val="19"/>
          <w:szCs w:val="19"/>
        </w:rPr>
        <w:t>l</w:t>
      </w:r>
      <w:proofErr w:type="spellEnd"/>
      <w:r>
        <w:rPr>
          <w:rFonts w:ascii="Courier New" w:eastAsia="Courier New" w:hAnsi="Courier New" w:cs="Courier New"/>
          <w:spacing w:val="20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-expor</w:t>
      </w:r>
      <w:r>
        <w:rPr>
          <w:rFonts w:ascii="Courier New" w:eastAsia="Courier New" w:hAnsi="Courier New" w:cs="Courier New"/>
          <w:w w:val="94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7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-</w:t>
      </w:r>
      <w:proofErr w:type="spellStart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key</w:t>
      </w:r>
      <w:r>
        <w:rPr>
          <w:rFonts w:ascii="Courier New" w:eastAsia="Courier New" w:hAnsi="Courier New" w:cs="Courier New"/>
          <w:w w:val="94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tor</w:t>
      </w:r>
      <w:r>
        <w:rPr>
          <w:rFonts w:ascii="Courier New" w:eastAsia="Courier New" w:hAnsi="Courier New" w:cs="Courier New"/>
          <w:w w:val="94"/>
          <w:sz w:val="19"/>
          <w:szCs w:val="19"/>
        </w:rPr>
        <w:t>e</w:t>
      </w:r>
      <w:proofErr w:type="spellEnd"/>
      <w:r>
        <w:rPr>
          <w:rFonts w:ascii="Courier New" w:eastAsia="Courier New" w:hAnsi="Courier New" w:cs="Courier New"/>
          <w:spacing w:val="10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RSA_AM_HOME/server/security/</w:t>
      </w:r>
    </w:p>
    <w:p w14:paraId="0DD3CD1C" w14:textId="77777777" w:rsidR="001C3088" w:rsidRDefault="00F6259B">
      <w:pPr>
        <w:spacing w:before="24" w:after="0" w:line="240" w:lineRule="auto"/>
        <w:ind w:left="1520" w:right="-20"/>
        <w:rPr>
          <w:rFonts w:ascii="Courier New" w:eastAsia="Courier New" w:hAnsi="Courier New" w:cs="Courier New"/>
          <w:sz w:val="19"/>
          <w:szCs w:val="19"/>
        </w:rPr>
      </w:pPr>
      <w:proofErr w:type="spellStart"/>
      <w:proofErr w:type="gramStart"/>
      <w:r>
        <w:rPr>
          <w:rFonts w:ascii="Courier New" w:eastAsia="Courier New" w:hAnsi="Courier New" w:cs="Courier New"/>
          <w:i/>
          <w:spacing w:val="-1"/>
          <w:w w:val="94"/>
          <w:sz w:val="19"/>
          <w:szCs w:val="19"/>
        </w:rPr>
        <w:t>server</w:t>
      </w:r>
      <w:proofErr w:type="gramEnd"/>
      <w:r>
        <w:rPr>
          <w:rFonts w:ascii="Courier New" w:eastAsia="Courier New" w:hAnsi="Courier New" w:cs="Courier New"/>
          <w:i/>
          <w:spacing w:val="-1"/>
          <w:w w:val="94"/>
          <w:sz w:val="19"/>
          <w:szCs w:val="19"/>
        </w:rPr>
        <w:t>_name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.jk</w:t>
      </w:r>
      <w:r>
        <w:rPr>
          <w:rFonts w:ascii="Courier New" w:eastAsia="Courier New" w:hAnsi="Courier New" w:cs="Courier New"/>
          <w:w w:val="94"/>
          <w:sz w:val="19"/>
          <w:szCs w:val="19"/>
        </w:rPr>
        <w:t>s</w:t>
      </w:r>
      <w:proofErr w:type="spellEnd"/>
      <w:r>
        <w:rPr>
          <w:rFonts w:ascii="Courier New" w:eastAsia="Courier New" w:hAnsi="Courier New" w:cs="Courier New"/>
          <w:spacing w:val="16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-fil</w:t>
      </w:r>
      <w:r>
        <w:rPr>
          <w:rFonts w:ascii="Courier New" w:eastAsia="Courier New" w:hAnsi="Courier New" w:cs="Courier New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3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am_root.ce</w:t>
      </w:r>
      <w:r>
        <w:rPr>
          <w:rFonts w:ascii="Courier New" w:eastAsia="Courier New" w:hAnsi="Courier New" w:cs="Courier New"/>
          <w:w w:val="94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13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-alia</w:t>
      </w:r>
      <w:r>
        <w:rPr>
          <w:rFonts w:ascii="Courier New" w:eastAsia="Courier New" w:hAnsi="Courier New" w:cs="Courier New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41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rsa_am_ca</w:t>
      </w:r>
      <w:proofErr w:type="spellEnd"/>
    </w:p>
    <w:p w14:paraId="117072A8" w14:textId="77777777" w:rsidR="001C3088" w:rsidRDefault="00F6259B">
      <w:pPr>
        <w:spacing w:before="63" w:after="0" w:line="266" w:lineRule="exact"/>
        <w:ind w:left="1294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pict w14:anchorId="0FEB2CAF">
          <v:group id="_x0000_s1087" style="position:absolute;left:0;text-align:left;margin-left:127pt;margin-top:23.95pt;width:423.95pt;height:.1pt;z-index:-2171;mso-position-horizontal-relative:page" coordorigin="2540,479" coordsize="8479,2">
            <v:shape id="_x0000_s1088" style="position:absolute;left:2540;top:479;width:8479;height:2" coordorigin="2540,479" coordsize="8479,0" path="m2542,479l11021,479e" filled="f" strokeweight="7365emu">
              <v:path arrowok="t"/>
            </v:shape>
            <w10:wrap anchorx="page"/>
          </v:group>
        </w:pic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3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When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mp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ke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ore</w:t>
      </w:r>
      <w:proofErr w:type="spellEnd"/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pass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rd,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pres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Enter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without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pin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pass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d.</w:t>
      </w:r>
    </w:p>
    <w:p w14:paraId="21EB5573" w14:textId="77777777" w:rsidR="001C3088" w:rsidRDefault="001C3088">
      <w:pPr>
        <w:spacing w:before="10" w:after="0" w:line="170" w:lineRule="exact"/>
        <w:rPr>
          <w:sz w:val="17"/>
          <w:szCs w:val="17"/>
        </w:rPr>
      </w:pPr>
    </w:p>
    <w:p w14:paraId="5C39DC04" w14:textId="77777777" w:rsidR="001C3088" w:rsidRDefault="00F6259B">
      <w:pPr>
        <w:spacing w:after="0" w:line="263" w:lineRule="exact"/>
        <w:ind w:left="152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position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pacing w:val="1"/>
          <w:position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position w:val="1"/>
          <w:sz w:val="20"/>
          <w:szCs w:val="20"/>
        </w:rPr>
        <w:t>TE:</w:t>
      </w:r>
      <w:r>
        <w:rPr>
          <w:rFonts w:ascii="Palatino Linotype" w:eastAsia="Palatino Linotype" w:hAnsi="Palatino Linotype" w:cs="Palatino Linotype"/>
          <w:b/>
          <w:bCs/>
          <w:spacing w:val="-6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5"/>
          <w:position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ng</w:t>
      </w:r>
      <w:r>
        <w:rPr>
          <w:rFonts w:ascii="Palatino Linotype" w:eastAsia="Palatino Linotype" w:hAnsi="Palatino Linotype" w:cs="Palatino Linotype"/>
          <w:spacing w:val="-7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screen</w:t>
      </w:r>
      <w:r>
        <w:rPr>
          <w:rFonts w:ascii="Palatino Linotype" w:eastAsia="Palatino Linotype" w:hAnsi="Palatino Linotype" w:cs="Palatino Linotype"/>
          <w:spacing w:val="-7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spla</w:t>
      </w:r>
      <w:r>
        <w:rPr>
          <w:rFonts w:ascii="Palatino Linotype" w:eastAsia="Palatino Linotype" w:hAnsi="Palatino Linotype" w:cs="Palatino Linotype"/>
          <w:spacing w:val="-3"/>
          <w:position w:val="1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1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8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but</w:t>
      </w:r>
      <w:r>
        <w:rPr>
          <w:rFonts w:ascii="Palatino Linotype" w:eastAsia="Palatino Linotype" w:hAnsi="Palatino Linotype" w:cs="Palatino Linotype"/>
          <w:spacing w:val="-3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ser</w:t>
      </w:r>
      <w:r>
        <w:rPr>
          <w:rFonts w:ascii="Palatino Linotype" w:eastAsia="Palatino Linotype" w:hAnsi="Palatino Linotype" w:cs="Palatino Linotype"/>
          <w:spacing w:val="-3"/>
          <w:position w:val="1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spacing w:val="-6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root</w:t>
      </w:r>
      <w:r>
        <w:rPr>
          <w:rFonts w:ascii="Palatino Linotype" w:eastAsia="Palatino Linotype" w:hAnsi="Palatino Linotype" w:cs="Palatino Linotype"/>
          <w:spacing w:val="-4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certi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ic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te</w:t>
      </w:r>
      <w:r>
        <w:rPr>
          <w:rFonts w:ascii="Palatino Linotype" w:eastAsia="Palatino Linotype" w:hAnsi="Palatino Linotype" w:cs="Palatino Linotype"/>
          <w:spacing w:val="-9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sti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ll</w:t>
      </w:r>
      <w:r>
        <w:rPr>
          <w:rFonts w:ascii="Palatino Linotype" w:eastAsia="Palatino Linotype" w:hAnsi="Palatino Linotype" w:cs="Palatino Linotype"/>
          <w:spacing w:val="-3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exported.</w:t>
      </w:r>
    </w:p>
    <w:p w14:paraId="32BA6AFB" w14:textId="77777777" w:rsidR="001C3088" w:rsidRDefault="001C3088">
      <w:pPr>
        <w:spacing w:before="1" w:after="0" w:line="160" w:lineRule="exact"/>
        <w:rPr>
          <w:sz w:val="16"/>
          <w:szCs w:val="16"/>
        </w:rPr>
      </w:pPr>
    </w:p>
    <w:p w14:paraId="34A6FDBE" w14:textId="77777777" w:rsidR="001C3088" w:rsidRDefault="00F6259B">
      <w:pPr>
        <w:spacing w:after="0" w:line="240" w:lineRule="auto"/>
        <w:ind w:left="152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pict w14:anchorId="4C1DE082">
          <v:group id="_x0000_s1085" style="position:absolute;left:0;text-align:left;margin-left:126.75pt;margin-top:-3.4pt;width:424.2pt;height:.1pt;z-index:-2170;mso-position-horizontal-relative:page" coordorigin="2536,-68" coordsize="8484,2">
            <v:shape id="_x0000_s1086" style="position:absolute;left:2536;top:-68;width:8484;height:2" coordorigin="2536,-68" coordsize="8484,0" path="m2536,-68l11020,-68e" filled="f" strokeweight=".58pt">
              <v:path arrowok="t"/>
            </v:shape>
            <w10:wrap anchorx="page"/>
          </v:group>
        </w:pic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J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keytool</w:t>
      </w:r>
      <w:proofErr w:type="spellEnd"/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writes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cer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ica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le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dir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ef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1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</w:p>
    <w:p w14:paraId="6E9D3AD8" w14:textId="0FF6927A" w:rsidR="009D5211" w:rsidRPr="00125C42" w:rsidRDefault="009D5211" w:rsidP="009D5211">
      <w:pPr>
        <w:spacing w:before="60" w:after="0" w:line="240" w:lineRule="auto"/>
        <w:ind w:left="1253" w:right="1198"/>
        <w:rPr>
          <w:ins w:id="128" w:author="Glen Knutti" w:date="2015-03-27T17:30:00Z"/>
          <w:rFonts w:ascii="Arial" w:eastAsia="Arial" w:hAnsi="Arial" w:cs="Arial"/>
          <w:b/>
          <w:bCs/>
          <w:spacing w:val="15"/>
          <w:sz w:val="19"/>
          <w:szCs w:val="19"/>
        </w:rPr>
      </w:pPr>
      <w:proofErr w:type="gramStart"/>
      <w:ins w:id="129" w:author="Glen Knutti" w:date="2015-03-27T17:30:00Z">
        <w:r>
          <w:rPr>
            <w:rFonts w:ascii="Arial" w:eastAsia="Arial" w:hAnsi="Arial" w:cs="Arial"/>
            <w:b/>
            <w:bCs/>
            <w:sz w:val="19"/>
            <w:szCs w:val="19"/>
          </w:rPr>
          <w:t xml:space="preserve">4 </w:t>
        </w:r>
        <w:r>
          <w:rPr>
            <w:rFonts w:ascii="Arial" w:eastAsia="Arial" w:hAnsi="Arial" w:cs="Arial"/>
            <w:b/>
            <w:bCs/>
            <w:spacing w:val="15"/>
            <w:sz w:val="19"/>
            <w:szCs w:val="19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Copy</w:t>
        </w:r>
        <w:proofErr w:type="gramEnd"/>
        <w:r>
          <w:rPr>
            <w:rFonts w:ascii="Palatino Linotype" w:eastAsia="Palatino Linotype" w:hAnsi="Palatino Linotype" w:cs="Palatino Linotype"/>
            <w:sz w:val="20"/>
            <w:szCs w:val="20"/>
          </w:rPr>
          <w:t xml:space="preserve"> the am_root.cer to the Identity Manager server.</w:t>
        </w:r>
      </w:ins>
    </w:p>
    <w:p w14:paraId="056144B5" w14:textId="7D0BA575" w:rsidR="001C3088" w:rsidRPr="009D5211" w:rsidRDefault="001D5A45" w:rsidP="009D5211">
      <w:pPr>
        <w:spacing w:before="60" w:after="0" w:line="240" w:lineRule="auto"/>
        <w:ind w:left="1253" w:right="1198"/>
        <w:rPr>
          <w:rFonts w:ascii="Arial" w:eastAsia="Arial" w:hAnsi="Arial" w:cs="Arial"/>
          <w:b/>
          <w:bCs/>
          <w:spacing w:val="15"/>
          <w:sz w:val="19"/>
          <w:szCs w:val="19"/>
          <w:rPrChange w:id="130" w:author="Glen Knutti" w:date="2015-03-27T17:29:00Z">
            <w:rPr>
              <w:rFonts w:ascii="Palatino Linotype" w:eastAsia="Palatino Linotype" w:hAnsi="Palatino Linotype" w:cs="Palatino Linotype"/>
              <w:sz w:val="20"/>
              <w:szCs w:val="20"/>
            </w:rPr>
          </w:rPrChange>
        </w:rPr>
        <w:pPrChange w:id="131" w:author="Glen Knutti" w:date="2015-03-27T17:29:00Z">
          <w:pPr>
            <w:spacing w:before="60" w:after="0" w:line="240" w:lineRule="auto"/>
            <w:ind w:left="1253" w:right="1198"/>
            <w:jc w:val="center"/>
          </w:pPr>
        </w:pPrChange>
      </w:pPr>
      <w:ins w:id="132" w:author="Glen Knutti" w:date="2015-03-27T17:35:00Z">
        <w:r>
          <w:rPr>
            <w:rFonts w:ascii="Arial" w:eastAsia="Arial" w:hAnsi="Arial" w:cs="Arial"/>
            <w:b/>
            <w:bCs/>
            <w:sz w:val="19"/>
            <w:szCs w:val="19"/>
          </w:rPr>
          <w:t>5</w:t>
        </w:r>
      </w:ins>
      <w:del w:id="133" w:author="Glen Knutti" w:date="2015-03-27T17:35:00Z">
        <w:r w:rsidR="00F6259B" w:rsidDel="001D5A45">
          <w:rPr>
            <w:rFonts w:ascii="Arial" w:eastAsia="Arial" w:hAnsi="Arial" w:cs="Arial"/>
            <w:b/>
            <w:bCs/>
            <w:sz w:val="19"/>
            <w:szCs w:val="19"/>
          </w:rPr>
          <w:delText>4</w:delText>
        </w:r>
      </w:del>
      <w:proofErr w:type="gramStart"/>
      <w:r w:rsidR="00F6259B">
        <w:rPr>
          <w:rFonts w:ascii="Arial" w:eastAsia="Arial" w:hAnsi="Arial" w:cs="Arial"/>
          <w:b/>
          <w:bCs/>
          <w:sz w:val="19"/>
          <w:szCs w:val="19"/>
        </w:rPr>
        <w:t xml:space="preserve"> </w:t>
      </w:r>
      <w:r w:rsidR="00F6259B"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 w:rsidR="00F6259B">
        <w:rPr>
          <w:rFonts w:ascii="Palatino Linotype" w:eastAsia="Palatino Linotype" w:hAnsi="Palatino Linotype" w:cs="Palatino Linotype"/>
          <w:sz w:val="20"/>
          <w:szCs w:val="20"/>
        </w:rPr>
        <w:t>Import</w:t>
      </w:r>
      <w:proofErr w:type="gramEnd"/>
      <w:r w:rsidR="00F6259B"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 w:rsidR="00F6259B">
        <w:rPr>
          <w:rFonts w:ascii="Palatino Linotype" w:eastAsia="Palatino Linotype" w:hAnsi="Palatino Linotype" w:cs="Palatino Linotype"/>
          <w:sz w:val="20"/>
          <w:szCs w:val="20"/>
        </w:rPr>
        <w:t>the</w:t>
      </w:r>
      <w:r w:rsidR="00F6259B"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 w:rsidR="00F6259B">
        <w:rPr>
          <w:rFonts w:ascii="Palatino Linotype" w:eastAsia="Palatino Linotype" w:hAnsi="Palatino Linotype" w:cs="Palatino Linotype"/>
          <w:spacing w:val="1"/>
          <w:sz w:val="20"/>
          <w:szCs w:val="20"/>
        </w:rPr>
        <w:t>cer</w:t>
      </w:r>
      <w:r w:rsidR="00F6259B">
        <w:rPr>
          <w:rFonts w:ascii="Palatino Linotype" w:eastAsia="Palatino Linotype" w:hAnsi="Palatino Linotype" w:cs="Palatino Linotype"/>
          <w:sz w:val="20"/>
          <w:szCs w:val="20"/>
        </w:rPr>
        <w:t>t</w:t>
      </w:r>
      <w:r w:rsidR="00F6259B"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 w:rsidR="00F6259B">
        <w:rPr>
          <w:rFonts w:ascii="Palatino Linotype" w:eastAsia="Palatino Linotype" w:hAnsi="Palatino Linotype" w:cs="Palatino Linotype"/>
          <w:sz w:val="20"/>
          <w:szCs w:val="20"/>
        </w:rPr>
        <w:t>f</w:t>
      </w:r>
      <w:r w:rsidR="00F6259B"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 w:rsidR="00F6259B"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 w:rsidR="00F6259B"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 w:rsidR="00F6259B">
        <w:rPr>
          <w:rFonts w:ascii="Palatino Linotype" w:eastAsia="Palatino Linotype" w:hAnsi="Palatino Linotype" w:cs="Palatino Linotype"/>
          <w:sz w:val="20"/>
          <w:szCs w:val="20"/>
        </w:rPr>
        <w:t>te</w:t>
      </w:r>
      <w:r w:rsidR="00F6259B"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 w:rsidR="00F6259B">
        <w:rPr>
          <w:rFonts w:ascii="Palatino Linotype" w:eastAsia="Palatino Linotype" w:hAnsi="Palatino Linotype" w:cs="Palatino Linotype"/>
          <w:sz w:val="20"/>
          <w:szCs w:val="20"/>
        </w:rPr>
        <w:t>into</w:t>
      </w:r>
      <w:r w:rsidR="00F6259B"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ins w:id="134" w:author="Glen Knutti" w:date="2015-03-27T17:30:00Z">
        <w:r w:rsidR="009D5211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t xml:space="preserve">the Identity Manager </w:t>
        </w:r>
      </w:ins>
      <w:del w:id="135" w:author="Glen Knutti" w:date="2015-03-27T17:31:00Z">
        <w:r w:rsidR="00F6259B" w:rsidDel="009D5211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R="00F6259B" w:rsidDel="009D5211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 xml:space="preserve"> </w:delText>
        </w:r>
        <w:r w:rsidR="00F6259B" w:rsidDel="009D5211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ne</w:delText>
        </w:r>
        <w:r w:rsidR="00F6259B" w:rsidDel="009D5211">
          <w:rPr>
            <w:rFonts w:ascii="Palatino Linotype" w:eastAsia="Palatino Linotype" w:hAnsi="Palatino Linotype" w:cs="Palatino Linotype"/>
            <w:sz w:val="20"/>
            <w:szCs w:val="20"/>
          </w:rPr>
          <w:delText>w</w:delText>
        </w:r>
        <w:r w:rsidR="00F6259B" w:rsidDel="009D5211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</w:del>
      <w:r w:rsidR="00F6259B">
        <w:rPr>
          <w:rFonts w:ascii="Palatino Linotype" w:eastAsia="Palatino Linotype" w:hAnsi="Palatino Linotype" w:cs="Palatino Linotype"/>
          <w:sz w:val="20"/>
          <w:szCs w:val="20"/>
        </w:rPr>
        <w:t>Ja</w:t>
      </w:r>
      <w:r w:rsidR="00F6259B">
        <w:rPr>
          <w:rFonts w:ascii="Palatino Linotype" w:eastAsia="Palatino Linotype" w:hAnsi="Palatino Linotype" w:cs="Palatino Linotype"/>
          <w:spacing w:val="-6"/>
          <w:sz w:val="20"/>
          <w:szCs w:val="20"/>
        </w:rPr>
        <w:t>v</w:t>
      </w:r>
      <w:r w:rsidR="00F6259B">
        <w:rPr>
          <w:rFonts w:ascii="Palatino Linotype" w:eastAsia="Palatino Linotype" w:hAnsi="Palatino Linotype" w:cs="Palatino Linotype"/>
          <w:sz w:val="20"/>
          <w:szCs w:val="20"/>
        </w:rPr>
        <w:t>a</w:t>
      </w:r>
      <w:r w:rsidR="00F6259B"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proofErr w:type="spellStart"/>
      <w:ins w:id="136" w:author="Glen Knutti" w:date="2015-03-27T17:31:00Z"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k</w:t>
        </w:r>
      </w:ins>
      <w:del w:id="137" w:author="Glen Knutti" w:date="2015-03-27T17:31:00Z">
        <w:r w:rsidR="00F6259B" w:rsidDel="001D5A45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K</w:delText>
        </w:r>
      </w:del>
      <w:r w:rsidR="00F6259B"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 w:rsidR="00F6259B">
        <w:rPr>
          <w:rFonts w:ascii="Palatino Linotype" w:eastAsia="Palatino Linotype" w:hAnsi="Palatino Linotype" w:cs="Palatino Linotype"/>
          <w:sz w:val="20"/>
          <w:szCs w:val="20"/>
        </w:rPr>
        <w:t>y</w:t>
      </w:r>
      <w:ins w:id="138" w:author="Glen Knutti" w:date="2015-03-27T17:31:00Z"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s</w:t>
        </w:r>
      </w:ins>
      <w:del w:id="139" w:author="Glen Knutti" w:date="2015-03-27T17:31:00Z">
        <w:r w:rsidR="00F6259B" w:rsidDel="001D5A45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R="00F6259B" w:rsidDel="001D5A45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S</w:delText>
        </w:r>
      </w:del>
      <w:r w:rsidR="00F6259B">
        <w:rPr>
          <w:rFonts w:ascii="Palatino Linotype" w:eastAsia="Palatino Linotype" w:hAnsi="Palatino Linotype" w:cs="Palatino Linotype"/>
          <w:sz w:val="20"/>
          <w:szCs w:val="20"/>
        </w:rPr>
        <w:t>t</w:t>
      </w:r>
      <w:r w:rsidR="00F6259B">
        <w:rPr>
          <w:rFonts w:ascii="Palatino Linotype" w:eastAsia="Palatino Linotype" w:hAnsi="Palatino Linotype" w:cs="Palatino Linotype"/>
          <w:spacing w:val="1"/>
          <w:sz w:val="20"/>
          <w:szCs w:val="20"/>
        </w:rPr>
        <w:t>or</w:t>
      </w:r>
      <w:r w:rsidR="00F6259B">
        <w:rPr>
          <w:rFonts w:ascii="Palatino Linotype" w:eastAsia="Palatino Linotype" w:hAnsi="Palatino Linotype" w:cs="Palatino Linotype"/>
          <w:sz w:val="20"/>
          <w:szCs w:val="20"/>
        </w:rPr>
        <w:t>e</w:t>
      </w:r>
      <w:proofErr w:type="spellEnd"/>
      <w:r w:rsidR="00F6259B"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 w:rsidR="00F6259B">
        <w:rPr>
          <w:rFonts w:ascii="Palatino Linotype" w:eastAsia="Palatino Linotype" w:hAnsi="Palatino Linotype" w:cs="Palatino Linotype"/>
          <w:spacing w:val="1"/>
          <w:sz w:val="20"/>
          <w:szCs w:val="20"/>
        </w:rPr>
        <w:t>b</w:t>
      </w:r>
      <w:r w:rsidR="00F6259B">
        <w:rPr>
          <w:rFonts w:ascii="Palatino Linotype" w:eastAsia="Palatino Linotype" w:hAnsi="Palatino Linotype" w:cs="Palatino Linotype"/>
          <w:sz w:val="20"/>
          <w:szCs w:val="20"/>
        </w:rPr>
        <w:t>y</w:t>
      </w:r>
      <w:r w:rsidR="00F6259B"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 w:rsidR="00F6259B">
        <w:rPr>
          <w:rFonts w:ascii="Palatino Linotype" w:eastAsia="Palatino Linotype" w:hAnsi="Palatino Linotype" w:cs="Palatino Linotype"/>
          <w:sz w:val="20"/>
          <w:szCs w:val="20"/>
        </w:rPr>
        <w:t>running</w:t>
      </w:r>
      <w:r w:rsidR="00F6259B"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 w:rsidR="00F6259B">
        <w:rPr>
          <w:rFonts w:ascii="Palatino Linotype" w:eastAsia="Palatino Linotype" w:hAnsi="Palatino Linotype" w:cs="Palatino Linotype"/>
          <w:sz w:val="20"/>
          <w:szCs w:val="20"/>
        </w:rPr>
        <w:t>the</w:t>
      </w:r>
      <w:r w:rsidR="00F6259B"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 w:rsidR="00F6259B"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 w:rsidR="00F6259B">
        <w:rPr>
          <w:rFonts w:ascii="Palatino Linotype" w:eastAsia="Palatino Linotype" w:hAnsi="Palatino Linotype" w:cs="Palatino Linotype"/>
          <w:sz w:val="20"/>
          <w:szCs w:val="20"/>
        </w:rPr>
        <w:t>ol</w:t>
      </w:r>
      <w:r w:rsidR="00F6259B"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 w:rsidR="00F6259B">
        <w:rPr>
          <w:rFonts w:ascii="Palatino Linotype" w:eastAsia="Palatino Linotype" w:hAnsi="Palatino Linotype" w:cs="Palatino Linotype"/>
          <w:sz w:val="20"/>
          <w:szCs w:val="20"/>
        </w:rPr>
        <w:t>o</w:t>
      </w:r>
      <w:r w:rsidR="00F6259B"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 w:rsidR="00F6259B">
        <w:rPr>
          <w:rFonts w:ascii="Palatino Linotype" w:eastAsia="Palatino Linotype" w:hAnsi="Palatino Linotype" w:cs="Palatino Linotype"/>
          <w:sz w:val="20"/>
          <w:szCs w:val="20"/>
        </w:rPr>
        <w:t>ing</w:t>
      </w:r>
      <w:r w:rsidR="00F6259B"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 w:rsidR="00F6259B">
        <w:rPr>
          <w:rFonts w:ascii="Palatino Linotype" w:eastAsia="Palatino Linotype" w:hAnsi="Palatino Linotype" w:cs="Palatino Linotype"/>
          <w:spacing w:val="1"/>
          <w:w w:val="99"/>
          <w:sz w:val="20"/>
          <w:szCs w:val="20"/>
        </w:rPr>
        <w:t>comman</w:t>
      </w:r>
      <w:r w:rsidR="00F6259B">
        <w:rPr>
          <w:rFonts w:ascii="Palatino Linotype" w:eastAsia="Palatino Linotype" w:hAnsi="Palatino Linotype" w:cs="Palatino Linotype"/>
          <w:w w:val="99"/>
          <w:sz w:val="20"/>
          <w:szCs w:val="20"/>
        </w:rPr>
        <w:t>d</w:t>
      </w:r>
      <w:ins w:id="140" w:author="Glen Knutti" w:date="2015-03-27T17:31:00Z">
        <w:r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 xml:space="preserve"> on the Identity Manager server</w:t>
        </w:r>
      </w:ins>
      <w:r w:rsidR="00F6259B">
        <w:rPr>
          <w:rFonts w:ascii="Palatino Linotype" w:eastAsia="Palatino Linotype" w:hAnsi="Palatino Linotype" w:cs="Palatino Linotype"/>
          <w:w w:val="99"/>
          <w:sz w:val="20"/>
          <w:szCs w:val="20"/>
        </w:rPr>
        <w:t>:</w:t>
      </w:r>
    </w:p>
    <w:p w14:paraId="7F958FB1" w14:textId="4CBA6D24" w:rsidR="001C3088" w:rsidRDefault="00F6259B">
      <w:pPr>
        <w:spacing w:before="60" w:after="0" w:line="259" w:lineRule="auto"/>
        <w:ind w:left="1520" w:right="236"/>
        <w:rPr>
          <w:rFonts w:ascii="Courier New" w:eastAsia="Courier New" w:hAnsi="Courier New" w:cs="Courier New"/>
          <w:sz w:val="19"/>
          <w:szCs w:val="19"/>
        </w:rPr>
      </w:pPr>
      <w:r>
        <w:pict w14:anchorId="313AB824">
          <v:group id="_x0000_s1083" style="position:absolute;left:0;text-align:left;margin-left:127pt;margin-top:35.8pt;width:423.95pt;height:.1pt;z-index:-2169;mso-position-horizontal-relative:page" coordorigin="2540,716" coordsize="8479,2">
            <v:shape id="_x0000_s1084" style="position:absolute;left:2540;top:716;width:8479;height:2" coordorigin="2540,716" coordsize="8479,0" path="m2542,716l11021,716e" filled="f" strokeweight="7365emu">
              <v:path arrowok="t"/>
            </v:shape>
            <w10:wrap anchorx="page"/>
          </v:group>
        </w:pict>
      </w:r>
      <w:del w:id="141" w:author="Glen Knutti" w:date="2015-03-27T17:32:00Z">
        <w:r w:rsidDel="001D5A45">
          <w:rPr>
            <w:rFonts w:ascii="Palatino Linotype" w:eastAsia="Palatino Linotype" w:hAnsi="Palatino Linotype" w:cs="Palatino Linotype"/>
            <w:w w:val="94"/>
            <w:sz w:val="20"/>
            <w:szCs w:val="20"/>
          </w:rPr>
          <w:delText>appser</w:delText>
        </w:r>
        <w:r w:rsidDel="001D5A45">
          <w:rPr>
            <w:rFonts w:ascii="Palatino Linotype" w:eastAsia="Palatino Linotype" w:hAnsi="Palatino Linotype" w:cs="Palatino Linotype"/>
            <w:spacing w:val="-2"/>
            <w:w w:val="94"/>
            <w:sz w:val="20"/>
            <w:szCs w:val="20"/>
          </w:rPr>
          <w:delText>v</w:delText>
        </w:r>
        <w:r w:rsidDel="001D5A45">
          <w:rPr>
            <w:rFonts w:ascii="Palatino Linotype" w:eastAsia="Palatino Linotype" w:hAnsi="Palatino Linotype" w:cs="Palatino Linotype"/>
            <w:spacing w:val="-1"/>
            <w:w w:val="94"/>
            <w:sz w:val="20"/>
            <w:szCs w:val="20"/>
          </w:rPr>
          <w:delText>e</w:delText>
        </w:r>
        <w:r w:rsidDel="001D5A45">
          <w:rPr>
            <w:rFonts w:ascii="Palatino Linotype" w:eastAsia="Palatino Linotype" w:hAnsi="Palatino Linotype" w:cs="Palatino Linotype"/>
            <w:w w:val="94"/>
            <w:sz w:val="20"/>
            <w:szCs w:val="20"/>
          </w:rPr>
          <w:delText>r/jdk/jre/bin/</w:delText>
        </w:r>
        <w:r w:rsidDel="001D5A45">
          <w:rPr>
            <w:rFonts w:ascii="Courier New" w:eastAsia="Courier New" w:hAnsi="Courier New" w:cs="Courier New"/>
            <w:spacing w:val="-1"/>
            <w:w w:val="94"/>
            <w:sz w:val="19"/>
            <w:szCs w:val="19"/>
          </w:rPr>
          <w:delText>keytoo</w:delText>
        </w:r>
        <w:r w:rsidDel="001D5A45">
          <w:rPr>
            <w:rFonts w:ascii="Courier New" w:eastAsia="Courier New" w:hAnsi="Courier New" w:cs="Courier New"/>
            <w:w w:val="94"/>
            <w:sz w:val="19"/>
            <w:szCs w:val="19"/>
          </w:rPr>
          <w:delText>l</w:delText>
        </w:r>
        <w:r w:rsidDel="001D5A45">
          <w:rPr>
            <w:rFonts w:ascii="Courier New" w:eastAsia="Courier New" w:hAnsi="Courier New" w:cs="Courier New"/>
            <w:spacing w:val="83"/>
            <w:w w:val="94"/>
            <w:sz w:val="19"/>
            <w:szCs w:val="19"/>
          </w:rPr>
          <w:delText xml:space="preserve"> </w:delText>
        </w:r>
        <w:r w:rsidDel="001D5A45">
          <w:rPr>
            <w:rFonts w:ascii="Courier New" w:eastAsia="Courier New" w:hAnsi="Courier New" w:cs="Courier New"/>
            <w:spacing w:val="-1"/>
            <w:w w:val="94"/>
            <w:sz w:val="19"/>
            <w:szCs w:val="19"/>
          </w:rPr>
          <w:delText>-impor</w:delText>
        </w:r>
        <w:r w:rsidDel="001D5A45">
          <w:rPr>
            <w:rFonts w:ascii="Courier New" w:eastAsia="Courier New" w:hAnsi="Courier New" w:cs="Courier New"/>
            <w:w w:val="94"/>
            <w:sz w:val="19"/>
            <w:szCs w:val="19"/>
          </w:rPr>
          <w:delText>t</w:delText>
        </w:r>
        <w:r w:rsidDel="001D5A45">
          <w:rPr>
            <w:rFonts w:ascii="Courier New" w:eastAsia="Courier New" w:hAnsi="Courier New" w:cs="Courier New"/>
            <w:spacing w:val="-14"/>
            <w:w w:val="94"/>
            <w:sz w:val="19"/>
            <w:szCs w:val="19"/>
          </w:rPr>
          <w:delText xml:space="preserve"> </w:delText>
        </w:r>
        <w:r w:rsidDel="001D5A45">
          <w:rPr>
            <w:rFonts w:ascii="Courier New" w:eastAsia="Courier New" w:hAnsi="Courier New" w:cs="Courier New"/>
            <w:spacing w:val="-1"/>
            <w:w w:val="94"/>
            <w:sz w:val="19"/>
            <w:szCs w:val="19"/>
          </w:rPr>
          <w:delText>-keystor</w:delText>
        </w:r>
        <w:r w:rsidDel="001D5A45">
          <w:rPr>
            <w:rFonts w:ascii="Courier New" w:eastAsia="Courier New" w:hAnsi="Courier New" w:cs="Courier New"/>
            <w:w w:val="94"/>
            <w:sz w:val="19"/>
            <w:szCs w:val="19"/>
          </w:rPr>
          <w:delText>e</w:delText>
        </w:r>
        <w:r w:rsidDel="001D5A45">
          <w:rPr>
            <w:rFonts w:ascii="Courier New" w:eastAsia="Courier New" w:hAnsi="Courier New" w:cs="Courier New"/>
            <w:spacing w:val="-11"/>
            <w:w w:val="94"/>
            <w:sz w:val="19"/>
            <w:szCs w:val="19"/>
          </w:rPr>
          <w:delText xml:space="preserve"> </w:delText>
        </w:r>
        <w:r w:rsidDel="001D5A45">
          <w:rPr>
            <w:rFonts w:ascii="Courier New" w:eastAsia="Courier New" w:hAnsi="Courier New" w:cs="Courier New"/>
            <w:spacing w:val="-1"/>
            <w:w w:val="94"/>
            <w:sz w:val="19"/>
            <w:szCs w:val="19"/>
          </w:rPr>
          <w:delText>trust.jk</w:delText>
        </w:r>
        <w:r w:rsidDel="001D5A45">
          <w:rPr>
            <w:rFonts w:ascii="Courier New" w:eastAsia="Courier New" w:hAnsi="Courier New" w:cs="Courier New"/>
            <w:w w:val="94"/>
            <w:sz w:val="19"/>
            <w:szCs w:val="19"/>
          </w:rPr>
          <w:delText>s</w:delText>
        </w:r>
        <w:r w:rsidDel="001D5A45">
          <w:rPr>
            <w:rFonts w:ascii="Courier New" w:eastAsia="Courier New" w:hAnsi="Courier New" w:cs="Courier New"/>
            <w:spacing w:val="-11"/>
            <w:w w:val="94"/>
            <w:sz w:val="19"/>
            <w:szCs w:val="19"/>
          </w:rPr>
          <w:delText xml:space="preserve"> </w:delText>
        </w:r>
        <w:r w:rsidDel="001D5A45">
          <w:rPr>
            <w:rFonts w:ascii="Courier New" w:eastAsia="Courier New" w:hAnsi="Courier New" w:cs="Courier New"/>
            <w:spacing w:val="-1"/>
            <w:w w:val="94"/>
            <w:sz w:val="19"/>
            <w:szCs w:val="19"/>
          </w:rPr>
          <w:delText>-storepas</w:delText>
        </w:r>
        <w:r w:rsidDel="001D5A45">
          <w:rPr>
            <w:rFonts w:ascii="Courier New" w:eastAsia="Courier New" w:hAnsi="Courier New" w:cs="Courier New"/>
            <w:w w:val="94"/>
            <w:sz w:val="19"/>
            <w:szCs w:val="19"/>
          </w:rPr>
          <w:delText>s</w:delText>
        </w:r>
        <w:r w:rsidDel="001D5A45">
          <w:rPr>
            <w:rFonts w:ascii="Courier New" w:eastAsia="Courier New" w:hAnsi="Courier New" w:cs="Courier New"/>
            <w:spacing w:val="-10"/>
            <w:w w:val="94"/>
            <w:sz w:val="19"/>
            <w:szCs w:val="19"/>
          </w:rPr>
          <w:delText xml:space="preserve"> </w:delText>
        </w:r>
        <w:r w:rsidDel="001D5A45">
          <w:rPr>
            <w:rFonts w:ascii="Courier New" w:eastAsia="Courier New" w:hAnsi="Courier New" w:cs="Courier New"/>
            <w:spacing w:val="-1"/>
            <w:w w:val="94"/>
            <w:sz w:val="19"/>
            <w:szCs w:val="19"/>
          </w:rPr>
          <w:delText>chan</w:delText>
        </w:r>
        <w:r w:rsidDel="001D5A45">
          <w:rPr>
            <w:rFonts w:ascii="Courier New" w:eastAsia="Courier New" w:hAnsi="Courier New" w:cs="Courier New"/>
            <w:w w:val="94"/>
            <w:sz w:val="19"/>
            <w:szCs w:val="19"/>
          </w:rPr>
          <w:delText>g</w:delText>
        </w:r>
        <w:r w:rsidDel="001D5A45">
          <w:rPr>
            <w:rFonts w:ascii="Courier New" w:eastAsia="Courier New" w:hAnsi="Courier New" w:cs="Courier New"/>
            <w:spacing w:val="-1"/>
            <w:w w:val="94"/>
            <w:sz w:val="19"/>
            <w:szCs w:val="19"/>
          </w:rPr>
          <w:delText>ei</w:delText>
        </w:r>
        <w:r w:rsidDel="001D5A45">
          <w:rPr>
            <w:rFonts w:ascii="Courier New" w:eastAsia="Courier New" w:hAnsi="Courier New" w:cs="Courier New"/>
            <w:w w:val="94"/>
            <w:sz w:val="19"/>
            <w:szCs w:val="19"/>
          </w:rPr>
          <w:delText>t</w:delText>
        </w:r>
        <w:r w:rsidDel="001D5A45">
          <w:rPr>
            <w:rFonts w:ascii="Courier New" w:eastAsia="Courier New" w:hAnsi="Courier New" w:cs="Courier New"/>
            <w:spacing w:val="-13"/>
            <w:w w:val="94"/>
            <w:sz w:val="19"/>
            <w:szCs w:val="19"/>
          </w:rPr>
          <w:delText xml:space="preserve"> </w:delText>
        </w:r>
        <w:r w:rsidDel="001D5A45">
          <w:rPr>
            <w:rFonts w:ascii="Courier New" w:eastAsia="Courier New" w:hAnsi="Courier New" w:cs="Courier New"/>
            <w:spacing w:val="-1"/>
            <w:sz w:val="19"/>
            <w:szCs w:val="19"/>
          </w:rPr>
          <w:delText>-</w:delText>
        </w:r>
        <w:r w:rsidDel="001D5A45">
          <w:rPr>
            <w:rFonts w:ascii="Courier New" w:eastAsia="Courier New" w:hAnsi="Courier New" w:cs="Courier New"/>
            <w:sz w:val="19"/>
            <w:szCs w:val="19"/>
          </w:rPr>
          <w:delText>f</w:delText>
        </w:r>
        <w:r w:rsidDel="001D5A45">
          <w:rPr>
            <w:rFonts w:ascii="Courier New" w:eastAsia="Courier New" w:hAnsi="Courier New" w:cs="Courier New"/>
            <w:spacing w:val="-1"/>
            <w:sz w:val="19"/>
            <w:szCs w:val="19"/>
          </w:rPr>
          <w:delText xml:space="preserve">ile </w:delText>
        </w:r>
        <w:r w:rsidDel="001D5A45">
          <w:rPr>
            <w:rFonts w:ascii="Courier New" w:eastAsia="Courier New" w:hAnsi="Courier New" w:cs="Courier New"/>
            <w:spacing w:val="-1"/>
            <w:w w:val="94"/>
            <w:sz w:val="19"/>
            <w:szCs w:val="19"/>
          </w:rPr>
          <w:delText>am_root.ce</w:delText>
        </w:r>
        <w:r w:rsidDel="001D5A45">
          <w:rPr>
            <w:rFonts w:ascii="Courier New" w:eastAsia="Courier New" w:hAnsi="Courier New" w:cs="Courier New"/>
            <w:w w:val="94"/>
            <w:sz w:val="19"/>
            <w:szCs w:val="19"/>
          </w:rPr>
          <w:delText>r</w:delText>
        </w:r>
        <w:r w:rsidDel="001D5A45">
          <w:rPr>
            <w:rFonts w:ascii="Courier New" w:eastAsia="Courier New" w:hAnsi="Courier New" w:cs="Courier New"/>
            <w:spacing w:val="12"/>
            <w:w w:val="94"/>
            <w:sz w:val="19"/>
            <w:szCs w:val="19"/>
          </w:rPr>
          <w:delText xml:space="preserve"> </w:delText>
        </w:r>
        <w:r w:rsidDel="001D5A45">
          <w:rPr>
            <w:rFonts w:ascii="Courier New" w:eastAsia="Courier New" w:hAnsi="Courier New" w:cs="Courier New"/>
            <w:spacing w:val="-1"/>
            <w:sz w:val="19"/>
            <w:szCs w:val="19"/>
          </w:rPr>
          <w:delText>-alia</w:delText>
        </w:r>
        <w:r w:rsidDel="001D5A45">
          <w:rPr>
            <w:rFonts w:ascii="Courier New" w:eastAsia="Courier New" w:hAnsi="Courier New" w:cs="Courier New"/>
            <w:sz w:val="19"/>
            <w:szCs w:val="19"/>
          </w:rPr>
          <w:delText>s</w:delText>
        </w:r>
        <w:r w:rsidDel="001D5A45">
          <w:rPr>
            <w:rFonts w:ascii="Courier New" w:eastAsia="Courier New" w:hAnsi="Courier New" w:cs="Courier New"/>
            <w:spacing w:val="-41"/>
            <w:sz w:val="19"/>
            <w:szCs w:val="19"/>
          </w:rPr>
          <w:delText xml:space="preserve"> </w:delText>
        </w:r>
        <w:r w:rsidDel="001D5A45">
          <w:rPr>
            <w:rFonts w:ascii="Courier New" w:eastAsia="Courier New" w:hAnsi="Courier New" w:cs="Courier New"/>
            <w:spacing w:val="-1"/>
            <w:w w:val="94"/>
            <w:sz w:val="19"/>
            <w:szCs w:val="19"/>
          </w:rPr>
          <w:delText>rsa_am_c</w:delText>
        </w:r>
        <w:r w:rsidDel="001D5A45">
          <w:rPr>
            <w:rFonts w:ascii="Courier New" w:eastAsia="Courier New" w:hAnsi="Courier New" w:cs="Courier New"/>
            <w:w w:val="94"/>
            <w:sz w:val="19"/>
            <w:szCs w:val="19"/>
          </w:rPr>
          <w:delText>a</w:delText>
        </w:r>
        <w:r w:rsidDel="001D5A45">
          <w:rPr>
            <w:rFonts w:ascii="Courier New" w:eastAsia="Courier New" w:hAnsi="Courier New" w:cs="Courier New"/>
            <w:spacing w:val="10"/>
            <w:w w:val="94"/>
            <w:sz w:val="19"/>
            <w:szCs w:val="19"/>
          </w:rPr>
          <w:delText xml:space="preserve"> </w:delText>
        </w:r>
        <w:r w:rsidDel="001D5A45">
          <w:rPr>
            <w:rFonts w:ascii="Courier New" w:eastAsia="Courier New" w:hAnsi="Courier New" w:cs="Courier New"/>
            <w:spacing w:val="-1"/>
            <w:sz w:val="19"/>
            <w:szCs w:val="19"/>
          </w:rPr>
          <w:delText>-tr</w:delText>
        </w:r>
        <w:r w:rsidDel="001D5A45">
          <w:rPr>
            <w:rFonts w:ascii="Courier New" w:eastAsia="Courier New" w:hAnsi="Courier New" w:cs="Courier New"/>
            <w:sz w:val="19"/>
            <w:szCs w:val="19"/>
          </w:rPr>
          <w:delText>u</w:delText>
        </w:r>
        <w:r w:rsidDel="001D5A45">
          <w:rPr>
            <w:rFonts w:ascii="Courier New" w:eastAsia="Courier New" w:hAnsi="Courier New" w:cs="Courier New"/>
            <w:spacing w:val="-1"/>
            <w:sz w:val="19"/>
            <w:szCs w:val="19"/>
          </w:rPr>
          <w:delText>stcacerts</w:delText>
        </w:r>
      </w:del>
      <w:ins w:id="142" w:author="Glen Knutti" w:date="2015-03-27T17:32:00Z">
        <w:r w:rsidR="001D5A45" w:rsidRPr="001D5A45">
          <w:rPr>
            <w:rFonts w:ascii="Courier New" w:eastAsia="Courier New" w:hAnsi="Courier New" w:cs="Courier New"/>
            <w:spacing w:val="-1"/>
            <w:sz w:val="19"/>
            <w:szCs w:val="19"/>
          </w:rPr>
          <w:t>/opt/</w:t>
        </w:r>
        <w:proofErr w:type="spellStart"/>
        <w:r w:rsidR="001D5A45" w:rsidRPr="001D5A45">
          <w:rPr>
            <w:rFonts w:ascii="Courier New" w:eastAsia="Courier New" w:hAnsi="Courier New" w:cs="Courier New"/>
            <w:spacing w:val="-1"/>
            <w:sz w:val="19"/>
            <w:szCs w:val="19"/>
          </w:rPr>
          <w:t>novell</w:t>
        </w:r>
        <w:proofErr w:type="spellEnd"/>
        <w:r w:rsidR="001D5A45" w:rsidRPr="001D5A45">
          <w:rPr>
            <w:rFonts w:ascii="Courier New" w:eastAsia="Courier New" w:hAnsi="Courier New" w:cs="Courier New"/>
            <w:spacing w:val="-1"/>
            <w:sz w:val="19"/>
            <w:szCs w:val="19"/>
          </w:rPr>
          <w:t>/eDirectory/lib64/</w:t>
        </w:r>
        <w:proofErr w:type="spellStart"/>
        <w:r w:rsidR="001D5A45" w:rsidRPr="001D5A45">
          <w:rPr>
            <w:rFonts w:ascii="Courier New" w:eastAsia="Courier New" w:hAnsi="Courier New" w:cs="Courier New"/>
            <w:spacing w:val="-1"/>
            <w:sz w:val="19"/>
            <w:szCs w:val="19"/>
          </w:rPr>
          <w:t>nds</w:t>
        </w:r>
        <w:proofErr w:type="spellEnd"/>
        <w:r w:rsidR="001D5A45" w:rsidRPr="001D5A45">
          <w:rPr>
            <w:rFonts w:ascii="Courier New" w:eastAsia="Courier New" w:hAnsi="Courier New" w:cs="Courier New"/>
            <w:spacing w:val="-1"/>
            <w:sz w:val="19"/>
            <w:szCs w:val="19"/>
          </w:rPr>
          <w:t>-modules/jre1.6.0_31/bin/</w:t>
        </w:r>
        <w:proofErr w:type="spellStart"/>
        <w:r w:rsidR="001D5A45" w:rsidRPr="001D5A45">
          <w:rPr>
            <w:rFonts w:ascii="Courier New" w:eastAsia="Courier New" w:hAnsi="Courier New" w:cs="Courier New"/>
            <w:spacing w:val="-1"/>
            <w:sz w:val="19"/>
            <w:szCs w:val="19"/>
          </w:rPr>
          <w:t>keytool</w:t>
        </w:r>
        <w:proofErr w:type="spellEnd"/>
        <w:r w:rsidR="001D5A45" w:rsidRPr="001D5A45">
          <w:rPr>
            <w:rFonts w:ascii="Courier New" w:eastAsia="Courier New" w:hAnsi="Courier New" w:cs="Courier New"/>
            <w:spacing w:val="-1"/>
            <w:sz w:val="19"/>
            <w:szCs w:val="19"/>
          </w:rPr>
          <w:t xml:space="preserve"> -v -import -file am_root.cer -alias RSA7 -</w:t>
        </w:r>
        <w:proofErr w:type="spellStart"/>
        <w:r w:rsidR="001D5A45" w:rsidRPr="001D5A45">
          <w:rPr>
            <w:rFonts w:ascii="Courier New" w:eastAsia="Courier New" w:hAnsi="Courier New" w:cs="Courier New"/>
            <w:spacing w:val="-1"/>
            <w:sz w:val="19"/>
            <w:szCs w:val="19"/>
          </w:rPr>
          <w:t>keystore</w:t>
        </w:r>
        <w:proofErr w:type="spellEnd"/>
        <w:r w:rsidR="001D5A45" w:rsidRPr="001D5A45">
          <w:rPr>
            <w:rFonts w:ascii="Courier New" w:eastAsia="Courier New" w:hAnsi="Courier New" w:cs="Courier New"/>
            <w:spacing w:val="-1"/>
            <w:sz w:val="19"/>
            <w:szCs w:val="19"/>
          </w:rPr>
          <w:t xml:space="preserve"> </w:t>
        </w:r>
        <w:proofErr w:type="spellStart"/>
        <w:r w:rsidR="001D5A45" w:rsidRPr="001D5A45">
          <w:rPr>
            <w:rFonts w:ascii="Courier New" w:eastAsia="Courier New" w:hAnsi="Courier New" w:cs="Courier New"/>
            <w:spacing w:val="-1"/>
            <w:sz w:val="19"/>
            <w:szCs w:val="19"/>
          </w:rPr>
          <w:t>cacerts</w:t>
        </w:r>
      </w:ins>
      <w:proofErr w:type="spellEnd"/>
    </w:p>
    <w:p w14:paraId="27B6857E" w14:textId="77777777" w:rsidR="001C3088" w:rsidRDefault="001C3088">
      <w:pPr>
        <w:spacing w:before="1" w:after="0" w:line="160" w:lineRule="exact"/>
        <w:rPr>
          <w:sz w:val="16"/>
          <w:szCs w:val="16"/>
        </w:rPr>
      </w:pPr>
    </w:p>
    <w:p w14:paraId="202C06EC" w14:textId="77777777" w:rsidR="001C3088" w:rsidRDefault="00F6259B">
      <w:pPr>
        <w:spacing w:before="11" w:after="0" w:line="240" w:lineRule="exact"/>
        <w:ind w:left="1520" w:right="187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TE:</w:t>
      </w:r>
      <w:r>
        <w:rPr>
          <w:rFonts w:ascii="Palatino Linotype" w:eastAsia="Palatino Linotype" w:hAnsi="Palatino Linotype" w:cs="Palatino Linotype"/>
          <w:b/>
          <w:bCs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must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pro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ide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cace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proofErr w:type="spellEnd"/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ke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ore</w:t>
      </w:r>
      <w:proofErr w:type="spellEnd"/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pass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ord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impor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root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rtificate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into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a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j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key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tore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Ja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de</w:t>
      </w:r>
      <w:r>
        <w:rPr>
          <w:rFonts w:ascii="Palatino Linotype" w:eastAsia="Palatino Linotype" w:hAnsi="Palatino Linotype" w:cs="Palatino Linotype"/>
          <w:sz w:val="20"/>
          <w:szCs w:val="20"/>
        </w:rPr>
        <w:t>fa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lt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changeit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54123E89" w14:textId="77777777" w:rsidR="001C3088" w:rsidRDefault="001C3088">
      <w:pPr>
        <w:spacing w:before="3" w:after="0" w:line="170" w:lineRule="exact"/>
        <w:rPr>
          <w:sz w:val="17"/>
          <w:szCs w:val="17"/>
        </w:rPr>
      </w:pPr>
    </w:p>
    <w:p w14:paraId="5AF5ED74" w14:textId="77777777" w:rsidR="001C3088" w:rsidRDefault="00F6259B">
      <w:pPr>
        <w:spacing w:after="0" w:line="240" w:lineRule="auto"/>
        <w:ind w:left="1520" w:right="-20"/>
        <w:rPr>
          <w:ins w:id="143" w:author="Glen Knutti" w:date="2015-03-27T17:33:00Z"/>
          <w:rFonts w:ascii="Palatino Linotype" w:eastAsia="Palatino Linotype" w:hAnsi="Palatino Linotype" w:cs="Palatino Linotype"/>
          <w:sz w:val="20"/>
          <w:szCs w:val="20"/>
        </w:rPr>
      </w:pPr>
      <w:r>
        <w:pict w14:anchorId="34B6F98C">
          <v:group id="_x0000_s1081" style="position:absolute;left:0;text-align:left;margin-left:126.75pt;margin-top:-3.4pt;width:424.2pt;height:.1pt;z-index:-2168;mso-position-horizontal-relative:page" coordorigin="2536,-68" coordsize="8484,2">
            <v:shape id="_x0000_s1082" style="position:absolute;left:2536;top:-68;width:8484;height:2" coordorigin="2536,-68" coordsize="8484,0" path="m2536,-68l11020,-68e" filled="f" strokeweight=".58pt">
              <v:path arrowok="t"/>
            </v:shape>
            <w10:wrap anchorx="page"/>
          </v:group>
        </w:pic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J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keytool</w:t>
      </w:r>
      <w:proofErr w:type="spellEnd"/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di</w:t>
      </w:r>
      <w:r>
        <w:rPr>
          <w:rFonts w:ascii="Palatino Linotype" w:eastAsia="Palatino Linotype" w:hAnsi="Palatino Linotype" w:cs="Palatino Linotype"/>
          <w:sz w:val="20"/>
          <w:szCs w:val="20"/>
        </w:rPr>
        <w:t>sp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lay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confirmation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at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rtificate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add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ke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store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02A4E863" w14:textId="77777777" w:rsidR="001D5A45" w:rsidRDefault="001D5A45">
      <w:pPr>
        <w:spacing w:after="0" w:line="240" w:lineRule="auto"/>
        <w:ind w:left="1520" w:right="-20"/>
        <w:rPr>
          <w:ins w:id="144" w:author="Glen Knutti" w:date="2015-03-27T17:33:00Z"/>
          <w:rFonts w:ascii="Palatino Linotype" w:eastAsia="Palatino Linotype" w:hAnsi="Palatino Linotype" w:cs="Palatino Linotype"/>
          <w:sz w:val="20"/>
          <w:szCs w:val="20"/>
        </w:rPr>
      </w:pPr>
    </w:p>
    <w:p w14:paraId="1DC04DF5" w14:textId="6451E6E0" w:rsidR="001D5A45" w:rsidRDefault="001D5A45" w:rsidP="001D5A45">
      <w:pPr>
        <w:spacing w:after="0" w:line="240" w:lineRule="auto"/>
        <w:ind w:left="1100" w:right="-20"/>
        <w:rPr>
          <w:ins w:id="145" w:author="Glen Knutti" w:date="2015-03-27T17:33:00Z"/>
          <w:rFonts w:ascii="Palatino Linotype" w:eastAsia="Palatino Linotype" w:hAnsi="Palatino Linotype" w:cs="Palatino Linotype"/>
          <w:spacing w:val="-13"/>
          <w:sz w:val="20"/>
          <w:szCs w:val="20"/>
        </w:rPr>
      </w:pPr>
      <w:ins w:id="146" w:author="Glen Knutti" w:date="2015-03-27T17:33:00Z">
        <w:r>
          <w:rPr>
            <w:rFonts w:ascii="Palatino Linotype" w:eastAsia="Palatino Linotype" w:hAnsi="Palatino Linotype" w:cs="Palatino Linotype"/>
            <w:spacing w:val="-13"/>
            <w:sz w:val="20"/>
            <w:szCs w:val="20"/>
          </w:rPr>
          <w:t>RSA 8.1</w:t>
        </w:r>
      </w:ins>
    </w:p>
    <w:p w14:paraId="757B6AAB" w14:textId="77777777" w:rsidR="001D5A45" w:rsidRDefault="001D5A45" w:rsidP="001D5A45">
      <w:pPr>
        <w:spacing w:after="0" w:line="240" w:lineRule="auto"/>
        <w:ind w:left="1100" w:right="-20"/>
        <w:rPr>
          <w:ins w:id="147" w:author="Glen Knutti" w:date="2015-03-27T17:33:00Z"/>
          <w:rFonts w:ascii="Palatino Linotype" w:eastAsia="Palatino Linotype" w:hAnsi="Palatino Linotype" w:cs="Palatino Linotype"/>
          <w:sz w:val="20"/>
          <w:szCs w:val="20"/>
        </w:rPr>
      </w:pPr>
      <w:ins w:id="148" w:author="Glen Knutti" w:date="2015-03-27T17:33:00Z">
        <w:r>
          <w:rPr>
            <w:rFonts w:ascii="Palatino Linotype" w:eastAsia="Palatino Linotype" w:hAnsi="Palatino Linotype" w:cs="Palatino Linotype"/>
            <w:spacing w:val="-13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o</w:t>
        </w:r>
        <w:r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export</w:t>
        </w:r>
        <w:r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the</w:t>
        </w:r>
        <w:r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ser</w:t>
        </w:r>
        <w:r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t>v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er</w:t>
        </w:r>
        <w:r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root</w:t>
        </w:r>
        <w:r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certi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f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ic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te:</w:t>
        </w:r>
      </w:ins>
    </w:p>
    <w:p w14:paraId="1AB82AF1" w14:textId="77777777" w:rsidR="001D5A45" w:rsidRDefault="001D5A45" w:rsidP="001D5A45">
      <w:pPr>
        <w:spacing w:before="1" w:after="0" w:line="140" w:lineRule="exact"/>
        <w:rPr>
          <w:ins w:id="149" w:author="Glen Knutti" w:date="2015-03-27T17:33:00Z"/>
          <w:sz w:val="14"/>
          <w:szCs w:val="14"/>
        </w:rPr>
      </w:pPr>
    </w:p>
    <w:p w14:paraId="26542D1A" w14:textId="11CE2427" w:rsidR="001D5A45" w:rsidRDefault="001D5A45" w:rsidP="001D5A45">
      <w:pPr>
        <w:spacing w:after="0" w:line="240" w:lineRule="auto"/>
        <w:ind w:left="1294" w:right="-20"/>
        <w:rPr>
          <w:ins w:id="150" w:author="Glen Knutti" w:date="2015-03-27T17:33:00Z"/>
          <w:rFonts w:ascii="Palatino Linotype" w:eastAsia="Palatino Linotype" w:hAnsi="Palatino Linotype" w:cs="Palatino Linotype"/>
          <w:sz w:val="20"/>
          <w:szCs w:val="20"/>
        </w:rPr>
      </w:pPr>
      <w:proofErr w:type="gramStart"/>
      <w:ins w:id="151" w:author="Glen Knutti" w:date="2015-03-27T17:33:00Z">
        <w:r>
          <w:rPr>
            <w:rFonts w:ascii="Arial" w:eastAsia="Arial" w:hAnsi="Arial" w:cs="Arial"/>
            <w:b/>
            <w:bCs/>
            <w:sz w:val="19"/>
            <w:szCs w:val="19"/>
          </w:rPr>
          <w:t xml:space="preserve">1 </w:t>
        </w:r>
        <w:r>
          <w:rPr>
            <w:rFonts w:ascii="Arial" w:eastAsia="Arial" w:hAnsi="Arial" w:cs="Arial"/>
            <w:b/>
            <w:bCs/>
            <w:spacing w:val="15"/>
            <w:sz w:val="19"/>
            <w:szCs w:val="19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Change</w:t>
        </w:r>
        <w:proofErr w:type="gramEnd"/>
        <w:r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directori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s</w:t>
        </w:r>
        <w:r>
          <w:rPr>
            <w:rFonts w:ascii="Palatino Linotype" w:eastAsia="Palatino Linotype" w:hAnsi="Palatino Linotype" w:cs="Palatino Linotype"/>
            <w:spacing w:val="-9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o</w:t>
        </w:r>
        <w:r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t xml:space="preserve"> /opt/</w:t>
        </w:r>
        <w:proofErr w:type="spellStart"/>
        <w:r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t>rsa</w:t>
        </w:r>
        <w:proofErr w:type="spellEnd"/>
        <w:r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t>/am</w:t>
        </w:r>
        <w:r>
          <w:rPr>
            <w:rFonts w:ascii="Courier New" w:eastAsia="Courier New" w:hAnsi="Courier New" w:cs="Courier New"/>
            <w:spacing w:val="-1"/>
            <w:sz w:val="19"/>
            <w:szCs w:val="19"/>
          </w:rPr>
          <w:t>/</w:t>
        </w:r>
        <w:proofErr w:type="spellStart"/>
        <w:r>
          <w:rPr>
            <w:rFonts w:ascii="Courier New" w:eastAsia="Courier New" w:hAnsi="Courier New" w:cs="Courier New"/>
            <w:spacing w:val="-1"/>
            <w:sz w:val="19"/>
            <w:szCs w:val="19"/>
          </w:rPr>
          <w:t>appserver</w:t>
        </w:r>
        <w:proofErr w:type="spellEnd"/>
        <w:r>
          <w:rPr>
            <w:rFonts w:ascii="Courier New" w:eastAsia="Courier New" w:hAnsi="Courier New" w:cs="Courier New"/>
            <w:spacing w:val="-1"/>
            <w:sz w:val="19"/>
            <w:szCs w:val="19"/>
          </w:rPr>
          <w:t>/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.</w:t>
        </w:r>
      </w:ins>
    </w:p>
    <w:p w14:paraId="06531837" w14:textId="77777777" w:rsidR="001D5A45" w:rsidRDefault="001D5A45" w:rsidP="001D5A45">
      <w:pPr>
        <w:spacing w:before="60" w:after="0" w:line="240" w:lineRule="auto"/>
        <w:ind w:left="1294" w:right="-20"/>
        <w:rPr>
          <w:ins w:id="152" w:author="Glen Knutti" w:date="2015-03-27T17:33:00Z"/>
          <w:rFonts w:ascii="Palatino Linotype" w:eastAsia="Palatino Linotype" w:hAnsi="Palatino Linotype" w:cs="Palatino Linotype"/>
          <w:sz w:val="20"/>
          <w:szCs w:val="20"/>
        </w:rPr>
      </w:pPr>
      <w:proofErr w:type="gramStart"/>
      <w:ins w:id="153" w:author="Glen Knutti" w:date="2015-03-27T17:33:00Z">
        <w:r>
          <w:rPr>
            <w:rFonts w:ascii="Arial" w:eastAsia="Arial" w:hAnsi="Arial" w:cs="Arial"/>
            <w:b/>
            <w:bCs/>
            <w:sz w:val="19"/>
            <w:szCs w:val="19"/>
          </w:rPr>
          <w:t xml:space="preserve">2 </w:t>
        </w:r>
        <w:r>
          <w:rPr>
            <w:rFonts w:ascii="Arial" w:eastAsia="Arial" w:hAnsi="Arial" w:cs="Arial"/>
            <w:b/>
            <w:bCs/>
            <w:spacing w:val="15"/>
            <w:sz w:val="19"/>
            <w:szCs w:val="19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-13"/>
            <w:sz w:val="20"/>
            <w:szCs w:val="20"/>
          </w:rPr>
          <w:t>Export</w:t>
        </w:r>
        <w:proofErr w:type="gramEnd"/>
        <w:r>
          <w:rPr>
            <w:rFonts w:ascii="Palatino Linotype" w:eastAsia="Palatino Linotype" w:hAnsi="Palatino Linotype" w:cs="Palatino Linotype"/>
            <w:spacing w:val="-13"/>
            <w:sz w:val="20"/>
            <w:szCs w:val="20"/>
          </w:rPr>
          <w:t xml:space="preserve"> the root certificate by t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y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p</w:t>
        </w:r>
        <w:r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>ing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:</w:t>
        </w:r>
      </w:ins>
    </w:p>
    <w:p w14:paraId="3CD49A52" w14:textId="77777777" w:rsidR="001D5A45" w:rsidRDefault="001D5A45" w:rsidP="001D5A45">
      <w:pPr>
        <w:spacing w:before="2" w:after="0" w:line="110" w:lineRule="exact"/>
        <w:rPr>
          <w:ins w:id="154" w:author="Glen Knutti" w:date="2015-03-27T17:33:00Z"/>
          <w:sz w:val="11"/>
          <w:szCs w:val="11"/>
        </w:rPr>
      </w:pPr>
    </w:p>
    <w:p w14:paraId="4DA46CD3" w14:textId="60A8EA06" w:rsidR="001D5A45" w:rsidRDefault="001D5A45" w:rsidP="001D5A45">
      <w:pPr>
        <w:spacing w:before="24" w:after="0" w:line="240" w:lineRule="auto"/>
        <w:ind w:left="1520" w:right="-20"/>
        <w:rPr>
          <w:ins w:id="155" w:author="Glen Knutti" w:date="2015-03-27T17:33:00Z"/>
          <w:rFonts w:ascii="Courier New" w:eastAsia="Courier New" w:hAnsi="Courier New" w:cs="Courier New"/>
          <w:sz w:val="19"/>
          <w:szCs w:val="19"/>
        </w:rPr>
      </w:pPr>
      <w:proofErr w:type="spellStart"/>
      <w:proofErr w:type="gramStart"/>
      <w:ins w:id="156" w:author="Glen Knutti" w:date="2015-03-27T17:37:00Z">
        <w:r w:rsidRPr="001D5A45">
          <w:rPr>
            <w:rFonts w:ascii="Courier New" w:eastAsia="Courier New" w:hAnsi="Courier New" w:cs="Courier New"/>
            <w:spacing w:val="-1"/>
            <w:w w:val="94"/>
            <w:sz w:val="19"/>
            <w:szCs w:val="19"/>
          </w:rPr>
          <w:t>jdk</w:t>
        </w:r>
        <w:proofErr w:type="spellEnd"/>
        <w:proofErr w:type="gramEnd"/>
        <w:r w:rsidRPr="001D5A45">
          <w:rPr>
            <w:rFonts w:ascii="Courier New" w:eastAsia="Courier New" w:hAnsi="Courier New" w:cs="Courier New"/>
            <w:spacing w:val="-1"/>
            <w:w w:val="94"/>
            <w:sz w:val="19"/>
            <w:szCs w:val="19"/>
          </w:rPr>
          <w:t>/bin/</w:t>
        </w:r>
        <w:proofErr w:type="spellStart"/>
        <w:r w:rsidRPr="001D5A45">
          <w:rPr>
            <w:rFonts w:ascii="Courier New" w:eastAsia="Courier New" w:hAnsi="Courier New" w:cs="Courier New"/>
            <w:spacing w:val="-1"/>
            <w:w w:val="94"/>
            <w:sz w:val="19"/>
            <w:szCs w:val="19"/>
          </w:rPr>
          <w:t>keytool</w:t>
        </w:r>
        <w:proofErr w:type="spellEnd"/>
        <w:r w:rsidRPr="001D5A45">
          <w:rPr>
            <w:rFonts w:ascii="Courier New" w:eastAsia="Courier New" w:hAnsi="Courier New" w:cs="Courier New"/>
            <w:spacing w:val="-1"/>
            <w:w w:val="94"/>
            <w:sz w:val="19"/>
            <w:szCs w:val="19"/>
          </w:rPr>
          <w:t xml:space="preserve"> -export -</w:t>
        </w:r>
        <w:proofErr w:type="spellStart"/>
        <w:r w:rsidRPr="001D5A45">
          <w:rPr>
            <w:rFonts w:ascii="Courier New" w:eastAsia="Courier New" w:hAnsi="Courier New" w:cs="Courier New"/>
            <w:spacing w:val="-1"/>
            <w:w w:val="94"/>
            <w:sz w:val="19"/>
            <w:szCs w:val="19"/>
          </w:rPr>
          <w:t>keystore</w:t>
        </w:r>
        <w:proofErr w:type="spellEnd"/>
        <w:r w:rsidRPr="001D5A45">
          <w:rPr>
            <w:rFonts w:ascii="Courier New" w:eastAsia="Courier New" w:hAnsi="Courier New" w:cs="Courier New"/>
            <w:spacing w:val="-1"/>
            <w:w w:val="94"/>
            <w:sz w:val="19"/>
            <w:szCs w:val="19"/>
          </w:rPr>
          <w:t xml:space="preserve"> /opt/</w:t>
        </w:r>
        <w:proofErr w:type="spellStart"/>
        <w:r w:rsidRPr="001D5A45">
          <w:rPr>
            <w:rFonts w:ascii="Courier New" w:eastAsia="Courier New" w:hAnsi="Courier New" w:cs="Courier New"/>
            <w:spacing w:val="-1"/>
            <w:w w:val="94"/>
            <w:sz w:val="19"/>
            <w:szCs w:val="19"/>
          </w:rPr>
          <w:t>rsa</w:t>
        </w:r>
        <w:proofErr w:type="spellEnd"/>
        <w:r w:rsidRPr="001D5A45">
          <w:rPr>
            <w:rFonts w:ascii="Courier New" w:eastAsia="Courier New" w:hAnsi="Courier New" w:cs="Courier New"/>
            <w:spacing w:val="-1"/>
            <w:w w:val="94"/>
            <w:sz w:val="19"/>
            <w:szCs w:val="19"/>
          </w:rPr>
          <w:t>/am/server/security/</w:t>
        </w:r>
        <w:proofErr w:type="spellStart"/>
        <w:r w:rsidRPr="001D5A45">
          <w:rPr>
            <w:rFonts w:ascii="Courier New" w:eastAsia="Courier New" w:hAnsi="Courier New" w:cs="Courier New"/>
            <w:spacing w:val="-1"/>
            <w:w w:val="94"/>
            <w:sz w:val="19"/>
            <w:szCs w:val="19"/>
          </w:rPr>
          <w:t>trust.jks</w:t>
        </w:r>
        <w:proofErr w:type="spellEnd"/>
        <w:r w:rsidRPr="001D5A45">
          <w:rPr>
            <w:rFonts w:ascii="Courier New" w:eastAsia="Courier New" w:hAnsi="Courier New" w:cs="Courier New"/>
            <w:spacing w:val="-1"/>
            <w:w w:val="94"/>
            <w:sz w:val="19"/>
            <w:szCs w:val="19"/>
          </w:rPr>
          <w:t xml:space="preserve"> -file am_root.cer -alias </w:t>
        </w:r>
        <w:proofErr w:type="spellStart"/>
        <w:r w:rsidRPr="001D5A45">
          <w:rPr>
            <w:rFonts w:ascii="Courier New" w:eastAsia="Courier New" w:hAnsi="Courier New" w:cs="Courier New"/>
            <w:spacing w:val="-1"/>
            <w:w w:val="94"/>
            <w:sz w:val="19"/>
            <w:szCs w:val="19"/>
          </w:rPr>
          <w:t>rsa</w:t>
        </w:r>
        <w:proofErr w:type="spellEnd"/>
        <w:r w:rsidRPr="001D5A45">
          <w:rPr>
            <w:rFonts w:ascii="Courier New" w:eastAsia="Courier New" w:hAnsi="Courier New" w:cs="Courier New"/>
            <w:spacing w:val="-1"/>
            <w:w w:val="94"/>
            <w:sz w:val="19"/>
            <w:szCs w:val="19"/>
          </w:rPr>
          <w:t>-am-</w:t>
        </w:r>
        <w:proofErr w:type="spellStart"/>
        <w:r w:rsidRPr="001D5A45">
          <w:rPr>
            <w:rFonts w:ascii="Courier New" w:eastAsia="Courier New" w:hAnsi="Courier New" w:cs="Courier New"/>
            <w:spacing w:val="-1"/>
            <w:w w:val="94"/>
            <w:sz w:val="19"/>
            <w:szCs w:val="19"/>
          </w:rPr>
          <w:t>ca</w:t>
        </w:r>
      </w:ins>
      <w:proofErr w:type="spellEnd"/>
    </w:p>
    <w:p w14:paraId="37EFA9ED" w14:textId="77777777" w:rsidR="001D5A45" w:rsidRDefault="001D5A45" w:rsidP="001D5A45">
      <w:pPr>
        <w:spacing w:before="63" w:after="0" w:line="266" w:lineRule="exact"/>
        <w:ind w:left="1294" w:right="-20"/>
        <w:rPr>
          <w:ins w:id="157" w:author="Glen Knutti" w:date="2015-03-27T17:33:00Z"/>
          <w:rFonts w:ascii="Palatino Linotype" w:eastAsia="Palatino Linotype" w:hAnsi="Palatino Linotype" w:cs="Palatino Linotype"/>
          <w:sz w:val="20"/>
          <w:szCs w:val="20"/>
        </w:rPr>
      </w:pPr>
      <w:ins w:id="158" w:author="Glen Knutti" w:date="2015-03-27T17:33:00Z">
        <w:r>
          <w:pict w14:anchorId="76E2FA74">
            <v:group id="_x0000_s1108" style="position:absolute;left:0;text-align:left;margin-left:127pt;margin-top:23.95pt;width:423.95pt;height:.1pt;z-index:-901;mso-position-horizontal-relative:page" coordorigin="2540,479" coordsize="8479,2">
              <v:shape id="_x0000_s1109" style="position:absolute;left:2540;top:479;width:8479;height:2" coordorigin="2540,479" coordsize="8479,0" path="m2542,479l11021,479e" filled="f" strokeweight="7365emu">
                <v:path arrowok="t"/>
              </v:shape>
              <w10:wrap anchorx="page"/>
            </v:group>
          </w:pict>
        </w:r>
        <w:proofErr w:type="gramStart"/>
        <w:r>
          <w:rPr>
            <w:rFonts w:ascii="Arial" w:eastAsia="Arial" w:hAnsi="Arial" w:cs="Arial"/>
            <w:b/>
            <w:bCs/>
            <w:sz w:val="19"/>
            <w:szCs w:val="19"/>
          </w:rPr>
          <w:t xml:space="preserve">3 </w:t>
        </w:r>
        <w:r>
          <w:rPr>
            <w:rFonts w:ascii="Arial" w:eastAsia="Arial" w:hAnsi="Arial" w:cs="Arial"/>
            <w:b/>
            <w:bCs/>
            <w:spacing w:val="15"/>
            <w:sz w:val="19"/>
            <w:szCs w:val="19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When</w:t>
        </w:r>
        <w:proofErr w:type="gramEnd"/>
        <w:r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p</w:t>
        </w:r>
        <w:r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>r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o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mp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d</w:t>
        </w:r>
        <w:r>
          <w:rPr>
            <w:rFonts w:ascii="Palatino Linotype" w:eastAsia="Palatino Linotype" w:hAnsi="Palatino Linotype" w:cs="Palatino Linotype"/>
            <w:spacing w:val="-9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for</w:t>
        </w:r>
        <w:r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the</w:t>
        </w:r>
        <w:r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t xml:space="preserve"> </w:t>
        </w:r>
        <w:proofErr w:type="spellStart"/>
        <w:r>
          <w:rPr>
            <w:rFonts w:ascii="Palatino Linotype" w:eastAsia="Palatino Linotype" w:hAnsi="Palatino Linotype" w:cs="Palatino Linotype"/>
            <w:sz w:val="20"/>
            <w:szCs w:val="20"/>
          </w:rPr>
          <w:t>ke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y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s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ore</w:t>
        </w:r>
        <w:proofErr w:type="spellEnd"/>
        <w:r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pass</w:t>
        </w:r>
        <w:r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t>w</w:t>
        </w:r>
        <w:r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>o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rd,</w:t>
        </w:r>
        <w:r>
          <w:rPr>
            <w:rFonts w:ascii="Palatino Linotype" w:eastAsia="Palatino Linotype" w:hAnsi="Palatino Linotype" w:cs="Palatino Linotype"/>
            <w:spacing w:val="-9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pres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s</w:t>
        </w:r>
        <w:r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Enter</w:t>
        </w:r>
        <w:r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without</w:t>
        </w:r>
        <w:r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y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pin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g</w:t>
        </w:r>
        <w:r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pass</w:t>
        </w:r>
        <w:r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t>w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o</w:t>
        </w:r>
        <w:r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>r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d.</w:t>
        </w:r>
      </w:ins>
    </w:p>
    <w:p w14:paraId="0056C9AF" w14:textId="77777777" w:rsidR="001D5A45" w:rsidRDefault="001D5A45" w:rsidP="001D5A45">
      <w:pPr>
        <w:spacing w:before="10" w:after="0" w:line="170" w:lineRule="exact"/>
        <w:rPr>
          <w:ins w:id="159" w:author="Glen Knutti" w:date="2015-03-27T17:33:00Z"/>
          <w:sz w:val="17"/>
          <w:szCs w:val="17"/>
        </w:rPr>
      </w:pPr>
    </w:p>
    <w:p w14:paraId="1C83F739" w14:textId="77777777" w:rsidR="001D5A45" w:rsidRDefault="001D5A45" w:rsidP="001D5A45">
      <w:pPr>
        <w:spacing w:after="0" w:line="263" w:lineRule="exact"/>
        <w:ind w:left="1520" w:right="-20"/>
        <w:rPr>
          <w:ins w:id="160" w:author="Glen Knutti" w:date="2015-03-27T17:33:00Z"/>
          <w:rFonts w:ascii="Palatino Linotype" w:eastAsia="Palatino Linotype" w:hAnsi="Palatino Linotype" w:cs="Palatino Linotype"/>
          <w:sz w:val="20"/>
          <w:szCs w:val="20"/>
        </w:rPr>
      </w:pPr>
      <w:ins w:id="161" w:author="Glen Knutti" w:date="2015-03-27T17:33:00Z">
        <w:r>
          <w:rPr>
            <w:rFonts w:ascii="Palatino Linotype" w:eastAsia="Palatino Linotype" w:hAnsi="Palatino Linotype" w:cs="Palatino Linotype"/>
            <w:b/>
            <w:bCs/>
            <w:position w:val="1"/>
            <w:sz w:val="20"/>
            <w:szCs w:val="20"/>
          </w:rPr>
          <w:t>N</w:t>
        </w:r>
        <w:r>
          <w:rPr>
            <w:rFonts w:ascii="Palatino Linotype" w:eastAsia="Palatino Linotype" w:hAnsi="Palatino Linotype" w:cs="Palatino Linotype"/>
            <w:b/>
            <w:bCs/>
            <w:spacing w:val="1"/>
            <w:position w:val="1"/>
            <w:sz w:val="20"/>
            <w:szCs w:val="20"/>
          </w:rPr>
          <w:t>O</w:t>
        </w:r>
        <w:r>
          <w:rPr>
            <w:rFonts w:ascii="Palatino Linotype" w:eastAsia="Palatino Linotype" w:hAnsi="Palatino Linotype" w:cs="Palatino Linotype"/>
            <w:b/>
            <w:bCs/>
            <w:position w:val="1"/>
            <w:sz w:val="20"/>
            <w:szCs w:val="20"/>
          </w:rPr>
          <w:t>TE:</w:t>
        </w:r>
        <w:r>
          <w:rPr>
            <w:rFonts w:ascii="Palatino Linotype" w:eastAsia="Palatino Linotype" w:hAnsi="Palatino Linotype" w:cs="Palatino Linotype"/>
            <w:b/>
            <w:bCs/>
            <w:spacing w:val="-6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spacing w:val="-1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-5"/>
            <w:position w:val="1"/>
            <w:sz w:val="20"/>
            <w:szCs w:val="20"/>
          </w:rPr>
          <w:t>w</w:t>
        </w:r>
        <w:r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spacing w:val="1"/>
            <w:position w:val="1"/>
            <w:sz w:val="20"/>
            <w:szCs w:val="20"/>
          </w:rPr>
          <w:t>r</w:t>
        </w:r>
        <w:r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t>n</w:t>
        </w:r>
        <w:r>
          <w:rPr>
            <w:rFonts w:ascii="Palatino Linotype" w:eastAsia="Palatino Linotype" w:hAnsi="Palatino Linotype" w:cs="Palatino Linotype"/>
            <w:spacing w:val="1"/>
            <w:position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t>ng</w:t>
        </w:r>
        <w:r>
          <w:rPr>
            <w:rFonts w:ascii="Palatino Linotype" w:eastAsia="Palatino Linotype" w:hAnsi="Palatino Linotype" w:cs="Palatino Linotype"/>
            <w:spacing w:val="-7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t>screen</w:t>
        </w:r>
        <w:r>
          <w:rPr>
            <w:rFonts w:ascii="Palatino Linotype" w:eastAsia="Palatino Linotype" w:hAnsi="Palatino Linotype" w:cs="Palatino Linotype"/>
            <w:spacing w:val="-7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position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t>s</w:t>
        </w:r>
        <w:r>
          <w:rPr>
            <w:rFonts w:ascii="Palatino Linotype" w:eastAsia="Palatino Linotype" w:hAnsi="Palatino Linotype" w:cs="Palatino Linotype"/>
            <w:spacing w:val="-1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position w:val="1"/>
            <w:sz w:val="20"/>
            <w:szCs w:val="20"/>
          </w:rPr>
          <w:t>d</w:t>
        </w:r>
        <w:r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spacing w:val="1"/>
            <w:position w:val="1"/>
            <w:sz w:val="20"/>
            <w:szCs w:val="20"/>
          </w:rPr>
          <w:t>spla</w:t>
        </w:r>
        <w:r>
          <w:rPr>
            <w:rFonts w:ascii="Palatino Linotype" w:eastAsia="Palatino Linotype" w:hAnsi="Palatino Linotype" w:cs="Palatino Linotype"/>
            <w:spacing w:val="-3"/>
            <w:position w:val="1"/>
            <w:sz w:val="20"/>
            <w:szCs w:val="20"/>
          </w:rPr>
          <w:t>y</w:t>
        </w:r>
        <w:r>
          <w:rPr>
            <w:rFonts w:ascii="Palatino Linotype" w:eastAsia="Palatino Linotype" w:hAnsi="Palatino Linotype" w:cs="Palatino Linotype"/>
            <w:spacing w:val="-1"/>
            <w:position w:val="1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spacing w:val="1"/>
            <w:position w:val="1"/>
            <w:sz w:val="20"/>
            <w:szCs w:val="20"/>
          </w:rPr>
          <w:t>d</w:t>
        </w:r>
        <w:r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t>,</w:t>
        </w:r>
        <w:r>
          <w:rPr>
            <w:rFonts w:ascii="Palatino Linotype" w:eastAsia="Palatino Linotype" w:hAnsi="Palatino Linotype" w:cs="Palatino Linotype"/>
            <w:spacing w:val="-8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t>but</w:t>
        </w:r>
        <w:r>
          <w:rPr>
            <w:rFonts w:ascii="Palatino Linotype" w:eastAsia="Palatino Linotype" w:hAnsi="Palatino Linotype" w:cs="Palatino Linotype"/>
            <w:spacing w:val="-3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t>the</w:t>
        </w:r>
        <w:r>
          <w:rPr>
            <w:rFonts w:ascii="Palatino Linotype" w:eastAsia="Palatino Linotype" w:hAnsi="Palatino Linotype" w:cs="Palatino Linotype"/>
            <w:spacing w:val="-2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t>ser</w:t>
        </w:r>
        <w:r>
          <w:rPr>
            <w:rFonts w:ascii="Palatino Linotype" w:eastAsia="Palatino Linotype" w:hAnsi="Palatino Linotype" w:cs="Palatino Linotype"/>
            <w:spacing w:val="-3"/>
            <w:position w:val="1"/>
            <w:sz w:val="20"/>
            <w:szCs w:val="20"/>
          </w:rPr>
          <w:t>v</w:t>
        </w:r>
        <w:r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t>er</w:t>
        </w:r>
        <w:r>
          <w:rPr>
            <w:rFonts w:ascii="Palatino Linotype" w:eastAsia="Palatino Linotype" w:hAnsi="Palatino Linotype" w:cs="Palatino Linotype"/>
            <w:spacing w:val="-6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t>root</w:t>
        </w:r>
        <w:r>
          <w:rPr>
            <w:rFonts w:ascii="Palatino Linotype" w:eastAsia="Palatino Linotype" w:hAnsi="Palatino Linotype" w:cs="Palatino Linotype"/>
            <w:spacing w:val="-4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t>certi</w:t>
        </w:r>
        <w:r>
          <w:rPr>
            <w:rFonts w:ascii="Palatino Linotype" w:eastAsia="Palatino Linotype" w:hAnsi="Palatino Linotype" w:cs="Palatino Linotype"/>
            <w:spacing w:val="1"/>
            <w:position w:val="1"/>
            <w:sz w:val="20"/>
            <w:szCs w:val="20"/>
          </w:rPr>
          <w:t>f</w:t>
        </w:r>
        <w:r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t>ic</w:t>
        </w:r>
        <w:r>
          <w:rPr>
            <w:rFonts w:ascii="Palatino Linotype" w:eastAsia="Palatino Linotype" w:hAnsi="Palatino Linotype" w:cs="Palatino Linotype"/>
            <w:spacing w:val="1"/>
            <w:position w:val="1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t>te</w:t>
        </w:r>
        <w:r>
          <w:rPr>
            <w:rFonts w:ascii="Palatino Linotype" w:eastAsia="Palatino Linotype" w:hAnsi="Palatino Linotype" w:cs="Palatino Linotype"/>
            <w:spacing w:val="-9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position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t>s</w:t>
        </w:r>
        <w:r>
          <w:rPr>
            <w:rFonts w:ascii="Palatino Linotype" w:eastAsia="Palatino Linotype" w:hAnsi="Palatino Linotype" w:cs="Palatino Linotype"/>
            <w:spacing w:val="-1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position w:val="1"/>
            <w:sz w:val="20"/>
            <w:szCs w:val="20"/>
          </w:rPr>
          <w:t>sti</w:t>
        </w:r>
        <w:r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t>ll</w:t>
        </w:r>
        <w:r>
          <w:rPr>
            <w:rFonts w:ascii="Palatino Linotype" w:eastAsia="Palatino Linotype" w:hAnsi="Palatino Linotype" w:cs="Palatino Linotype"/>
            <w:spacing w:val="-3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t>exported.</w:t>
        </w:r>
      </w:ins>
    </w:p>
    <w:p w14:paraId="0DB0057A" w14:textId="77777777" w:rsidR="001D5A45" w:rsidRDefault="001D5A45" w:rsidP="001D5A45">
      <w:pPr>
        <w:spacing w:before="1" w:after="0" w:line="160" w:lineRule="exact"/>
        <w:rPr>
          <w:ins w:id="162" w:author="Glen Knutti" w:date="2015-03-27T17:33:00Z"/>
          <w:sz w:val="16"/>
          <w:szCs w:val="16"/>
        </w:rPr>
      </w:pPr>
    </w:p>
    <w:p w14:paraId="34CECAED" w14:textId="206EE835" w:rsidR="001D5A45" w:rsidRDefault="001D5A45" w:rsidP="001D5A45">
      <w:pPr>
        <w:spacing w:after="0" w:line="240" w:lineRule="auto"/>
        <w:ind w:left="1520" w:right="-20"/>
        <w:rPr>
          <w:ins w:id="163" w:author="Glen Knutti" w:date="2015-03-27T17:33:00Z"/>
          <w:rFonts w:ascii="Palatino Linotype" w:eastAsia="Palatino Linotype" w:hAnsi="Palatino Linotype" w:cs="Palatino Linotype"/>
          <w:sz w:val="20"/>
          <w:szCs w:val="20"/>
        </w:rPr>
      </w:pPr>
      <w:ins w:id="164" w:author="Glen Knutti" w:date="2015-03-27T17:33:00Z">
        <w:r>
          <w:pict w14:anchorId="7CAF244C">
            <v:group id="_x0000_s1110" style="position:absolute;left:0;text-align:left;margin-left:126.75pt;margin-top:-3.4pt;width:424.2pt;height:.1pt;z-index:-677;mso-position-horizontal-relative:page" coordorigin="2536,-68" coordsize="8484,2">
              <v:shape id="_x0000_s1111" style="position:absolute;left:2536;top:-68;width:8484;height:2" coordorigin="2536,-68" coordsize="8484,0" path="m2536,-68l11020,-68e" filled="f" strokeweight=".58pt">
                <v:path arrowok="t"/>
              </v:shape>
              <w10:wrap anchorx="page"/>
            </v:group>
          </w:pic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The</w:t>
        </w:r>
        <w:r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J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t>v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t xml:space="preserve"> </w:t>
        </w:r>
        <w:proofErr w:type="spellStart"/>
        <w:r>
          <w:rPr>
            <w:rFonts w:ascii="Palatino Linotype" w:eastAsia="Palatino Linotype" w:hAnsi="Palatino Linotype" w:cs="Palatino Linotype"/>
            <w:sz w:val="20"/>
            <w:szCs w:val="20"/>
          </w:rPr>
          <w:t>Keytool</w:t>
        </w:r>
        <w:proofErr w:type="spellEnd"/>
        <w:r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u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l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ty</w:t>
        </w:r>
        <w:r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writes</w:t>
        </w:r>
        <w:r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the</w:t>
        </w:r>
        <w:r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cer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f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ica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spacing w:val="-9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f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le</w:t>
        </w:r>
        <w:r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to</w:t>
        </w:r>
        <w:r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the</w:t>
        </w:r>
        <w:r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dir</w:t>
        </w:r>
        <w:r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cto</w:t>
        </w:r>
        <w:r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>r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y</w:t>
        </w:r>
        <w:r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d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ef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in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d</w:t>
        </w:r>
        <w:r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n</w:t>
        </w:r>
        <w:r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S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p</w:t>
        </w:r>
        <w:r>
          <w:rPr>
            <w:rFonts w:ascii="Palatino Linotype" w:eastAsia="Palatino Linotype" w:hAnsi="Palatino Linotype" w:cs="Palatino Linotype"/>
            <w:color w:val="0000FF"/>
            <w:spacing w:val="-3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1</w:t>
        </w:r>
        <w:r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t>.</w:t>
        </w:r>
      </w:ins>
    </w:p>
    <w:p w14:paraId="7C4BA303" w14:textId="77777777" w:rsidR="001D5A45" w:rsidRPr="00125C42" w:rsidRDefault="001D5A45" w:rsidP="001D5A45">
      <w:pPr>
        <w:spacing w:before="60" w:after="0" w:line="240" w:lineRule="auto"/>
        <w:ind w:left="1253" w:right="1198"/>
        <w:rPr>
          <w:ins w:id="165" w:author="Glen Knutti" w:date="2015-03-27T17:33:00Z"/>
          <w:rFonts w:ascii="Arial" w:eastAsia="Arial" w:hAnsi="Arial" w:cs="Arial"/>
          <w:b/>
          <w:bCs/>
          <w:spacing w:val="15"/>
          <w:sz w:val="19"/>
          <w:szCs w:val="19"/>
        </w:rPr>
      </w:pPr>
      <w:proofErr w:type="gramStart"/>
      <w:ins w:id="166" w:author="Glen Knutti" w:date="2015-03-27T17:33:00Z">
        <w:r>
          <w:rPr>
            <w:rFonts w:ascii="Arial" w:eastAsia="Arial" w:hAnsi="Arial" w:cs="Arial"/>
            <w:b/>
            <w:bCs/>
            <w:sz w:val="19"/>
            <w:szCs w:val="19"/>
          </w:rPr>
          <w:t xml:space="preserve">4 </w:t>
        </w:r>
        <w:r>
          <w:rPr>
            <w:rFonts w:ascii="Arial" w:eastAsia="Arial" w:hAnsi="Arial" w:cs="Arial"/>
            <w:b/>
            <w:bCs/>
            <w:spacing w:val="15"/>
            <w:sz w:val="19"/>
            <w:szCs w:val="19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Copy</w:t>
        </w:r>
        <w:proofErr w:type="gramEnd"/>
        <w:r>
          <w:rPr>
            <w:rFonts w:ascii="Palatino Linotype" w:eastAsia="Palatino Linotype" w:hAnsi="Palatino Linotype" w:cs="Palatino Linotype"/>
            <w:sz w:val="20"/>
            <w:szCs w:val="20"/>
          </w:rPr>
          <w:t xml:space="preserve"> the am_root.cer to the Identity Manager server.</w:t>
        </w:r>
      </w:ins>
    </w:p>
    <w:p w14:paraId="7CB99DC7" w14:textId="5FC3C228" w:rsidR="001D5A45" w:rsidRPr="00125C42" w:rsidRDefault="001D5A45" w:rsidP="001D5A45">
      <w:pPr>
        <w:spacing w:before="60" w:after="0" w:line="240" w:lineRule="auto"/>
        <w:ind w:left="1253" w:right="1198"/>
        <w:rPr>
          <w:ins w:id="167" w:author="Glen Knutti" w:date="2015-03-27T17:33:00Z"/>
          <w:rFonts w:ascii="Arial" w:eastAsia="Arial" w:hAnsi="Arial" w:cs="Arial"/>
          <w:b/>
          <w:bCs/>
          <w:spacing w:val="15"/>
          <w:sz w:val="19"/>
          <w:szCs w:val="19"/>
        </w:rPr>
      </w:pPr>
      <w:proofErr w:type="gramStart"/>
      <w:ins w:id="168" w:author="Glen Knutti" w:date="2015-03-27T17:33:00Z">
        <w:r>
          <w:rPr>
            <w:rFonts w:ascii="Arial" w:eastAsia="Arial" w:hAnsi="Arial" w:cs="Arial"/>
            <w:b/>
            <w:bCs/>
            <w:sz w:val="19"/>
            <w:szCs w:val="19"/>
          </w:rPr>
          <w:t xml:space="preserve">5 </w:t>
        </w:r>
        <w:r>
          <w:rPr>
            <w:rFonts w:ascii="Arial" w:eastAsia="Arial" w:hAnsi="Arial" w:cs="Arial"/>
            <w:b/>
            <w:bCs/>
            <w:spacing w:val="15"/>
            <w:sz w:val="19"/>
            <w:szCs w:val="19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Import</w:t>
        </w:r>
        <w:proofErr w:type="gramEnd"/>
        <w:r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the</w:t>
        </w:r>
        <w:r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cer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f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>c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te</w:t>
        </w:r>
        <w:r>
          <w:rPr>
            <w:rFonts w:ascii="Palatino Linotype" w:eastAsia="Palatino Linotype" w:hAnsi="Palatino Linotype" w:cs="Palatino Linotype"/>
            <w:spacing w:val="-8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into</w:t>
        </w:r>
        <w:r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t xml:space="preserve"> the Identity Manager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Ja</w:t>
        </w:r>
        <w:r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t>v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t xml:space="preserve"> </w:t>
        </w:r>
        <w:proofErr w:type="spellStart"/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ke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y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s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or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e</w:t>
        </w:r>
        <w:proofErr w:type="spellEnd"/>
        <w:r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b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y</w:t>
        </w:r>
        <w:r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running</w:t>
        </w:r>
        <w:r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the</w:t>
        </w:r>
        <w:r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f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ol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l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o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w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ing</w:t>
        </w:r>
        <w:r>
          <w:rPr>
            <w:rFonts w:ascii="Palatino Linotype" w:eastAsia="Palatino Linotype" w:hAnsi="Palatino Linotype" w:cs="Palatino Linotype"/>
            <w:spacing w:val="-9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w w:val="99"/>
            <w:sz w:val="20"/>
            <w:szCs w:val="20"/>
          </w:rPr>
          <w:t>comman</w:t>
        </w:r>
        <w:r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>d on the Identity Manager server:</w:t>
        </w:r>
      </w:ins>
    </w:p>
    <w:p w14:paraId="77E6C683" w14:textId="740040B9" w:rsidR="001D5A45" w:rsidRDefault="001D5A45" w:rsidP="001D5A45">
      <w:pPr>
        <w:spacing w:before="60" w:after="0" w:line="259" w:lineRule="auto"/>
        <w:ind w:left="1520" w:right="236"/>
        <w:rPr>
          <w:ins w:id="169" w:author="Glen Knutti" w:date="2015-03-27T17:33:00Z"/>
          <w:rFonts w:ascii="Courier New" w:eastAsia="Courier New" w:hAnsi="Courier New" w:cs="Courier New"/>
          <w:sz w:val="19"/>
          <w:szCs w:val="19"/>
        </w:rPr>
      </w:pPr>
      <w:ins w:id="170" w:author="Glen Knutti" w:date="2015-03-27T17:33:00Z">
        <w:r>
          <w:pict w14:anchorId="66106561">
            <v:group id="_x0000_s1112" style="position:absolute;left:0;text-align:left;margin-left:127pt;margin-top:35.8pt;width:423.95pt;height:.1pt;z-index:-453;mso-position-horizontal-relative:page" coordorigin="2540,716" coordsize="8479,2">
              <v:shape id="_x0000_s1113" style="position:absolute;left:2540;top:716;width:8479;height:2" coordorigin="2540,716" coordsize="8479,0" path="m2542,716l11021,716e" filled="f" strokeweight="7365emu">
                <v:path arrowok="t"/>
              </v:shape>
              <w10:wrap anchorx="page"/>
            </v:group>
          </w:pict>
        </w:r>
        <w:r w:rsidRPr="001D5A45">
          <w:rPr>
            <w:rFonts w:ascii="Courier New" w:eastAsia="Courier New" w:hAnsi="Courier New" w:cs="Courier New"/>
            <w:spacing w:val="-1"/>
            <w:sz w:val="19"/>
            <w:szCs w:val="19"/>
          </w:rPr>
          <w:t>/opt/</w:t>
        </w:r>
        <w:proofErr w:type="spellStart"/>
        <w:r w:rsidRPr="001D5A45">
          <w:rPr>
            <w:rFonts w:ascii="Courier New" w:eastAsia="Courier New" w:hAnsi="Courier New" w:cs="Courier New"/>
            <w:spacing w:val="-1"/>
            <w:sz w:val="19"/>
            <w:szCs w:val="19"/>
          </w:rPr>
          <w:t>novell</w:t>
        </w:r>
        <w:proofErr w:type="spellEnd"/>
        <w:r w:rsidRPr="001D5A45">
          <w:rPr>
            <w:rFonts w:ascii="Courier New" w:eastAsia="Courier New" w:hAnsi="Courier New" w:cs="Courier New"/>
            <w:spacing w:val="-1"/>
            <w:sz w:val="19"/>
            <w:szCs w:val="19"/>
          </w:rPr>
          <w:t>/eDirectory/lib64/</w:t>
        </w:r>
        <w:proofErr w:type="spellStart"/>
        <w:r w:rsidRPr="001D5A45">
          <w:rPr>
            <w:rFonts w:ascii="Courier New" w:eastAsia="Courier New" w:hAnsi="Courier New" w:cs="Courier New"/>
            <w:spacing w:val="-1"/>
            <w:sz w:val="19"/>
            <w:szCs w:val="19"/>
          </w:rPr>
          <w:t>nds</w:t>
        </w:r>
        <w:proofErr w:type="spellEnd"/>
        <w:r w:rsidRPr="001D5A45">
          <w:rPr>
            <w:rFonts w:ascii="Courier New" w:eastAsia="Courier New" w:hAnsi="Courier New" w:cs="Courier New"/>
            <w:spacing w:val="-1"/>
            <w:sz w:val="19"/>
            <w:szCs w:val="19"/>
          </w:rPr>
          <w:t>-modules/jre1.6.0_31/bin/</w:t>
        </w:r>
        <w:proofErr w:type="spellStart"/>
        <w:r w:rsidRPr="001D5A45">
          <w:rPr>
            <w:rFonts w:ascii="Courier New" w:eastAsia="Courier New" w:hAnsi="Courier New" w:cs="Courier New"/>
            <w:spacing w:val="-1"/>
            <w:sz w:val="19"/>
            <w:szCs w:val="19"/>
          </w:rPr>
          <w:t>keytool</w:t>
        </w:r>
        <w:proofErr w:type="spellEnd"/>
        <w:r w:rsidRPr="001D5A45">
          <w:rPr>
            <w:rFonts w:ascii="Courier New" w:eastAsia="Courier New" w:hAnsi="Courier New" w:cs="Courier New"/>
            <w:spacing w:val="-1"/>
            <w:sz w:val="19"/>
            <w:szCs w:val="19"/>
          </w:rPr>
          <w:t xml:space="preserve"> -v -impo</w:t>
        </w:r>
        <w:r>
          <w:rPr>
            <w:rFonts w:ascii="Courier New" w:eastAsia="Courier New" w:hAnsi="Courier New" w:cs="Courier New"/>
            <w:spacing w:val="-1"/>
            <w:sz w:val="19"/>
            <w:szCs w:val="19"/>
          </w:rPr>
          <w:t>rt -file am_root.cer -alias RSA8</w:t>
        </w:r>
        <w:r w:rsidRPr="001D5A45">
          <w:rPr>
            <w:rFonts w:ascii="Courier New" w:eastAsia="Courier New" w:hAnsi="Courier New" w:cs="Courier New"/>
            <w:spacing w:val="-1"/>
            <w:sz w:val="19"/>
            <w:szCs w:val="19"/>
          </w:rPr>
          <w:t xml:space="preserve"> -</w:t>
        </w:r>
        <w:proofErr w:type="spellStart"/>
        <w:r w:rsidRPr="001D5A45">
          <w:rPr>
            <w:rFonts w:ascii="Courier New" w:eastAsia="Courier New" w:hAnsi="Courier New" w:cs="Courier New"/>
            <w:spacing w:val="-1"/>
            <w:sz w:val="19"/>
            <w:szCs w:val="19"/>
          </w:rPr>
          <w:t>keystore</w:t>
        </w:r>
        <w:proofErr w:type="spellEnd"/>
        <w:r w:rsidRPr="001D5A45">
          <w:rPr>
            <w:rFonts w:ascii="Courier New" w:eastAsia="Courier New" w:hAnsi="Courier New" w:cs="Courier New"/>
            <w:spacing w:val="-1"/>
            <w:sz w:val="19"/>
            <w:szCs w:val="19"/>
          </w:rPr>
          <w:t xml:space="preserve"> </w:t>
        </w:r>
        <w:proofErr w:type="spellStart"/>
        <w:r w:rsidRPr="001D5A45">
          <w:rPr>
            <w:rFonts w:ascii="Courier New" w:eastAsia="Courier New" w:hAnsi="Courier New" w:cs="Courier New"/>
            <w:spacing w:val="-1"/>
            <w:sz w:val="19"/>
            <w:szCs w:val="19"/>
          </w:rPr>
          <w:t>cacerts</w:t>
        </w:r>
        <w:proofErr w:type="spellEnd"/>
      </w:ins>
    </w:p>
    <w:p w14:paraId="6B5A8D18" w14:textId="77777777" w:rsidR="001D5A45" w:rsidRDefault="001D5A45" w:rsidP="001D5A45">
      <w:pPr>
        <w:spacing w:before="1" w:after="0" w:line="160" w:lineRule="exact"/>
        <w:rPr>
          <w:ins w:id="171" w:author="Glen Knutti" w:date="2015-03-27T17:33:00Z"/>
          <w:sz w:val="16"/>
          <w:szCs w:val="16"/>
        </w:rPr>
      </w:pPr>
    </w:p>
    <w:p w14:paraId="0BE3B527" w14:textId="77777777" w:rsidR="001D5A45" w:rsidRDefault="001D5A45" w:rsidP="001D5A45">
      <w:pPr>
        <w:spacing w:before="11" w:after="0" w:line="240" w:lineRule="exact"/>
        <w:ind w:left="1520" w:right="187"/>
        <w:rPr>
          <w:ins w:id="172" w:author="Glen Knutti" w:date="2015-03-27T17:33:00Z"/>
          <w:rFonts w:ascii="Palatino Linotype" w:eastAsia="Palatino Linotype" w:hAnsi="Palatino Linotype" w:cs="Palatino Linotype"/>
          <w:sz w:val="20"/>
          <w:szCs w:val="20"/>
        </w:rPr>
      </w:pPr>
      <w:ins w:id="173" w:author="Glen Knutti" w:date="2015-03-27T17:33:00Z">
        <w:r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t>N</w:t>
        </w:r>
        <w:r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t>O</w:t>
        </w:r>
        <w:r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t>TE:</w:t>
        </w:r>
        <w:r>
          <w:rPr>
            <w:rFonts w:ascii="Palatino Linotype" w:eastAsia="Palatino Linotype" w:hAnsi="Palatino Linotype" w:cs="Palatino Linotype"/>
            <w:b/>
            <w:bCs/>
            <w:spacing w:val="-6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-15"/>
            <w:sz w:val="20"/>
            <w:szCs w:val="20"/>
          </w:rPr>
          <w:t>Y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ou</w:t>
        </w:r>
        <w:r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must</w:t>
        </w:r>
        <w:r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pro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v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ide</w:t>
        </w:r>
        <w:r>
          <w:rPr>
            <w:rFonts w:ascii="Palatino Linotype" w:eastAsia="Palatino Linotype" w:hAnsi="Palatino Linotype" w:cs="Palatino Linotype"/>
            <w:spacing w:val="-10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t xml:space="preserve"> </w:t>
        </w:r>
        <w:proofErr w:type="spellStart"/>
        <w:r>
          <w:rPr>
            <w:rFonts w:ascii="Palatino Linotype" w:eastAsia="Palatino Linotype" w:hAnsi="Palatino Linotype" w:cs="Palatino Linotype"/>
            <w:sz w:val="20"/>
            <w:szCs w:val="20"/>
          </w:rPr>
          <w:t>cace</w:t>
        </w:r>
        <w:r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>r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s</w:t>
        </w:r>
        <w:proofErr w:type="spellEnd"/>
        <w:r>
          <w:rPr>
            <w:rFonts w:ascii="Palatino Linotype" w:eastAsia="Palatino Linotype" w:hAnsi="Palatino Linotype" w:cs="Palatino Linotype"/>
            <w:spacing w:val="-8"/>
            <w:sz w:val="20"/>
            <w:szCs w:val="20"/>
          </w:rPr>
          <w:t xml:space="preserve"> </w:t>
        </w:r>
        <w:proofErr w:type="spellStart"/>
        <w:r>
          <w:rPr>
            <w:rFonts w:ascii="Palatino Linotype" w:eastAsia="Palatino Linotype" w:hAnsi="Palatino Linotype" w:cs="Palatino Linotype"/>
            <w:sz w:val="20"/>
            <w:szCs w:val="20"/>
          </w:rPr>
          <w:t>ke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y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s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ore</w:t>
        </w:r>
        <w:proofErr w:type="spellEnd"/>
        <w:r>
          <w:rPr>
            <w:rFonts w:ascii="Palatino Linotype" w:eastAsia="Palatino Linotype" w:hAnsi="Palatino Linotype" w:cs="Palatino Linotype"/>
            <w:spacing w:val="-1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pass</w:t>
        </w:r>
        <w:r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t>w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ord</w:t>
        </w:r>
        <w:r>
          <w:rPr>
            <w:rFonts w:ascii="Palatino Linotype" w:eastAsia="Palatino Linotype" w:hAnsi="Palatino Linotype" w:cs="Palatino Linotype"/>
            <w:spacing w:val="-12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o</w:t>
        </w:r>
        <w:r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impor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spacing w:val="-9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th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ser</w:t>
        </w:r>
        <w:r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t>v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er</w:t>
        </w:r>
        <w:r>
          <w:rPr>
            <w:rFonts w:ascii="Palatino Linotype" w:eastAsia="Palatino Linotype" w:hAnsi="Palatino Linotype" w:cs="Palatino Linotype"/>
            <w:spacing w:val="-8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root</w:t>
        </w:r>
        <w:r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c</w:t>
        </w:r>
        <w:r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rtificate</w:t>
        </w:r>
        <w:r>
          <w:rPr>
            <w:rFonts w:ascii="Palatino Linotype" w:eastAsia="Palatino Linotype" w:hAnsi="Palatino Linotype" w:cs="Palatino Linotype"/>
            <w:spacing w:val="-10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into</w:t>
        </w:r>
        <w:r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 xml:space="preserve">a </w:t>
        </w:r>
        <w:r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>j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t>v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t xml:space="preserve"> </w:t>
        </w:r>
        <w:proofErr w:type="spellStart"/>
        <w:r>
          <w:rPr>
            <w:rFonts w:ascii="Palatino Linotype" w:eastAsia="Palatino Linotype" w:hAnsi="Palatino Linotype" w:cs="Palatino Linotype"/>
            <w:sz w:val="20"/>
            <w:szCs w:val="20"/>
          </w:rPr>
          <w:t>key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s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tore</w:t>
        </w:r>
        <w:proofErr w:type="spellEnd"/>
        <w:r>
          <w:rPr>
            <w:rFonts w:ascii="Palatino Linotype" w:eastAsia="Palatino Linotype" w:hAnsi="Palatino Linotype" w:cs="Palatino Linotype"/>
            <w:sz w:val="20"/>
            <w:szCs w:val="20"/>
          </w:rPr>
          <w:t>.</w:t>
        </w:r>
        <w:r>
          <w:rPr>
            <w:rFonts w:ascii="Palatino Linotype" w:eastAsia="Palatino Linotype" w:hAnsi="Palatino Linotype" w:cs="Palatino Linotype"/>
            <w:spacing w:val="-8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The</w:t>
        </w:r>
        <w:r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Ja</w:t>
        </w:r>
        <w:r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t>v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de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fa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u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lt</w:t>
        </w:r>
        <w:r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s</w:t>
        </w:r>
        <w:r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 xml:space="preserve"> </w:t>
        </w:r>
        <w:proofErr w:type="spellStart"/>
        <w:r>
          <w:rPr>
            <w:rFonts w:ascii="Courier New" w:eastAsia="Courier New" w:hAnsi="Courier New" w:cs="Courier New"/>
            <w:spacing w:val="-1"/>
            <w:sz w:val="19"/>
            <w:szCs w:val="19"/>
          </w:rPr>
          <w:t>changeit</w:t>
        </w:r>
        <w:proofErr w:type="spellEnd"/>
        <w:r>
          <w:rPr>
            <w:rFonts w:ascii="Palatino Linotype" w:eastAsia="Palatino Linotype" w:hAnsi="Palatino Linotype" w:cs="Palatino Linotype"/>
            <w:sz w:val="20"/>
            <w:szCs w:val="20"/>
          </w:rPr>
          <w:t>.</w:t>
        </w:r>
      </w:ins>
    </w:p>
    <w:p w14:paraId="39A94E25" w14:textId="77777777" w:rsidR="001D5A45" w:rsidRDefault="001D5A45" w:rsidP="001D5A45">
      <w:pPr>
        <w:spacing w:before="3" w:after="0" w:line="170" w:lineRule="exact"/>
        <w:rPr>
          <w:ins w:id="174" w:author="Glen Knutti" w:date="2015-03-27T17:33:00Z"/>
          <w:sz w:val="17"/>
          <w:szCs w:val="17"/>
        </w:rPr>
      </w:pPr>
    </w:p>
    <w:p w14:paraId="2F27A507" w14:textId="77777777" w:rsidR="001D5A45" w:rsidRDefault="001D5A45" w:rsidP="001D5A45">
      <w:pPr>
        <w:spacing w:after="0" w:line="240" w:lineRule="auto"/>
        <w:ind w:left="1520" w:right="-20"/>
        <w:rPr>
          <w:ins w:id="175" w:author="Glen Knutti" w:date="2015-03-27T17:33:00Z"/>
          <w:rFonts w:ascii="Palatino Linotype" w:eastAsia="Palatino Linotype" w:hAnsi="Palatino Linotype" w:cs="Palatino Linotype"/>
          <w:sz w:val="20"/>
          <w:szCs w:val="20"/>
        </w:rPr>
      </w:pPr>
      <w:ins w:id="176" w:author="Glen Knutti" w:date="2015-03-27T17:33:00Z">
        <w:r>
          <w:pict w14:anchorId="1E0E1820">
            <v:group id="_x0000_s1114" style="position:absolute;left:0;text-align:left;margin-left:126.75pt;margin-top:-3.4pt;width:424.2pt;height:.1pt;z-index:-229;mso-position-horizontal-relative:page" coordorigin="2536,-68" coordsize="8484,2">
              <v:shape id="_x0000_s1115" style="position:absolute;left:2536;top:-68;width:8484;height:2" coordorigin="2536,-68" coordsize="8484,0" path="m2536,-68l11020,-68e" filled="f" strokeweight=".58pt">
                <v:path arrowok="t"/>
              </v:shape>
              <w10:wrap anchorx="page"/>
            </v:group>
          </w:pic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The</w:t>
        </w:r>
        <w:r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J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t>v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t xml:space="preserve"> </w:t>
        </w:r>
        <w:proofErr w:type="spellStart"/>
        <w:r>
          <w:rPr>
            <w:rFonts w:ascii="Palatino Linotype" w:eastAsia="Palatino Linotype" w:hAnsi="Palatino Linotype" w:cs="Palatino Linotype"/>
            <w:sz w:val="20"/>
            <w:szCs w:val="20"/>
          </w:rPr>
          <w:t>keytool</w:t>
        </w:r>
        <w:proofErr w:type="spellEnd"/>
        <w:r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u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l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ty</w:t>
        </w:r>
        <w:r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di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sp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lay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s</w:t>
        </w:r>
        <w:r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confirmation</w:t>
        </w:r>
        <w:r>
          <w:rPr>
            <w:rFonts w:ascii="Palatino Linotype" w:eastAsia="Palatino Linotype" w:hAnsi="Palatino Linotype" w:cs="Palatino Linotype"/>
            <w:spacing w:val="-12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th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at</w:t>
        </w:r>
        <w:r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the</w:t>
        </w:r>
        <w:r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c</w:t>
        </w:r>
        <w:r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rtificate</w:t>
        </w:r>
        <w:r>
          <w:rPr>
            <w:rFonts w:ascii="Palatino Linotype" w:eastAsia="Palatino Linotype" w:hAnsi="Palatino Linotype" w:cs="Palatino Linotype"/>
            <w:spacing w:val="-8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t>w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s</w:t>
        </w:r>
        <w:r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add</w:t>
        </w:r>
        <w:r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d</w:t>
        </w:r>
        <w:r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to</w:t>
        </w:r>
        <w:r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the</w:t>
        </w:r>
        <w:r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t xml:space="preserve"> </w:t>
        </w:r>
        <w:proofErr w:type="spellStart"/>
        <w:r>
          <w:rPr>
            <w:rFonts w:ascii="Palatino Linotype" w:eastAsia="Palatino Linotype" w:hAnsi="Palatino Linotype" w:cs="Palatino Linotype"/>
            <w:sz w:val="20"/>
            <w:szCs w:val="20"/>
          </w:rPr>
          <w:t>ke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y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store</w:t>
        </w:r>
        <w:proofErr w:type="spellEnd"/>
        <w:r>
          <w:rPr>
            <w:rFonts w:ascii="Palatino Linotype" w:eastAsia="Palatino Linotype" w:hAnsi="Palatino Linotype" w:cs="Palatino Linotype"/>
            <w:sz w:val="20"/>
            <w:szCs w:val="20"/>
          </w:rPr>
          <w:t>.</w:t>
        </w:r>
      </w:ins>
    </w:p>
    <w:p w14:paraId="0B73DC9C" w14:textId="77777777" w:rsidR="001D5A45" w:rsidRDefault="001D5A45">
      <w:pPr>
        <w:spacing w:after="0" w:line="240" w:lineRule="auto"/>
        <w:ind w:left="1520" w:right="-20"/>
        <w:rPr>
          <w:rFonts w:ascii="Palatino Linotype" w:eastAsia="Palatino Linotype" w:hAnsi="Palatino Linotype" w:cs="Palatino Linotype"/>
          <w:sz w:val="20"/>
          <w:szCs w:val="20"/>
        </w:rPr>
      </w:pPr>
    </w:p>
    <w:p w14:paraId="27A35342" w14:textId="3142FCBD" w:rsidR="001C3088" w:rsidDel="001D5A45" w:rsidRDefault="00F6259B">
      <w:pPr>
        <w:spacing w:before="60" w:after="0" w:line="240" w:lineRule="auto"/>
        <w:ind w:left="1294" w:right="-20"/>
        <w:rPr>
          <w:del w:id="177" w:author="Glen Knutti" w:date="2015-03-27T17:33:00Z"/>
          <w:rFonts w:ascii="Palatino Linotype" w:eastAsia="Palatino Linotype" w:hAnsi="Palatino Linotype" w:cs="Palatino Linotype"/>
          <w:sz w:val="20"/>
          <w:szCs w:val="20"/>
        </w:rPr>
      </w:pPr>
      <w:del w:id="178" w:author="Glen Knutti" w:date="2015-03-27T17:33:00Z">
        <w:r w:rsidDel="001D5A45">
          <w:rPr>
            <w:rFonts w:ascii="Arial" w:eastAsia="Arial" w:hAnsi="Arial" w:cs="Arial"/>
            <w:b/>
            <w:bCs/>
            <w:sz w:val="19"/>
            <w:szCs w:val="19"/>
          </w:rPr>
          <w:delText xml:space="preserve">5 </w:delText>
        </w:r>
        <w:r w:rsidDel="001D5A45">
          <w:rPr>
            <w:rFonts w:ascii="Arial" w:eastAsia="Arial" w:hAnsi="Arial" w:cs="Arial"/>
            <w:b/>
            <w:bCs/>
            <w:spacing w:val="15"/>
            <w:sz w:val="19"/>
            <w:szCs w:val="19"/>
          </w:rPr>
          <w:delText xml:space="preserve"> </w:delText>
        </w:r>
        <w:r w:rsidDel="001D5A45">
          <w:rPr>
            <w:rFonts w:ascii="Palatino Linotype" w:eastAsia="Palatino Linotype" w:hAnsi="Palatino Linotype" w:cs="Palatino Linotype"/>
            <w:sz w:val="20"/>
            <w:szCs w:val="20"/>
          </w:rPr>
          <w:delText>Copy</w:delText>
        </w:r>
        <w:r w:rsidDel="001D5A45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1D5A45">
          <w:rPr>
            <w:rFonts w:ascii="Palatino Linotype" w:eastAsia="Palatino Linotype" w:hAnsi="Palatino Linotype" w:cs="Palatino Linotype"/>
            <w:sz w:val="20"/>
            <w:szCs w:val="20"/>
          </w:rPr>
          <w:delText>the</w:delText>
        </w:r>
        <w:r w:rsidDel="001D5A45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1D5A45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n</w:delText>
        </w:r>
        <w:r w:rsidDel="001D5A45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  <w:r w:rsidDel="001D5A45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wl</w:delText>
        </w:r>
        <w:r w:rsidDel="001D5A45">
          <w:rPr>
            <w:rFonts w:ascii="Palatino Linotype" w:eastAsia="Palatino Linotype" w:hAnsi="Palatino Linotype" w:cs="Palatino Linotype"/>
            <w:sz w:val="20"/>
            <w:szCs w:val="20"/>
          </w:rPr>
          <w:delText>y</w:delText>
        </w:r>
        <w:r w:rsidDel="001D5A45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1D5A45">
          <w:rPr>
            <w:rFonts w:ascii="Palatino Linotype" w:eastAsia="Palatino Linotype" w:hAnsi="Palatino Linotype" w:cs="Palatino Linotype"/>
            <w:sz w:val="20"/>
            <w:szCs w:val="20"/>
          </w:rPr>
          <w:delText>created</w:delText>
        </w:r>
        <w:r w:rsidDel="001D5A45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1D5A45">
          <w:rPr>
            <w:rFonts w:ascii="Courier New" w:eastAsia="Courier New" w:hAnsi="Courier New" w:cs="Courier New"/>
            <w:spacing w:val="-1"/>
            <w:w w:val="95"/>
            <w:sz w:val="19"/>
            <w:szCs w:val="19"/>
          </w:rPr>
          <w:delText>tr</w:delText>
        </w:r>
        <w:r w:rsidDel="001D5A45">
          <w:rPr>
            <w:rFonts w:ascii="Courier New" w:eastAsia="Courier New" w:hAnsi="Courier New" w:cs="Courier New"/>
            <w:w w:val="95"/>
            <w:sz w:val="19"/>
            <w:szCs w:val="19"/>
          </w:rPr>
          <w:delText>u</w:delText>
        </w:r>
        <w:r w:rsidDel="001D5A45">
          <w:rPr>
            <w:rFonts w:ascii="Courier New" w:eastAsia="Courier New" w:hAnsi="Courier New" w:cs="Courier New"/>
            <w:spacing w:val="-1"/>
            <w:w w:val="95"/>
            <w:sz w:val="19"/>
            <w:szCs w:val="19"/>
          </w:rPr>
          <w:delText>st.jk</w:delText>
        </w:r>
        <w:r w:rsidDel="001D5A45">
          <w:rPr>
            <w:rFonts w:ascii="Courier New" w:eastAsia="Courier New" w:hAnsi="Courier New" w:cs="Courier New"/>
            <w:w w:val="95"/>
            <w:sz w:val="19"/>
            <w:szCs w:val="19"/>
          </w:rPr>
          <w:delText>s</w:delText>
        </w:r>
        <w:r w:rsidDel="001D5A45">
          <w:rPr>
            <w:rFonts w:ascii="Courier New" w:eastAsia="Courier New" w:hAnsi="Courier New" w:cs="Courier New"/>
            <w:spacing w:val="-66"/>
            <w:sz w:val="19"/>
            <w:szCs w:val="19"/>
          </w:rPr>
          <w:delText xml:space="preserve"> </w:delText>
        </w:r>
        <w:r w:rsidDel="001D5A45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f</w:delText>
        </w:r>
        <w:r w:rsidDel="001D5A45">
          <w:rPr>
            <w:rFonts w:ascii="Palatino Linotype" w:eastAsia="Palatino Linotype" w:hAnsi="Palatino Linotype" w:cs="Palatino Linotype"/>
            <w:sz w:val="20"/>
            <w:szCs w:val="20"/>
          </w:rPr>
          <w:delText>i</w:delText>
        </w:r>
        <w:r w:rsidDel="001D5A45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l</w:delText>
        </w:r>
        <w:r w:rsidDel="001D5A45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1D5A45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1D5A45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</w:delText>
        </w:r>
        <w:r w:rsidDel="001D5A45">
          <w:rPr>
            <w:rFonts w:ascii="Palatino Linotype" w:eastAsia="Palatino Linotype" w:hAnsi="Palatino Linotype" w:cs="Palatino Linotype"/>
            <w:sz w:val="20"/>
            <w:szCs w:val="20"/>
          </w:rPr>
          <w:delText>o</w:delText>
        </w:r>
        <w:r w:rsidDel="001D5A45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1D5A45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>y</w:delText>
        </w:r>
        <w:r w:rsidDel="001D5A45">
          <w:rPr>
            <w:rFonts w:ascii="Palatino Linotype" w:eastAsia="Palatino Linotype" w:hAnsi="Palatino Linotype" w:cs="Palatino Linotype"/>
            <w:sz w:val="20"/>
            <w:szCs w:val="20"/>
          </w:rPr>
          <w:delText>our</w:delText>
        </w:r>
        <w:r w:rsidDel="001D5A45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1D5A45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d</w:delText>
        </w:r>
        <w:r w:rsidDel="001D5A45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r</w:delText>
        </w:r>
        <w:r w:rsidDel="001D5A45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1D5A45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>v</w:delText>
        </w:r>
        <w:r w:rsidDel="001D5A45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</w:delText>
        </w:r>
        <w:r w:rsidDel="001D5A45">
          <w:rPr>
            <w:rFonts w:ascii="Palatino Linotype" w:eastAsia="Palatino Linotype" w:hAnsi="Palatino Linotype" w:cs="Palatino Linotype"/>
            <w:sz w:val="20"/>
            <w:szCs w:val="20"/>
          </w:rPr>
          <w:delText>r</w:delText>
        </w:r>
        <w:r w:rsidDel="001D5A45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1D5A45">
          <w:rPr>
            <w:rFonts w:ascii="Palatino Linotype" w:eastAsia="Palatino Linotype" w:hAnsi="Palatino Linotype" w:cs="Palatino Linotype"/>
            <w:sz w:val="20"/>
            <w:szCs w:val="20"/>
          </w:rPr>
          <w:delText>library</w:delText>
        </w:r>
        <w:r w:rsidDel="001D5A45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1D5A45">
          <w:rPr>
            <w:rFonts w:ascii="Palatino Linotype" w:eastAsia="Palatino Linotype" w:hAnsi="Palatino Linotype" w:cs="Palatino Linotype"/>
            <w:sz w:val="20"/>
            <w:szCs w:val="20"/>
          </w:rPr>
          <w:delText>d</w:delText>
        </w:r>
        <w:r w:rsidDel="001D5A45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1D5A45">
          <w:rPr>
            <w:rFonts w:ascii="Palatino Linotype" w:eastAsia="Palatino Linotype" w:hAnsi="Palatino Linotype" w:cs="Palatino Linotype"/>
            <w:sz w:val="20"/>
            <w:szCs w:val="20"/>
          </w:rPr>
          <w:delText>rec</w:delText>
        </w:r>
        <w:r w:rsidDel="001D5A45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</w:delText>
        </w:r>
        <w:r w:rsidDel="001D5A45">
          <w:rPr>
            <w:rFonts w:ascii="Palatino Linotype" w:eastAsia="Palatino Linotype" w:hAnsi="Palatino Linotype" w:cs="Palatino Linotype"/>
            <w:sz w:val="20"/>
            <w:szCs w:val="20"/>
          </w:rPr>
          <w:delText>or</w:delText>
        </w:r>
        <w:r w:rsidDel="001D5A45">
          <w:rPr>
            <w:rFonts w:ascii="Palatino Linotype" w:eastAsia="Palatino Linotype" w:hAnsi="Palatino Linotype" w:cs="Palatino Linotype"/>
            <w:spacing w:val="-21"/>
            <w:sz w:val="20"/>
            <w:szCs w:val="20"/>
          </w:rPr>
          <w:delText>y</w:delText>
        </w:r>
        <w:r w:rsidDel="001D5A45">
          <w:rPr>
            <w:rFonts w:ascii="Palatino Linotype" w:eastAsia="Palatino Linotype" w:hAnsi="Palatino Linotype" w:cs="Palatino Linotype"/>
            <w:sz w:val="20"/>
            <w:szCs w:val="20"/>
          </w:rPr>
          <w:delText>.</w:delText>
        </w:r>
      </w:del>
    </w:p>
    <w:p w14:paraId="3FBDD5D5" w14:textId="77777777" w:rsidR="001C3088" w:rsidRDefault="001C3088">
      <w:pPr>
        <w:spacing w:before="20" w:after="0" w:line="280" w:lineRule="exact"/>
        <w:rPr>
          <w:sz w:val="28"/>
          <w:szCs w:val="28"/>
        </w:rPr>
      </w:pPr>
    </w:p>
    <w:p w14:paraId="70C11176" w14:textId="77777777" w:rsidR="001C3088" w:rsidRDefault="00F6259B">
      <w:pPr>
        <w:tabs>
          <w:tab w:val="left" w:pos="1100"/>
        </w:tabs>
        <w:spacing w:after="0" w:line="240" w:lineRule="auto"/>
        <w:ind w:left="11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w w:val="83"/>
          <w:sz w:val="32"/>
          <w:szCs w:val="32"/>
        </w:rPr>
        <w:t>2.2.3</w:t>
      </w:r>
      <w:r>
        <w:rPr>
          <w:rFonts w:ascii="Arial" w:eastAsia="Arial" w:hAnsi="Arial" w:cs="Arial"/>
          <w:b/>
          <w:bCs/>
          <w:sz w:val="32"/>
          <w:szCs w:val="32"/>
        </w:rPr>
        <w:tab/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Ob</w:t>
      </w:r>
      <w:r>
        <w:rPr>
          <w:rFonts w:ascii="Arial" w:eastAsia="Arial" w:hAnsi="Arial" w:cs="Arial"/>
          <w:b/>
          <w:bCs/>
          <w:spacing w:val="-6"/>
          <w:w w:val="83"/>
          <w:sz w:val="32"/>
          <w:szCs w:val="32"/>
        </w:rPr>
        <w:t>t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aining</w:t>
      </w:r>
      <w:r>
        <w:rPr>
          <w:rFonts w:ascii="Arial" w:eastAsia="Arial" w:hAnsi="Arial" w:cs="Arial"/>
          <w:b/>
          <w:bCs/>
          <w:spacing w:val="-2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the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Command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Client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Username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and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Password</w:t>
      </w:r>
    </w:p>
    <w:p w14:paraId="39C7C7D7" w14:textId="77777777" w:rsidR="001C3088" w:rsidRDefault="001C3088">
      <w:pPr>
        <w:spacing w:before="10" w:after="0" w:line="190" w:lineRule="exact"/>
        <w:rPr>
          <w:sz w:val="19"/>
          <w:szCs w:val="19"/>
        </w:rPr>
      </w:pPr>
    </w:p>
    <w:p w14:paraId="404A5334" w14:textId="77777777" w:rsidR="001C3088" w:rsidRDefault="00F6259B">
      <w:pPr>
        <w:spacing w:after="0" w:line="240" w:lineRule="exact"/>
        <w:ind w:left="1100" w:right="186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Whe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all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SA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Au</w:t>
      </w:r>
      <w:r>
        <w:rPr>
          <w:rFonts w:ascii="Palatino Linotype" w:eastAsia="Palatino Linotype" w:hAnsi="Palatino Linotype" w:cs="Palatino Linotype"/>
          <w:sz w:val="20"/>
          <w:szCs w:val="20"/>
        </w:rPr>
        <w:t>thentic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nage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ys</w:t>
      </w:r>
      <w:r>
        <w:rPr>
          <w:rFonts w:ascii="Palatino Linotype" w:eastAsia="Palatino Linotype" w:hAnsi="Palatino Linotype" w:cs="Palatino Linotype"/>
          <w:sz w:val="20"/>
          <w:szCs w:val="20"/>
        </w:rPr>
        <w:t>tem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creates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client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username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and p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connections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command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usern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me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pass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ord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randomly gene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ted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tion,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unique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each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deployment.</w:t>
      </w:r>
    </w:p>
    <w:p w14:paraId="7E66D265" w14:textId="77777777" w:rsidR="001C3088" w:rsidRDefault="001C3088">
      <w:pPr>
        <w:spacing w:before="4" w:after="0" w:line="160" w:lineRule="exact"/>
        <w:rPr>
          <w:sz w:val="16"/>
          <w:szCs w:val="16"/>
        </w:rPr>
      </w:pPr>
    </w:p>
    <w:p w14:paraId="49A26B18" w14:textId="77777777" w:rsidR="001C3088" w:rsidRDefault="00F6259B">
      <w:pPr>
        <w:spacing w:after="0" w:line="214" w:lineRule="auto"/>
        <w:ind w:left="1100" w:right="311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nee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set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comman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client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name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v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z w:val="20"/>
          <w:szCs w:val="20"/>
        </w:rPr>
        <w:t>ur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ction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to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comman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nage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cre</w:t>
      </w:r>
      <w:r>
        <w:rPr>
          <w:rFonts w:ascii="Palatino Linotype" w:eastAsia="Palatino Linotype" w:hAnsi="Palatino Linotype" w:cs="Palatino Linotype"/>
          <w:sz w:val="20"/>
          <w:szCs w:val="20"/>
        </w:rPr>
        <w:t>ts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obtain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these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v</w:t>
      </w:r>
      <w:r>
        <w:rPr>
          <w:rFonts w:ascii="Palatino Linotype" w:eastAsia="Palatino Linotype" w:hAnsi="Palatino Linotype" w:cs="Palatino Linotype"/>
          <w:sz w:val="20"/>
          <w:szCs w:val="20"/>
        </w:rPr>
        <w:t>al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from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thent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on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na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76F3620A" w14:textId="77777777" w:rsidR="001C3088" w:rsidRDefault="001C3088">
      <w:pPr>
        <w:spacing w:before="6" w:after="0" w:line="130" w:lineRule="exact"/>
        <w:rPr>
          <w:sz w:val="13"/>
          <w:szCs w:val="13"/>
        </w:rPr>
      </w:pPr>
    </w:p>
    <w:p w14:paraId="7205102B" w14:textId="77777777" w:rsidR="001C3088" w:rsidRDefault="00F6259B">
      <w:pPr>
        <w:spacing w:after="0" w:line="240" w:lineRule="auto"/>
        <w:ind w:left="110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obtai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command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client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am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pass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from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thent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ger:</w:t>
      </w:r>
    </w:p>
    <w:p w14:paraId="474A293F" w14:textId="77777777" w:rsidR="001C3088" w:rsidRDefault="001C3088">
      <w:pPr>
        <w:spacing w:before="1" w:after="0" w:line="140" w:lineRule="exact"/>
        <w:rPr>
          <w:sz w:val="14"/>
          <w:szCs w:val="14"/>
        </w:rPr>
      </w:pPr>
    </w:p>
    <w:p w14:paraId="031D37D2" w14:textId="77777777" w:rsidR="001C3088" w:rsidRDefault="00F6259B">
      <w:pPr>
        <w:spacing w:after="0" w:line="240" w:lineRule="auto"/>
        <w:ind w:left="129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From</w:t>
      </w:r>
      <w:proofErr w:type="gramEnd"/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prompt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RSA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thentic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host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change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ectori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</w:p>
    <w:p w14:paraId="12F33647" w14:textId="0E962950" w:rsidR="001C3088" w:rsidRDefault="00F6259B">
      <w:pPr>
        <w:spacing w:after="0" w:line="240" w:lineRule="exact"/>
        <w:ind w:left="152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Courier New" w:eastAsia="Courier New" w:hAnsi="Courier New" w:cs="Courier New"/>
          <w:spacing w:val="-1"/>
          <w:position w:val="1"/>
          <w:sz w:val="19"/>
          <w:szCs w:val="19"/>
        </w:rPr>
        <w:t>RSA_AM_HOME/</w:t>
      </w:r>
      <w:proofErr w:type="spellStart"/>
      <w:r>
        <w:rPr>
          <w:rFonts w:ascii="Courier New" w:eastAsia="Courier New" w:hAnsi="Courier New" w:cs="Courier New"/>
          <w:spacing w:val="-1"/>
          <w:position w:val="1"/>
          <w:sz w:val="19"/>
          <w:szCs w:val="19"/>
        </w:rPr>
        <w:t>utils</w:t>
      </w:r>
      <w:proofErr w:type="spellEnd"/>
      <w:ins w:id="179" w:author="Glen Knutti" w:date="2015-03-27T17:38:00Z">
        <w:r w:rsidR="001F1278">
          <w:rPr>
            <w:rFonts w:ascii="Courier New" w:eastAsia="Courier New" w:hAnsi="Courier New" w:cs="Courier New"/>
            <w:spacing w:val="-1"/>
            <w:position w:val="1"/>
            <w:sz w:val="19"/>
            <w:szCs w:val="19"/>
          </w:rPr>
          <w:t xml:space="preserve"> (7.1) or /opt/</w:t>
        </w:r>
        <w:proofErr w:type="spellStart"/>
        <w:r w:rsidR="001F1278">
          <w:rPr>
            <w:rFonts w:ascii="Courier New" w:eastAsia="Courier New" w:hAnsi="Courier New" w:cs="Courier New"/>
            <w:spacing w:val="-1"/>
            <w:position w:val="1"/>
            <w:sz w:val="19"/>
            <w:szCs w:val="19"/>
          </w:rPr>
          <w:t>rsa</w:t>
        </w:r>
        <w:proofErr w:type="spellEnd"/>
        <w:r w:rsidR="001F1278">
          <w:rPr>
            <w:rFonts w:ascii="Courier New" w:eastAsia="Courier New" w:hAnsi="Courier New" w:cs="Courier New"/>
            <w:spacing w:val="-1"/>
            <w:position w:val="1"/>
            <w:sz w:val="19"/>
            <w:szCs w:val="19"/>
          </w:rPr>
          <w:t>/am/</w:t>
        </w:r>
        <w:proofErr w:type="spellStart"/>
        <w:r w:rsidR="001F1278">
          <w:rPr>
            <w:rFonts w:ascii="Courier New" w:eastAsia="Courier New" w:hAnsi="Courier New" w:cs="Courier New"/>
            <w:spacing w:val="-1"/>
            <w:position w:val="1"/>
            <w:sz w:val="19"/>
            <w:szCs w:val="19"/>
          </w:rPr>
          <w:t>utils</w:t>
        </w:r>
        <w:proofErr w:type="spellEnd"/>
        <w:r w:rsidR="001F1278">
          <w:rPr>
            <w:rFonts w:ascii="Courier New" w:eastAsia="Courier New" w:hAnsi="Courier New" w:cs="Courier New"/>
            <w:spacing w:val="-1"/>
            <w:position w:val="1"/>
            <w:sz w:val="19"/>
            <w:szCs w:val="19"/>
          </w:rPr>
          <w:t xml:space="preserve"> (8.1)</w:t>
        </w:r>
      </w:ins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.</w:t>
      </w:r>
    </w:p>
    <w:p w14:paraId="1776041C" w14:textId="77777777" w:rsidR="001C3088" w:rsidRDefault="00F6259B">
      <w:pPr>
        <w:spacing w:before="60" w:after="0" w:line="240" w:lineRule="auto"/>
        <w:ind w:left="129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2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proofErr w:type="gramEnd"/>
      <w:r>
        <w:rPr>
          <w:rFonts w:ascii="Palatino Linotype" w:eastAsia="Palatino Linotype" w:hAnsi="Palatino Linotype" w:cs="Palatino Linotype"/>
          <w:sz w:val="20"/>
          <w:szCs w:val="20"/>
        </w:rPr>
        <w:t>:</w:t>
      </w:r>
    </w:p>
    <w:p w14:paraId="25886723" w14:textId="77777777" w:rsidR="001C3088" w:rsidRDefault="001C3088">
      <w:pPr>
        <w:spacing w:before="2" w:after="0" w:line="110" w:lineRule="exact"/>
        <w:rPr>
          <w:sz w:val="11"/>
          <w:szCs w:val="11"/>
        </w:rPr>
      </w:pPr>
    </w:p>
    <w:p w14:paraId="7CE96FB2" w14:textId="77777777" w:rsidR="001C3088" w:rsidRDefault="00F6259B">
      <w:pPr>
        <w:spacing w:after="0" w:line="240" w:lineRule="auto"/>
        <w:ind w:left="1520" w:right="-20"/>
        <w:rPr>
          <w:rFonts w:ascii="Courier New" w:eastAsia="Courier New" w:hAnsi="Courier New" w:cs="Courier New"/>
          <w:sz w:val="19"/>
          <w:szCs w:val="19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rsauti</w:t>
      </w:r>
      <w:r>
        <w:rPr>
          <w:rFonts w:ascii="Courier New" w:eastAsia="Courier New" w:hAnsi="Courier New" w:cs="Courier New"/>
          <w:w w:val="94"/>
          <w:sz w:val="19"/>
          <w:szCs w:val="19"/>
        </w:rPr>
        <w:t>l</w:t>
      </w:r>
      <w:proofErr w:type="spellEnd"/>
      <w:proofErr w:type="gramEnd"/>
      <w:r>
        <w:rPr>
          <w:rFonts w:ascii="Courier New" w:eastAsia="Courier New" w:hAnsi="Courier New" w:cs="Courier New"/>
          <w:spacing w:val="7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manage-secret</w:t>
      </w:r>
      <w:r>
        <w:rPr>
          <w:rFonts w:ascii="Courier New" w:eastAsia="Courier New" w:hAnsi="Courier New" w:cs="Courier New"/>
          <w:w w:val="94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15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--actio</w:t>
      </w:r>
      <w:r>
        <w:rPr>
          <w:rFonts w:ascii="Courier New" w:eastAsia="Courier New" w:hAnsi="Courier New" w:cs="Courier New"/>
          <w:w w:val="94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9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ist</w:t>
      </w:r>
    </w:p>
    <w:p w14:paraId="226EF288" w14:textId="77777777" w:rsidR="001C3088" w:rsidRDefault="00F6259B">
      <w:pPr>
        <w:spacing w:before="81" w:after="0" w:line="240" w:lineRule="exact"/>
        <w:ind w:left="1520" w:right="785" w:hanging="227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3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When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mp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d,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type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master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as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chose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during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uthent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ger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ta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la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ion.</w:t>
      </w:r>
    </w:p>
    <w:p w14:paraId="155B106B" w14:textId="77777777" w:rsidR="001C3088" w:rsidRDefault="00F6259B">
      <w:pPr>
        <w:spacing w:before="72" w:after="0" w:line="240" w:lineRule="auto"/>
        <w:ind w:left="152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ste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sp</w:t>
      </w:r>
      <w:r>
        <w:rPr>
          <w:rFonts w:ascii="Palatino Linotype" w:eastAsia="Palatino Linotype" w:hAnsi="Palatino Linotype" w:cs="Palatino Linotype"/>
          <w:sz w:val="20"/>
          <w:szCs w:val="20"/>
        </w:rPr>
        <w:t>la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rnal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ste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pas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rds.</w:t>
      </w:r>
    </w:p>
    <w:p w14:paraId="61919782" w14:textId="77777777" w:rsidR="001C3088" w:rsidRDefault="00F6259B">
      <w:pPr>
        <w:spacing w:before="60" w:after="0" w:line="240" w:lineRule="auto"/>
        <w:ind w:left="129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4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proofErr w:type="gramEnd"/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is</w:t>
      </w:r>
      <w:r>
        <w:rPr>
          <w:rFonts w:ascii="Palatino Linotype" w:eastAsia="Palatino Linotype" w:hAnsi="Palatino Linotype" w:cs="Palatino Linotype"/>
          <w:sz w:val="20"/>
          <w:szCs w:val="20"/>
        </w:rPr>
        <w:t>pla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ed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loca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comman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client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user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name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pass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rd.</w:t>
      </w:r>
    </w:p>
    <w:p w14:paraId="296E50BC" w14:textId="77777777" w:rsidR="001C3088" w:rsidRDefault="00F6259B">
      <w:pPr>
        <w:spacing w:after="0" w:line="240" w:lineRule="exact"/>
        <w:ind w:left="1521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2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ex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am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pl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:</w:t>
      </w:r>
    </w:p>
    <w:p w14:paraId="081C1577" w14:textId="77777777" w:rsidR="001C3088" w:rsidRDefault="00F6259B">
      <w:pPr>
        <w:spacing w:before="60" w:after="0" w:line="240" w:lineRule="auto"/>
        <w:ind w:left="1521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Com</w:t>
      </w:r>
      <w:r>
        <w:rPr>
          <w:rFonts w:ascii="Palatino Linotype" w:eastAsia="Palatino Linotype" w:hAnsi="Palatino Linotype" w:cs="Palatino Linotype"/>
          <w:b/>
          <w:bCs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b/>
          <w:bCs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Cli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nt</w:t>
      </w:r>
      <w:r>
        <w:rPr>
          <w:rFonts w:ascii="Palatino Linotype" w:eastAsia="Palatino Linotype" w:hAnsi="Palatino Linotype" w:cs="Palatino Linotype"/>
          <w:b/>
          <w:bCs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Us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Name:</w:t>
      </w:r>
      <w:r>
        <w:rPr>
          <w:rFonts w:ascii="Palatino Linotype" w:eastAsia="Palatino Linotype" w:hAnsi="Palatino Linotype" w:cs="Palatino Linotype"/>
          <w:b/>
          <w:bCs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Cmd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lient_vKr0bLK0</w:t>
      </w:r>
    </w:p>
    <w:p w14:paraId="38702F8D" w14:textId="77777777" w:rsidR="001C3088" w:rsidRDefault="00F6259B">
      <w:pPr>
        <w:spacing w:before="60" w:after="0" w:line="240" w:lineRule="auto"/>
        <w:ind w:left="1521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Com</w:t>
      </w:r>
      <w:r>
        <w:rPr>
          <w:rFonts w:ascii="Palatino Linotype" w:eastAsia="Palatino Linotype" w:hAnsi="Palatino Linotype" w:cs="Palatino Linotype"/>
          <w:b/>
          <w:bCs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b/>
          <w:bCs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Cli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nt</w:t>
      </w:r>
      <w:r>
        <w:rPr>
          <w:rFonts w:ascii="Palatino Linotype" w:eastAsia="Palatino Linotype" w:hAnsi="Palatino Linotype" w:cs="Palatino Linotype"/>
          <w:b/>
          <w:bCs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Us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Password:</w:t>
      </w:r>
      <w:r>
        <w:rPr>
          <w:rFonts w:ascii="Palatino Linotype" w:eastAsia="Palatino Linotype" w:hAnsi="Palatino Linotype" w:cs="Palatino Linotype"/>
          <w:b/>
          <w:bCs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0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>bK2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4i</w:t>
      </w:r>
    </w:p>
    <w:p w14:paraId="42DD0C57" w14:textId="77777777" w:rsidR="001C3088" w:rsidRDefault="001C3088">
      <w:pPr>
        <w:spacing w:after="0"/>
        <w:sectPr w:rsidR="001C3088">
          <w:pgSz w:w="12240" w:h="15840"/>
          <w:pgMar w:top="960" w:right="1020" w:bottom="900" w:left="1020" w:header="0" w:footer="708" w:gutter="0"/>
          <w:cols w:space="720"/>
        </w:sectPr>
      </w:pPr>
    </w:p>
    <w:p w14:paraId="352F3076" w14:textId="77777777" w:rsidR="001C3088" w:rsidRDefault="00F6259B">
      <w:pPr>
        <w:spacing w:before="41" w:after="0" w:line="240" w:lineRule="exact"/>
        <w:ind w:left="1740" w:right="320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lastRenderedPageBreak/>
        <w:pict w14:anchorId="6A9039BD">
          <v:group id="_x0000_s1079" style="position:absolute;left:0;text-align:left;margin-left:127pt;margin-top:45.95pt;width:423.95pt;height:.1pt;z-index:-2167;mso-position-horizontal-relative:page" coordorigin="2540,919" coordsize="8479,2">
            <v:shape id="_x0000_s1080" style="position:absolute;left:2540;top:919;width:8479;height:2" coordorigin="2540,919" coordsize="8479,0" path="m2542,919l11021,919e" filled="f" strokeweight="7365emu">
              <v:path arrowok="t"/>
            </v:shape>
            <w10:wrap anchorx="page"/>
          </v:group>
        </w:pict>
      </w:r>
      <w:r>
        <w:rPr>
          <w:rFonts w:ascii="Palatino Linotype" w:eastAsia="Palatino Linotype" w:hAnsi="Palatino Linotype" w:cs="Palatino Linotype"/>
          <w:sz w:val="20"/>
          <w:szCs w:val="20"/>
        </w:rPr>
        <w:t>These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lu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that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must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confi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gu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ommand Client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ern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rd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note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these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v</w:t>
      </w:r>
      <w:r>
        <w:rPr>
          <w:rFonts w:ascii="Palatino Linotype" w:eastAsia="Palatino Linotype" w:hAnsi="Palatino Linotype" w:cs="Palatino Linotype"/>
          <w:sz w:val="20"/>
          <w:szCs w:val="20"/>
        </w:rPr>
        <w:t>al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configuration.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 inform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tion,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Sec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1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5,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“Dri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6"/>
          <w:sz w:val="20"/>
          <w:szCs w:val="20"/>
        </w:rPr>
        <w:t xml:space="preserve"> P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ramet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pag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3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7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</w:p>
    <w:p w14:paraId="6E62E3F3" w14:textId="77777777" w:rsidR="001C3088" w:rsidRDefault="001C3088">
      <w:pPr>
        <w:spacing w:before="8" w:after="0" w:line="180" w:lineRule="exact"/>
        <w:rPr>
          <w:sz w:val="18"/>
          <w:szCs w:val="18"/>
        </w:rPr>
      </w:pPr>
    </w:p>
    <w:p w14:paraId="62CFCD3F" w14:textId="77777777" w:rsidR="001C3088" w:rsidRDefault="00F6259B">
      <w:pPr>
        <w:spacing w:before="11" w:after="0" w:line="240" w:lineRule="exact"/>
        <w:ind w:left="1740" w:right="58"/>
        <w:rPr>
          <w:rFonts w:ascii="Palatino Linotype" w:eastAsia="Palatino Linotype" w:hAnsi="Palatino Linotype" w:cs="Palatino Linotype"/>
          <w:sz w:val="20"/>
          <w:szCs w:val="20"/>
        </w:rPr>
      </w:pPr>
      <w:r>
        <w:pict w14:anchorId="3A03E53F">
          <v:group id="_x0000_s1077" style="position:absolute;left:0;text-align:left;margin-left:126.75pt;margin-top:29.75pt;width:424.2pt;height:.1pt;z-index:-2166;mso-position-horizontal-relative:page" coordorigin="2536,595" coordsize="8484,2">
            <v:shape id="_x0000_s1078" style="position:absolute;left:2536;top:595;width:8484;height:2" coordorigin="2536,595" coordsize="8484,0" path="m2536,595l11020,595e" filled="f" strokeweight=".58pt">
              <v:path arrowok="t"/>
            </v:shape>
            <w10:wrap anchorx="page"/>
          </v:group>
        </w:pict>
      </w:r>
      <w:r>
        <w:rPr>
          <w:rFonts w:ascii="Palatino Linotype" w:eastAsia="Palatino Linotype" w:hAnsi="Palatino Linotype" w:cs="Palatino Linotype"/>
          <w:b/>
          <w:bCs/>
          <w:spacing w:val="-18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RN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G:</w:t>
      </w:r>
      <w:r>
        <w:rPr>
          <w:rFonts w:ascii="Palatino Linotype" w:eastAsia="Palatino Linotype" w:hAnsi="Palatino Linotype" w:cs="Palatino Linotype"/>
          <w:b/>
          <w:bCs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not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change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command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client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name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pass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ord.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Any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these 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ca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caus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riou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is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opera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thent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ge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5901E059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380896D7" w14:textId="77777777" w:rsidR="001C3088" w:rsidRDefault="001C3088">
      <w:pPr>
        <w:spacing w:before="13" w:after="0" w:line="200" w:lineRule="exact"/>
        <w:rPr>
          <w:sz w:val="20"/>
          <w:szCs w:val="20"/>
        </w:rPr>
      </w:pPr>
    </w:p>
    <w:p w14:paraId="3C8F8E26" w14:textId="77777777" w:rsidR="001C3088" w:rsidDel="001F1278" w:rsidRDefault="00F6259B">
      <w:pPr>
        <w:tabs>
          <w:tab w:val="left" w:pos="1320"/>
        </w:tabs>
        <w:spacing w:after="0" w:line="240" w:lineRule="auto"/>
        <w:ind w:left="330" w:right="-20"/>
        <w:rPr>
          <w:del w:id="180" w:author="Glen Knutti" w:date="2015-03-27T17:39:00Z"/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w w:val="83"/>
          <w:sz w:val="32"/>
          <w:szCs w:val="32"/>
        </w:rPr>
        <w:t>2.2.4</w:t>
      </w:r>
      <w:r>
        <w:rPr>
          <w:rFonts w:ascii="Arial" w:eastAsia="Arial" w:hAnsi="Arial" w:cs="Arial"/>
          <w:b/>
          <w:bCs/>
          <w:sz w:val="32"/>
          <w:szCs w:val="32"/>
        </w:rPr>
        <w:tab/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Setting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IDM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Java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3"/>
          <w:w w:val="83"/>
          <w:sz w:val="32"/>
          <w:szCs w:val="32"/>
        </w:rPr>
        <w:t>S</w:t>
      </w:r>
      <w:r>
        <w:rPr>
          <w:rFonts w:ascii="Arial" w:eastAsia="Arial" w:hAnsi="Arial" w:cs="Arial"/>
          <w:b/>
          <w:bCs/>
          <w:spacing w:val="-7"/>
          <w:w w:val="83"/>
          <w:sz w:val="32"/>
          <w:szCs w:val="32"/>
        </w:rPr>
        <w:t>t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artup</w:t>
      </w:r>
      <w:r>
        <w:rPr>
          <w:rFonts w:ascii="Arial" w:eastAsia="Arial" w:hAnsi="Arial" w:cs="Arial"/>
          <w:b/>
          <w:bCs/>
          <w:spacing w:val="-3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Properties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for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RSA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Authentication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Manager</w:t>
      </w:r>
    </w:p>
    <w:p w14:paraId="6A4D0BB0" w14:textId="77777777" w:rsidR="001C3088" w:rsidRDefault="00F6259B" w:rsidP="001F1278">
      <w:pPr>
        <w:tabs>
          <w:tab w:val="left" w:pos="1320"/>
        </w:tabs>
        <w:spacing w:after="0" w:line="240" w:lineRule="auto"/>
        <w:ind w:left="330" w:right="-20"/>
        <w:rPr>
          <w:rFonts w:ascii="Arial" w:eastAsia="Arial" w:hAnsi="Arial" w:cs="Arial"/>
          <w:sz w:val="32"/>
          <w:szCs w:val="32"/>
        </w:rPr>
        <w:pPrChange w:id="181" w:author="Glen Knutti" w:date="2015-03-27T17:39:00Z">
          <w:pPr>
            <w:spacing w:before="11" w:after="0" w:line="240" w:lineRule="auto"/>
            <w:ind w:left="1320" w:right="-20"/>
          </w:pPr>
        </w:pPrChange>
      </w:pPr>
      <w:del w:id="182" w:author="Glen Knutti" w:date="2015-03-27T17:39:00Z">
        <w:r w:rsidDel="001F1278">
          <w:rPr>
            <w:rFonts w:ascii="Arial" w:eastAsia="Arial" w:hAnsi="Arial" w:cs="Arial"/>
            <w:b/>
            <w:bCs/>
            <w:w w:val="83"/>
            <w:sz w:val="32"/>
            <w:szCs w:val="32"/>
          </w:rPr>
          <w:delText>7.1</w:delText>
        </w:r>
      </w:del>
    </w:p>
    <w:p w14:paraId="28C64E82" w14:textId="77777777" w:rsidR="001C3088" w:rsidRDefault="001C3088">
      <w:pPr>
        <w:spacing w:before="1" w:after="0" w:line="200" w:lineRule="exact"/>
        <w:rPr>
          <w:sz w:val="20"/>
          <w:szCs w:val="20"/>
        </w:rPr>
      </w:pPr>
    </w:p>
    <w:p w14:paraId="5ABE9676" w14:textId="77777777" w:rsidR="001C3088" w:rsidRDefault="00F6259B">
      <w:pPr>
        <w:spacing w:after="0" w:line="240" w:lineRule="exact"/>
        <w:ind w:left="1320" w:right="648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communicate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ectly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SA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ge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J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start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p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opertie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IDM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must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add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d.</w:t>
      </w:r>
    </w:p>
    <w:p w14:paraId="5C9F0069" w14:textId="77777777" w:rsidR="001C3088" w:rsidRDefault="001C3088">
      <w:pPr>
        <w:spacing w:before="2" w:after="0" w:line="120" w:lineRule="exact"/>
        <w:rPr>
          <w:sz w:val="12"/>
          <w:szCs w:val="12"/>
        </w:rPr>
      </w:pPr>
    </w:p>
    <w:p w14:paraId="5ADFAA4A" w14:textId="77777777" w:rsidR="001C3088" w:rsidRDefault="001C3088">
      <w:pPr>
        <w:spacing w:after="0" w:line="200" w:lineRule="exact"/>
        <w:rPr>
          <w:ins w:id="183" w:author="Glen Knutti" w:date="2015-03-27T17:39:00Z"/>
          <w:sz w:val="20"/>
          <w:szCs w:val="20"/>
        </w:rPr>
      </w:pPr>
    </w:p>
    <w:p w14:paraId="778D1BE5" w14:textId="43D5B8D5" w:rsidR="001F1278" w:rsidRDefault="001F1278" w:rsidP="001F1278">
      <w:pPr>
        <w:tabs>
          <w:tab w:val="left" w:pos="1320"/>
        </w:tabs>
        <w:spacing w:after="0" w:line="240" w:lineRule="auto"/>
        <w:ind w:left="330" w:right="-20"/>
        <w:rPr>
          <w:ins w:id="184" w:author="Glen Knutti" w:date="2015-03-27T17:40:00Z"/>
          <w:rFonts w:ascii="Arial" w:eastAsia="Arial" w:hAnsi="Arial" w:cs="Arial"/>
          <w:sz w:val="32"/>
          <w:szCs w:val="32"/>
        </w:rPr>
      </w:pPr>
      <w:ins w:id="185" w:author="Glen Knutti" w:date="2015-03-27T17:40:00Z">
        <w:r>
          <w:rPr>
            <w:rFonts w:ascii="Arial" w:eastAsia="Arial" w:hAnsi="Arial" w:cs="Arial"/>
            <w:b/>
            <w:bCs/>
            <w:w w:val="83"/>
            <w:sz w:val="32"/>
            <w:szCs w:val="32"/>
          </w:rPr>
          <w:t>2.2.4.1</w:t>
        </w:r>
        <w:r>
          <w:rPr>
            <w:rFonts w:ascii="Arial" w:eastAsia="Arial" w:hAnsi="Arial" w:cs="Arial"/>
            <w:b/>
            <w:bCs/>
            <w:sz w:val="32"/>
            <w:szCs w:val="32"/>
          </w:rPr>
          <w:tab/>
          <w:t>RSA Authentication Manager 7.1</w:t>
        </w:r>
      </w:ins>
    </w:p>
    <w:p w14:paraId="31BBA1C1" w14:textId="70BF5782" w:rsidR="001F1278" w:rsidDel="001F1278" w:rsidRDefault="001F1278">
      <w:pPr>
        <w:spacing w:after="0" w:line="200" w:lineRule="exact"/>
        <w:rPr>
          <w:del w:id="186" w:author="Glen Knutti" w:date="2015-03-27T17:40:00Z"/>
          <w:sz w:val="20"/>
          <w:szCs w:val="20"/>
        </w:rPr>
      </w:pPr>
    </w:p>
    <w:p w14:paraId="5194B32C" w14:textId="77777777" w:rsidR="001C3088" w:rsidRDefault="00F6259B">
      <w:pPr>
        <w:spacing w:after="0" w:line="240" w:lineRule="auto"/>
        <w:ind w:left="132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-1"/>
          <w:w w:val="82"/>
          <w:sz w:val="28"/>
          <w:szCs w:val="28"/>
        </w:rPr>
        <w:t>I</w:t>
      </w:r>
      <w:r>
        <w:rPr>
          <w:rFonts w:ascii="Arial" w:eastAsia="Arial" w:hAnsi="Arial" w:cs="Arial"/>
          <w:b/>
          <w:bCs/>
          <w:w w:val="82"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2"/>
          <w:w w:val="8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3"/>
          <w:w w:val="83"/>
          <w:sz w:val="28"/>
          <w:szCs w:val="28"/>
        </w:rPr>
        <w:t>W</w:t>
      </w:r>
      <w:r>
        <w:rPr>
          <w:rFonts w:ascii="Arial" w:eastAsia="Arial" w:hAnsi="Arial" w:cs="Arial"/>
          <w:b/>
          <w:bCs/>
          <w:w w:val="83"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-1"/>
          <w:w w:val="83"/>
          <w:sz w:val="28"/>
          <w:szCs w:val="28"/>
        </w:rPr>
        <w:t>n</w:t>
      </w:r>
      <w:r>
        <w:rPr>
          <w:rFonts w:ascii="Arial" w:eastAsia="Arial" w:hAnsi="Arial" w:cs="Arial"/>
          <w:b/>
          <w:bCs/>
          <w:w w:val="83"/>
          <w:sz w:val="28"/>
          <w:szCs w:val="28"/>
        </w:rPr>
        <w:t>d</w:t>
      </w:r>
      <w:r>
        <w:rPr>
          <w:rFonts w:ascii="Arial" w:eastAsia="Arial" w:hAnsi="Arial" w:cs="Arial"/>
          <w:b/>
          <w:bCs/>
          <w:spacing w:val="-1"/>
          <w:w w:val="83"/>
          <w:sz w:val="28"/>
          <w:szCs w:val="28"/>
        </w:rPr>
        <w:t>ows</w:t>
      </w:r>
    </w:p>
    <w:p w14:paraId="50AA741A" w14:textId="77777777" w:rsidR="001C3088" w:rsidRDefault="001C3088">
      <w:pPr>
        <w:spacing w:before="8" w:after="0" w:line="180" w:lineRule="exact"/>
        <w:rPr>
          <w:sz w:val="18"/>
          <w:szCs w:val="18"/>
        </w:rPr>
      </w:pPr>
    </w:p>
    <w:p w14:paraId="3634F079" w14:textId="77777777" w:rsidR="001C3088" w:rsidRDefault="00F6259B">
      <w:pPr>
        <w:spacing w:after="0" w:line="240" w:lineRule="auto"/>
        <w:ind w:left="15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From</w:t>
      </w:r>
      <w:proofErr w:type="gramEnd"/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Cont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ol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l,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select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System</w:t>
      </w:r>
      <w:r>
        <w:rPr>
          <w:rFonts w:ascii="Palatino Linotype" w:eastAsia="Palatino Linotype" w:hAnsi="Palatino Linotype" w:cs="Palatino Linotype"/>
          <w:b/>
          <w:bCs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icon.</w:t>
      </w:r>
    </w:p>
    <w:p w14:paraId="27FA226F" w14:textId="77777777" w:rsidR="001C3088" w:rsidRDefault="00F6259B">
      <w:pPr>
        <w:spacing w:before="60" w:after="0" w:line="240" w:lineRule="auto"/>
        <w:ind w:left="15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2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Ad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anc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ed</w:t>
      </w:r>
      <w:r>
        <w:rPr>
          <w:rFonts w:ascii="Palatino Linotype" w:eastAsia="Palatino Linotype" w:hAnsi="Palatino Linotype" w:cs="Palatino Linotype"/>
          <w:b/>
          <w:bCs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b.</w:t>
      </w:r>
    </w:p>
    <w:p w14:paraId="4207B2F2" w14:textId="77777777" w:rsidR="001C3088" w:rsidRDefault="00F6259B">
      <w:pPr>
        <w:spacing w:before="60" w:after="0" w:line="240" w:lineRule="auto"/>
        <w:ind w:left="15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3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Environment</w:t>
      </w:r>
      <w:r>
        <w:rPr>
          <w:rFonts w:ascii="Palatino Linotype" w:eastAsia="Palatino Linotype" w:hAnsi="Palatino Linotype" w:cs="Palatino Linotype"/>
          <w:b/>
          <w:bCs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-2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ariabl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es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3C68D7B7" w14:textId="77777777" w:rsidR="001C3088" w:rsidRDefault="00F6259B">
      <w:pPr>
        <w:spacing w:before="60" w:after="0" w:line="240" w:lineRule="auto"/>
        <w:ind w:left="15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4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proofErr w:type="gramEnd"/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ol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wi</w:t>
      </w:r>
      <w:r>
        <w:rPr>
          <w:rFonts w:ascii="Palatino Linotype" w:eastAsia="Palatino Linotype" w:hAnsi="Palatino Linotype" w:cs="Palatino Linotype"/>
          <w:sz w:val="20"/>
          <w:szCs w:val="20"/>
        </w:rPr>
        <w:t>ng:</w:t>
      </w:r>
    </w:p>
    <w:p w14:paraId="1D284D3E" w14:textId="77777777" w:rsidR="001C3088" w:rsidRDefault="00F6259B">
      <w:pPr>
        <w:spacing w:before="60" w:after="0" w:line="293" w:lineRule="auto"/>
        <w:ind w:left="1740" w:right="1395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If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D</w:t>
      </w:r>
      <w:r>
        <w:rPr>
          <w:rFonts w:ascii="Courier New" w:eastAsia="Courier New" w:hAnsi="Courier New" w:cs="Courier New"/>
          <w:w w:val="94"/>
          <w:sz w:val="19"/>
          <w:szCs w:val="19"/>
        </w:rPr>
        <w:t>H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OST_JVM_OPTION</w:t>
      </w:r>
      <w:r>
        <w:rPr>
          <w:rFonts w:ascii="Courier New" w:eastAsia="Courier New" w:hAnsi="Courier New" w:cs="Courier New"/>
          <w:w w:val="94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39"/>
          <w:w w:val="94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ab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exists,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ec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Edi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z w:val="20"/>
          <w:szCs w:val="20"/>
        </w:rPr>
        <w:t>ip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7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 If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it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doe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00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not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exist,</w:t>
      </w:r>
      <w:r>
        <w:rPr>
          <w:rFonts w:ascii="Palatino Linotype" w:eastAsia="Palatino Linotype" w:hAnsi="Palatino Linotype" w:cs="Palatino Linotype"/>
          <w:color w:val="000000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continue</w:t>
      </w:r>
      <w:r>
        <w:rPr>
          <w:rFonts w:ascii="Palatino Linotype" w:eastAsia="Palatino Linotype" w:hAnsi="Palatino Linotype" w:cs="Palatino Linotype"/>
          <w:color w:val="000000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with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5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</w:p>
    <w:p w14:paraId="2E27FB1F" w14:textId="77777777" w:rsidR="001C3088" w:rsidRDefault="00F6259B">
      <w:pPr>
        <w:spacing w:after="0" w:line="240" w:lineRule="auto"/>
        <w:ind w:left="15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5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Under</w:t>
      </w:r>
      <w:proofErr w:type="gramEnd"/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System</w:t>
      </w:r>
      <w:r>
        <w:rPr>
          <w:rFonts w:ascii="Palatino Linotype" w:eastAsia="Palatino Linotype" w:hAnsi="Palatino Linotype" w:cs="Palatino Linotype"/>
          <w:b/>
          <w:bCs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-2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ariables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Ne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4ED9A58F" w14:textId="77777777" w:rsidR="001C3088" w:rsidRDefault="00F6259B">
      <w:pPr>
        <w:spacing w:before="60" w:after="0" w:line="266" w:lineRule="exact"/>
        <w:ind w:left="1514" w:right="-20"/>
        <w:rPr>
          <w:rFonts w:ascii="Courier New" w:eastAsia="Courier New" w:hAnsi="Courier New" w:cs="Courier New"/>
          <w:sz w:val="19"/>
          <w:szCs w:val="19"/>
        </w:rPr>
      </w:pPr>
      <w:r>
        <w:pict w14:anchorId="427E76B5">
          <v:group id="_x0000_s1075" style="position:absolute;left:0;text-align:left;margin-left:127pt;margin-top:23.8pt;width:423.95pt;height:.1pt;z-index:-2165;mso-position-horizontal-relative:page" coordorigin="2540,476" coordsize="8479,2">
            <v:shape id="_x0000_s1076" style="position:absolute;left:2540;top:476;width:8479;height:2" coordorigin="2540,476" coordsize="8479,0" path="m2542,476l11021,476e" filled="f" strokeweight=".58pt">
              <v:path arrowok="t"/>
            </v:shape>
            <w10:wrap anchorx="page"/>
          </v:group>
        </w:pic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6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proofErr w:type="gramEnd"/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-2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ar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b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le</w:t>
      </w:r>
      <w:r>
        <w:rPr>
          <w:rFonts w:ascii="Palatino Linotype" w:eastAsia="Palatino Linotype" w:hAnsi="Palatino Linotype" w:cs="Palatino Linotype"/>
          <w:b/>
          <w:bCs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Name</w:t>
      </w:r>
      <w:r>
        <w:rPr>
          <w:rFonts w:ascii="Palatino Linotype" w:eastAsia="Palatino Linotype" w:hAnsi="Palatino Linotype" w:cs="Palatino Linotype"/>
          <w:b/>
          <w:bCs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ent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DHOST_JVM_OPTIONS</w:t>
      </w:r>
    </w:p>
    <w:p w14:paraId="0EB13BDD" w14:textId="77777777" w:rsidR="001C3088" w:rsidRDefault="001C3088">
      <w:pPr>
        <w:spacing w:before="1" w:after="0" w:line="180" w:lineRule="exact"/>
        <w:rPr>
          <w:sz w:val="18"/>
          <w:szCs w:val="18"/>
        </w:rPr>
      </w:pPr>
    </w:p>
    <w:p w14:paraId="405249C1" w14:textId="77777777" w:rsidR="001C3088" w:rsidRDefault="00F6259B">
      <w:pPr>
        <w:spacing w:after="0" w:line="263" w:lineRule="exact"/>
        <w:ind w:left="174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pict w14:anchorId="089CC8E9">
          <v:group id="_x0000_s1073" style="position:absolute;left:0;text-align:left;margin-left:126.75pt;margin-top:17.7pt;width:424.2pt;height:.1pt;z-index:-2164;mso-position-horizontal-relative:page" coordorigin="2536,355" coordsize="8484,2">
            <v:shape id="_x0000_s1074" style="position:absolute;left:2536;top:355;width:8484;height:2" coordorigin="2536,355" coordsize="8484,0" path="m2536,355l11020,355e" filled="f" strokeweight=".58pt">
              <v:path arrowok="t"/>
            </v:shape>
            <w10:wrap anchorx="page"/>
          </v:group>
        </w:pict>
      </w:r>
      <w:r>
        <w:rPr>
          <w:rFonts w:ascii="Palatino Linotype" w:eastAsia="Palatino Linotype" w:hAnsi="Palatino Linotype" w:cs="Palatino Linotype"/>
          <w:b/>
          <w:bCs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position w:val="1"/>
          <w:sz w:val="20"/>
          <w:szCs w:val="20"/>
        </w:rPr>
        <w:t>MP</w:t>
      </w:r>
      <w:r>
        <w:rPr>
          <w:rFonts w:ascii="Palatino Linotype" w:eastAsia="Palatino Linotype" w:hAnsi="Palatino Linotype" w:cs="Palatino Linotype"/>
          <w:b/>
          <w:bCs/>
          <w:position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pacing w:val="-10"/>
          <w:position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-18"/>
          <w:position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pacing w:val="1"/>
          <w:position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position w:val="1"/>
          <w:sz w:val="20"/>
          <w:szCs w:val="20"/>
        </w:rPr>
        <w:t>T:</w:t>
      </w:r>
      <w:r>
        <w:rPr>
          <w:rFonts w:ascii="Palatino Linotype" w:eastAsia="Palatino Linotype" w:hAnsi="Palatino Linotype" w:cs="Palatino Linotype"/>
          <w:b/>
          <w:bCs/>
          <w:spacing w:val="-12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5"/>
          <w:position w:val="1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ble</w:t>
      </w:r>
      <w:r>
        <w:rPr>
          <w:rFonts w:ascii="Palatino Linotype" w:eastAsia="Palatino Linotype" w:hAnsi="Palatino Linotype" w:cs="Palatino Linotype"/>
          <w:spacing w:val="-6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name</w:t>
      </w:r>
      <w:r>
        <w:rPr>
          <w:rFonts w:ascii="Palatino Linotype" w:eastAsia="Palatino Linotype" w:hAnsi="Palatino Linotype" w:cs="Palatino Linotype"/>
          <w:spacing w:val="-5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mus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5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b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all</w:t>
      </w:r>
      <w:r>
        <w:rPr>
          <w:rFonts w:ascii="Palatino Linotype" w:eastAsia="Palatino Linotype" w:hAnsi="Palatino Linotype" w:cs="Palatino Linotype"/>
          <w:spacing w:val="-2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1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capital</w:t>
      </w:r>
      <w:r>
        <w:rPr>
          <w:rFonts w:ascii="Palatino Linotype" w:eastAsia="Palatino Linotype" w:hAnsi="Palatino Linotype" w:cs="Palatino Linotype"/>
          <w:spacing w:val="-5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letters.</w:t>
      </w:r>
    </w:p>
    <w:p w14:paraId="2FE43AFE" w14:textId="77777777" w:rsidR="001C3088" w:rsidRDefault="001C3088">
      <w:pPr>
        <w:spacing w:before="8" w:after="0" w:line="170" w:lineRule="exact"/>
        <w:rPr>
          <w:sz w:val="17"/>
          <w:szCs w:val="17"/>
        </w:rPr>
      </w:pPr>
    </w:p>
    <w:p w14:paraId="61B7FFDB" w14:textId="77777777" w:rsidR="001C3088" w:rsidRDefault="00F6259B">
      <w:pPr>
        <w:spacing w:after="0" w:line="240" w:lineRule="exact"/>
        <w:ind w:left="1740" w:right="195" w:hanging="227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7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proofErr w:type="gramEnd"/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-2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ar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b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le</w:t>
      </w:r>
      <w:r>
        <w:rPr>
          <w:rFonts w:ascii="Palatino Linotype" w:eastAsia="Palatino Linotype" w:hAnsi="Palatino Linotype" w:cs="Palatino Linotype"/>
          <w:b/>
          <w:bCs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-2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lu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ld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add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win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text,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ensu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ng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is properly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parated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from any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existing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text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by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space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character:</w:t>
      </w:r>
    </w:p>
    <w:p w14:paraId="6ADF6FBD" w14:textId="77777777" w:rsidR="001C3088" w:rsidRDefault="001C3088">
      <w:pPr>
        <w:spacing w:before="4" w:after="0" w:line="120" w:lineRule="exact"/>
        <w:rPr>
          <w:sz w:val="12"/>
          <w:szCs w:val="12"/>
        </w:rPr>
      </w:pPr>
    </w:p>
    <w:p w14:paraId="18CE972E" w14:textId="77777777" w:rsidR="001C3088" w:rsidRDefault="00F6259B">
      <w:pPr>
        <w:spacing w:after="0" w:line="240" w:lineRule="auto"/>
        <w:ind w:left="1740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-1"/>
          <w:sz w:val="19"/>
          <w:szCs w:val="19"/>
        </w:rPr>
        <w:t>-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Dsun.lang.ClassLoader.allowArra</w:t>
      </w:r>
      <w:r>
        <w:rPr>
          <w:rFonts w:ascii="Courier New" w:eastAsia="Courier New" w:hAnsi="Courier New" w:cs="Courier New"/>
          <w:sz w:val="19"/>
          <w:szCs w:val="19"/>
        </w:rPr>
        <w:t>y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Syntax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=true</w:t>
      </w:r>
    </w:p>
    <w:p w14:paraId="488A7A61" w14:textId="77777777" w:rsidR="001C3088" w:rsidRDefault="00F6259B">
      <w:pPr>
        <w:spacing w:before="63" w:after="0" w:line="240" w:lineRule="auto"/>
        <w:ind w:left="1478" w:right="4411"/>
        <w:jc w:val="center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8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each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og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il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w w:val="99"/>
          <w:sz w:val="20"/>
          <w:szCs w:val="20"/>
        </w:rPr>
        <w:t>closed.</w:t>
      </w:r>
    </w:p>
    <w:p w14:paraId="0385BDB3" w14:textId="77777777" w:rsidR="001C3088" w:rsidRDefault="001C3088">
      <w:pPr>
        <w:spacing w:before="1" w:after="0" w:line="110" w:lineRule="exact"/>
        <w:rPr>
          <w:sz w:val="11"/>
          <w:szCs w:val="11"/>
        </w:rPr>
      </w:pPr>
    </w:p>
    <w:p w14:paraId="3CCB2311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580D0F01" w14:textId="77777777" w:rsidR="001C3088" w:rsidRDefault="00F6259B">
      <w:pPr>
        <w:spacing w:after="0" w:line="240" w:lineRule="auto"/>
        <w:ind w:left="132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w w:val="83"/>
          <w:sz w:val="28"/>
          <w:szCs w:val="28"/>
        </w:rPr>
        <w:t>On Linux</w:t>
      </w:r>
      <w:del w:id="187" w:author="Glen Knutti" w:date="2015-03-27T17:39:00Z">
        <w:r w:rsidDel="001F1278">
          <w:rPr>
            <w:rFonts w:ascii="Arial" w:eastAsia="Arial" w:hAnsi="Arial" w:cs="Arial"/>
            <w:b/>
            <w:bCs/>
            <w:w w:val="83"/>
            <w:sz w:val="28"/>
            <w:szCs w:val="28"/>
          </w:rPr>
          <w:delText>/Solaris</w:delText>
        </w:r>
      </w:del>
    </w:p>
    <w:p w14:paraId="08056C50" w14:textId="77777777" w:rsidR="001C3088" w:rsidRDefault="001C3088">
      <w:pPr>
        <w:spacing w:before="7" w:after="0" w:line="170" w:lineRule="exact"/>
        <w:rPr>
          <w:sz w:val="17"/>
          <w:szCs w:val="17"/>
        </w:rPr>
      </w:pPr>
    </w:p>
    <w:p w14:paraId="5318EF76" w14:textId="77777777" w:rsidR="001C3088" w:rsidRDefault="00F6259B">
      <w:pPr>
        <w:spacing w:after="0" w:line="240" w:lineRule="auto"/>
        <w:ind w:left="132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modif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DHOST_JVM_OPTION</w:t>
      </w:r>
      <w:r>
        <w:rPr>
          <w:rFonts w:ascii="Courier New" w:eastAsia="Courier New" w:hAnsi="Courier New" w:cs="Courier New"/>
          <w:w w:val="94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39"/>
          <w:w w:val="94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environment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ar</w:t>
      </w:r>
      <w:r>
        <w:rPr>
          <w:rFonts w:ascii="Palatino Linotype" w:eastAsia="Palatino Linotype" w:hAnsi="Palatino Linotype" w:cs="Palatino Linotype"/>
          <w:sz w:val="20"/>
          <w:szCs w:val="20"/>
        </w:rPr>
        <w:t>iab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owin</w:t>
      </w:r>
      <w:r>
        <w:rPr>
          <w:rFonts w:ascii="Palatino Linotype" w:eastAsia="Palatino Linotype" w:hAnsi="Palatino Linotype" w:cs="Palatino Linotype"/>
          <w:sz w:val="20"/>
          <w:szCs w:val="20"/>
        </w:rPr>
        <w:t>g:</w:t>
      </w:r>
    </w:p>
    <w:p w14:paraId="7EA756C2" w14:textId="77777777" w:rsidR="001C3088" w:rsidRDefault="001C3088">
      <w:pPr>
        <w:spacing w:before="3" w:after="0" w:line="180" w:lineRule="exact"/>
        <w:rPr>
          <w:sz w:val="18"/>
          <w:szCs w:val="18"/>
        </w:rPr>
      </w:pPr>
    </w:p>
    <w:p w14:paraId="74B848F5" w14:textId="77777777" w:rsidR="001C3088" w:rsidRDefault="00F6259B">
      <w:pPr>
        <w:spacing w:after="0" w:line="240" w:lineRule="auto"/>
        <w:ind w:left="1320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>-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Dsun.lang.ClassLoader.allowArray</w:t>
      </w:r>
      <w:r>
        <w:rPr>
          <w:rFonts w:ascii="Courier New" w:eastAsia="Courier New" w:hAnsi="Courier New" w:cs="Courier New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yntax</w:t>
      </w:r>
      <w:proofErr w:type="spellEnd"/>
      <w:r>
        <w:rPr>
          <w:rFonts w:ascii="Courier New" w:eastAsia="Courier New" w:hAnsi="Courier New" w:cs="Courier New"/>
          <w:spacing w:val="-1"/>
          <w:sz w:val="19"/>
          <w:szCs w:val="19"/>
        </w:rPr>
        <w:t>=true</w:t>
      </w:r>
    </w:p>
    <w:p w14:paraId="5CD3E234" w14:textId="77777777" w:rsidR="001C3088" w:rsidRDefault="001C3088">
      <w:pPr>
        <w:spacing w:after="0"/>
        <w:rPr>
          <w:ins w:id="188" w:author="Glen Knutti" w:date="2015-03-27T17:40:00Z"/>
        </w:rPr>
      </w:pPr>
    </w:p>
    <w:p w14:paraId="273AD821" w14:textId="77777777" w:rsidR="001F1278" w:rsidRDefault="001F1278">
      <w:pPr>
        <w:spacing w:after="0"/>
        <w:rPr>
          <w:ins w:id="189" w:author="Glen Knutti" w:date="2015-03-27T17:40:00Z"/>
        </w:rPr>
      </w:pPr>
    </w:p>
    <w:p w14:paraId="17953AF7" w14:textId="071D2FB5" w:rsidR="001F1278" w:rsidRDefault="001F1278" w:rsidP="001F1278">
      <w:pPr>
        <w:tabs>
          <w:tab w:val="left" w:pos="1320"/>
        </w:tabs>
        <w:spacing w:after="0" w:line="240" w:lineRule="auto"/>
        <w:ind w:left="330" w:right="-20"/>
        <w:rPr>
          <w:ins w:id="190" w:author="Glen Knutti" w:date="2015-03-27T17:40:00Z"/>
          <w:rFonts w:ascii="Arial" w:eastAsia="Arial" w:hAnsi="Arial" w:cs="Arial"/>
          <w:sz w:val="32"/>
          <w:szCs w:val="32"/>
        </w:rPr>
      </w:pPr>
      <w:ins w:id="191" w:author="Glen Knutti" w:date="2015-03-27T17:40:00Z">
        <w:r>
          <w:rPr>
            <w:rFonts w:ascii="Arial" w:eastAsia="Arial" w:hAnsi="Arial" w:cs="Arial"/>
            <w:b/>
            <w:bCs/>
            <w:w w:val="83"/>
            <w:sz w:val="32"/>
            <w:szCs w:val="32"/>
          </w:rPr>
          <w:t>2.2.4.2</w:t>
        </w:r>
        <w:r>
          <w:rPr>
            <w:rFonts w:ascii="Arial" w:eastAsia="Arial" w:hAnsi="Arial" w:cs="Arial"/>
            <w:b/>
            <w:bCs/>
            <w:sz w:val="32"/>
            <w:szCs w:val="32"/>
          </w:rPr>
          <w:tab/>
          <w:t>RSA Authentication Manager 8.1</w:t>
        </w:r>
      </w:ins>
    </w:p>
    <w:p w14:paraId="5303E5E7" w14:textId="77777777" w:rsidR="001F1278" w:rsidRDefault="001F1278" w:rsidP="001F1278">
      <w:pPr>
        <w:spacing w:after="0" w:line="240" w:lineRule="auto"/>
        <w:ind w:left="1320" w:right="-20"/>
        <w:rPr>
          <w:ins w:id="192" w:author="Glen Knutti" w:date="2015-03-27T17:40:00Z"/>
          <w:rFonts w:ascii="Arial" w:eastAsia="Arial" w:hAnsi="Arial" w:cs="Arial"/>
          <w:sz w:val="28"/>
          <w:szCs w:val="28"/>
        </w:rPr>
      </w:pPr>
      <w:ins w:id="193" w:author="Glen Knutti" w:date="2015-03-27T17:40:00Z">
        <w:r>
          <w:rPr>
            <w:rFonts w:ascii="Arial" w:eastAsia="Arial" w:hAnsi="Arial" w:cs="Arial"/>
            <w:b/>
            <w:bCs/>
            <w:spacing w:val="-1"/>
            <w:w w:val="82"/>
            <w:sz w:val="28"/>
            <w:szCs w:val="28"/>
          </w:rPr>
          <w:t>I</w:t>
        </w:r>
        <w:r>
          <w:rPr>
            <w:rFonts w:ascii="Arial" w:eastAsia="Arial" w:hAnsi="Arial" w:cs="Arial"/>
            <w:b/>
            <w:bCs/>
            <w:w w:val="82"/>
            <w:sz w:val="28"/>
            <w:szCs w:val="28"/>
          </w:rPr>
          <w:t>n</w:t>
        </w:r>
        <w:r>
          <w:rPr>
            <w:rFonts w:ascii="Arial" w:eastAsia="Arial" w:hAnsi="Arial" w:cs="Arial"/>
            <w:b/>
            <w:bCs/>
            <w:spacing w:val="2"/>
            <w:w w:val="82"/>
            <w:sz w:val="28"/>
            <w:szCs w:val="28"/>
          </w:rPr>
          <w:t xml:space="preserve"> </w:t>
        </w:r>
        <w:r>
          <w:rPr>
            <w:rFonts w:ascii="Arial" w:eastAsia="Arial" w:hAnsi="Arial" w:cs="Arial"/>
            <w:b/>
            <w:bCs/>
            <w:spacing w:val="-3"/>
            <w:w w:val="83"/>
            <w:sz w:val="28"/>
            <w:szCs w:val="28"/>
          </w:rPr>
          <w:t>W</w:t>
        </w:r>
        <w:r>
          <w:rPr>
            <w:rFonts w:ascii="Arial" w:eastAsia="Arial" w:hAnsi="Arial" w:cs="Arial"/>
            <w:b/>
            <w:bCs/>
            <w:w w:val="83"/>
            <w:sz w:val="28"/>
            <w:szCs w:val="28"/>
          </w:rPr>
          <w:t>i</w:t>
        </w:r>
        <w:r>
          <w:rPr>
            <w:rFonts w:ascii="Arial" w:eastAsia="Arial" w:hAnsi="Arial" w:cs="Arial"/>
            <w:b/>
            <w:bCs/>
            <w:spacing w:val="-1"/>
            <w:w w:val="83"/>
            <w:sz w:val="28"/>
            <w:szCs w:val="28"/>
          </w:rPr>
          <w:t>n</w:t>
        </w:r>
        <w:r>
          <w:rPr>
            <w:rFonts w:ascii="Arial" w:eastAsia="Arial" w:hAnsi="Arial" w:cs="Arial"/>
            <w:b/>
            <w:bCs/>
            <w:w w:val="83"/>
            <w:sz w:val="28"/>
            <w:szCs w:val="28"/>
          </w:rPr>
          <w:t>d</w:t>
        </w:r>
        <w:r>
          <w:rPr>
            <w:rFonts w:ascii="Arial" w:eastAsia="Arial" w:hAnsi="Arial" w:cs="Arial"/>
            <w:b/>
            <w:bCs/>
            <w:spacing w:val="-1"/>
            <w:w w:val="83"/>
            <w:sz w:val="28"/>
            <w:szCs w:val="28"/>
          </w:rPr>
          <w:t>ows</w:t>
        </w:r>
      </w:ins>
    </w:p>
    <w:p w14:paraId="5797B665" w14:textId="77777777" w:rsidR="001F1278" w:rsidRDefault="001F1278" w:rsidP="001F1278">
      <w:pPr>
        <w:spacing w:before="8" w:after="0" w:line="180" w:lineRule="exact"/>
        <w:rPr>
          <w:ins w:id="194" w:author="Glen Knutti" w:date="2015-03-27T17:40:00Z"/>
          <w:sz w:val="18"/>
          <w:szCs w:val="18"/>
        </w:rPr>
      </w:pPr>
    </w:p>
    <w:p w14:paraId="723D149C" w14:textId="77777777" w:rsidR="001F1278" w:rsidRDefault="001F1278" w:rsidP="001F1278">
      <w:pPr>
        <w:spacing w:after="0" w:line="240" w:lineRule="auto"/>
        <w:ind w:left="1514" w:right="-20"/>
        <w:rPr>
          <w:ins w:id="195" w:author="Glen Knutti" w:date="2015-03-27T17:40:00Z"/>
          <w:rFonts w:ascii="Palatino Linotype" w:eastAsia="Palatino Linotype" w:hAnsi="Palatino Linotype" w:cs="Palatino Linotype"/>
          <w:sz w:val="20"/>
          <w:szCs w:val="20"/>
        </w:rPr>
      </w:pPr>
      <w:proofErr w:type="gramStart"/>
      <w:ins w:id="196" w:author="Glen Knutti" w:date="2015-03-27T17:40:00Z">
        <w:r>
          <w:rPr>
            <w:rFonts w:ascii="Arial" w:eastAsia="Arial" w:hAnsi="Arial" w:cs="Arial"/>
            <w:b/>
            <w:bCs/>
            <w:sz w:val="19"/>
            <w:szCs w:val="19"/>
          </w:rPr>
          <w:t xml:space="preserve">1 </w:t>
        </w:r>
        <w:r>
          <w:rPr>
            <w:rFonts w:ascii="Arial" w:eastAsia="Arial" w:hAnsi="Arial" w:cs="Arial"/>
            <w:b/>
            <w:bCs/>
            <w:spacing w:val="15"/>
            <w:sz w:val="19"/>
            <w:szCs w:val="19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From</w:t>
        </w:r>
        <w:proofErr w:type="gramEnd"/>
        <w:r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the</w:t>
        </w:r>
        <w:r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Cont</w:t>
        </w:r>
        <w:r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>r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ol</w:t>
        </w:r>
        <w:r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t>P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an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l,</w:t>
        </w:r>
        <w:r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select</w:t>
        </w:r>
        <w:r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the</w:t>
        </w:r>
        <w:r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t>System</w:t>
        </w:r>
        <w:r>
          <w:rPr>
            <w:rFonts w:ascii="Palatino Linotype" w:eastAsia="Palatino Linotype" w:hAnsi="Palatino Linotype" w:cs="Palatino Linotype"/>
            <w:b/>
            <w:bCs/>
            <w:spacing w:val="-6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icon.</w:t>
        </w:r>
      </w:ins>
    </w:p>
    <w:p w14:paraId="2C4C8F4C" w14:textId="77777777" w:rsidR="001F1278" w:rsidRDefault="001F1278" w:rsidP="001F1278">
      <w:pPr>
        <w:spacing w:before="60" w:after="0" w:line="240" w:lineRule="auto"/>
        <w:ind w:left="1514" w:right="-20"/>
        <w:rPr>
          <w:ins w:id="197" w:author="Glen Knutti" w:date="2015-03-27T17:40:00Z"/>
          <w:rFonts w:ascii="Palatino Linotype" w:eastAsia="Palatino Linotype" w:hAnsi="Palatino Linotype" w:cs="Palatino Linotype"/>
          <w:sz w:val="20"/>
          <w:szCs w:val="20"/>
        </w:rPr>
      </w:pPr>
      <w:proofErr w:type="gramStart"/>
      <w:ins w:id="198" w:author="Glen Knutti" w:date="2015-03-27T17:40:00Z">
        <w:r>
          <w:rPr>
            <w:rFonts w:ascii="Arial" w:eastAsia="Arial" w:hAnsi="Arial" w:cs="Arial"/>
            <w:b/>
            <w:bCs/>
            <w:sz w:val="19"/>
            <w:szCs w:val="19"/>
          </w:rPr>
          <w:t xml:space="preserve">2 </w:t>
        </w:r>
        <w:r>
          <w:rPr>
            <w:rFonts w:ascii="Arial" w:eastAsia="Arial" w:hAnsi="Arial" w:cs="Arial"/>
            <w:b/>
            <w:bCs/>
            <w:spacing w:val="15"/>
            <w:sz w:val="19"/>
            <w:szCs w:val="19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Click</w:t>
        </w:r>
        <w:proofErr w:type="gramEnd"/>
        <w:r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the</w:t>
        </w:r>
        <w:r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t>Ad</w:t>
        </w:r>
        <w:r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t>v</w:t>
        </w:r>
        <w:r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t>anc</w:t>
        </w:r>
        <w:r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t>ed</w:t>
        </w:r>
        <w:r>
          <w:rPr>
            <w:rFonts w:ascii="Palatino Linotype" w:eastAsia="Palatino Linotype" w:hAnsi="Palatino Linotype" w:cs="Palatino Linotype"/>
            <w:b/>
            <w:bCs/>
            <w:spacing w:val="-10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b.</w:t>
        </w:r>
      </w:ins>
    </w:p>
    <w:p w14:paraId="10221C5F" w14:textId="77777777" w:rsidR="001F1278" w:rsidRDefault="001F1278" w:rsidP="001F1278">
      <w:pPr>
        <w:spacing w:before="60" w:after="0" w:line="240" w:lineRule="auto"/>
        <w:ind w:left="1514" w:right="-20"/>
        <w:rPr>
          <w:ins w:id="199" w:author="Glen Knutti" w:date="2015-03-27T17:40:00Z"/>
          <w:rFonts w:ascii="Palatino Linotype" w:eastAsia="Palatino Linotype" w:hAnsi="Palatino Linotype" w:cs="Palatino Linotype"/>
          <w:sz w:val="20"/>
          <w:szCs w:val="20"/>
        </w:rPr>
      </w:pPr>
      <w:proofErr w:type="gramStart"/>
      <w:ins w:id="200" w:author="Glen Knutti" w:date="2015-03-27T17:40:00Z">
        <w:r>
          <w:rPr>
            <w:rFonts w:ascii="Arial" w:eastAsia="Arial" w:hAnsi="Arial" w:cs="Arial"/>
            <w:b/>
            <w:bCs/>
            <w:sz w:val="19"/>
            <w:szCs w:val="19"/>
          </w:rPr>
          <w:t xml:space="preserve">3 </w:t>
        </w:r>
        <w:r>
          <w:rPr>
            <w:rFonts w:ascii="Arial" w:eastAsia="Arial" w:hAnsi="Arial" w:cs="Arial"/>
            <w:b/>
            <w:bCs/>
            <w:spacing w:val="15"/>
            <w:sz w:val="19"/>
            <w:szCs w:val="19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Click</w:t>
        </w:r>
        <w:proofErr w:type="gramEnd"/>
        <w:r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t>Environment</w:t>
        </w:r>
        <w:r>
          <w:rPr>
            <w:rFonts w:ascii="Palatino Linotype" w:eastAsia="Palatino Linotype" w:hAnsi="Palatino Linotype" w:cs="Palatino Linotype"/>
            <w:b/>
            <w:bCs/>
            <w:spacing w:val="-12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b/>
            <w:bCs/>
            <w:spacing w:val="-22"/>
            <w:sz w:val="20"/>
            <w:szCs w:val="20"/>
          </w:rPr>
          <w:t>V</w:t>
        </w:r>
        <w:r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t>ariabl</w:t>
        </w:r>
        <w:r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t>es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.</w:t>
        </w:r>
      </w:ins>
    </w:p>
    <w:p w14:paraId="07A7201D" w14:textId="77777777" w:rsidR="001F1278" w:rsidRDefault="001F1278" w:rsidP="001F1278">
      <w:pPr>
        <w:spacing w:before="60" w:after="0" w:line="240" w:lineRule="auto"/>
        <w:ind w:left="1514" w:right="-20"/>
        <w:rPr>
          <w:ins w:id="201" w:author="Glen Knutti" w:date="2015-03-27T17:40:00Z"/>
          <w:rFonts w:ascii="Palatino Linotype" w:eastAsia="Palatino Linotype" w:hAnsi="Palatino Linotype" w:cs="Palatino Linotype"/>
          <w:sz w:val="20"/>
          <w:szCs w:val="20"/>
        </w:rPr>
      </w:pPr>
      <w:proofErr w:type="gramStart"/>
      <w:ins w:id="202" w:author="Glen Knutti" w:date="2015-03-27T17:40:00Z">
        <w:r>
          <w:rPr>
            <w:rFonts w:ascii="Arial" w:eastAsia="Arial" w:hAnsi="Arial" w:cs="Arial"/>
            <w:b/>
            <w:bCs/>
            <w:sz w:val="19"/>
            <w:szCs w:val="19"/>
          </w:rPr>
          <w:t xml:space="preserve">4 </w:t>
        </w:r>
        <w:r>
          <w:rPr>
            <w:rFonts w:ascii="Arial" w:eastAsia="Arial" w:hAnsi="Arial" w:cs="Arial"/>
            <w:b/>
            <w:bCs/>
            <w:spacing w:val="15"/>
            <w:sz w:val="19"/>
            <w:szCs w:val="19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>D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o</w:t>
        </w:r>
        <w:proofErr w:type="gramEnd"/>
        <w:r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one</w:t>
        </w:r>
        <w:r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of</w:t>
        </w:r>
        <w:r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th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f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ol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l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o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wi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ng:</w:t>
        </w:r>
      </w:ins>
    </w:p>
    <w:p w14:paraId="3187A378" w14:textId="77777777" w:rsidR="001F1278" w:rsidRDefault="001F1278" w:rsidP="001F1278">
      <w:pPr>
        <w:spacing w:before="60" w:after="0" w:line="293" w:lineRule="auto"/>
        <w:ind w:left="1740" w:right="1395"/>
        <w:rPr>
          <w:ins w:id="203" w:author="Glen Knutti" w:date="2015-03-27T17:40:00Z"/>
          <w:rFonts w:ascii="Palatino Linotype" w:eastAsia="Palatino Linotype" w:hAnsi="Palatino Linotype" w:cs="Palatino Linotype"/>
          <w:sz w:val="20"/>
          <w:szCs w:val="20"/>
        </w:rPr>
      </w:pPr>
      <w:ins w:id="204" w:author="Glen Knutti" w:date="2015-03-27T17:40:00Z">
        <w:r>
          <w:rPr>
            <w:rFonts w:ascii="Palatino Linotype" w:eastAsia="Palatino Linotype" w:hAnsi="Palatino Linotype" w:cs="Palatino Linotype"/>
            <w:sz w:val="20"/>
            <w:szCs w:val="20"/>
          </w:rPr>
          <w:t>If</w:t>
        </w:r>
        <w:r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the</w:t>
        </w:r>
        <w:r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t xml:space="preserve"> </w:t>
        </w:r>
        <w:r>
          <w:rPr>
            <w:rFonts w:ascii="Courier New" w:eastAsia="Courier New" w:hAnsi="Courier New" w:cs="Courier New"/>
            <w:spacing w:val="-1"/>
            <w:w w:val="94"/>
            <w:sz w:val="19"/>
            <w:szCs w:val="19"/>
          </w:rPr>
          <w:t>D</w:t>
        </w:r>
        <w:r>
          <w:rPr>
            <w:rFonts w:ascii="Courier New" w:eastAsia="Courier New" w:hAnsi="Courier New" w:cs="Courier New"/>
            <w:w w:val="94"/>
            <w:sz w:val="19"/>
            <w:szCs w:val="19"/>
          </w:rPr>
          <w:t>H</w:t>
        </w:r>
        <w:r>
          <w:rPr>
            <w:rFonts w:ascii="Courier New" w:eastAsia="Courier New" w:hAnsi="Courier New" w:cs="Courier New"/>
            <w:spacing w:val="-1"/>
            <w:w w:val="94"/>
            <w:sz w:val="19"/>
            <w:szCs w:val="19"/>
          </w:rPr>
          <w:t>OST_JVM_OPTION</w:t>
        </w:r>
        <w:r>
          <w:rPr>
            <w:rFonts w:ascii="Courier New" w:eastAsia="Courier New" w:hAnsi="Courier New" w:cs="Courier New"/>
            <w:w w:val="94"/>
            <w:sz w:val="19"/>
            <w:szCs w:val="19"/>
          </w:rPr>
          <w:t>S</w:t>
        </w:r>
        <w:r>
          <w:rPr>
            <w:rFonts w:ascii="Courier New" w:eastAsia="Courier New" w:hAnsi="Courier New" w:cs="Courier New"/>
            <w:spacing w:val="-39"/>
            <w:w w:val="94"/>
            <w:sz w:val="19"/>
            <w:szCs w:val="19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t>v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>r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ab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l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exists,</w:t>
        </w:r>
        <w:r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se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l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ec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,</w:t>
        </w:r>
        <w:r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click</w:t>
        </w:r>
        <w:r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t>Edi</w:t>
        </w:r>
        <w:r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,</w:t>
        </w:r>
        <w:r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and</w:t>
        </w:r>
        <w:r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s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k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ip</w:t>
        </w:r>
        <w:r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to</w:t>
        </w:r>
        <w:r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S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p</w:t>
        </w:r>
        <w:r>
          <w:rPr>
            <w:rFonts w:ascii="Palatino Linotype" w:eastAsia="Palatino Linotype" w:hAnsi="Palatino Linotype" w:cs="Palatino Linotype"/>
            <w:color w:val="0000FF"/>
            <w:spacing w:val="-5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7</w:t>
        </w:r>
        <w:r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t>. If</w:t>
        </w:r>
        <w:r>
          <w:rPr>
            <w:rFonts w:ascii="Palatino Linotype" w:eastAsia="Palatino Linotype" w:hAnsi="Palatino Linotype" w:cs="Palatino Linotype"/>
            <w:color w:val="000000"/>
            <w:spacing w:val="-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t>it</w:t>
        </w:r>
        <w:r>
          <w:rPr>
            <w:rFonts w:ascii="Palatino Linotype" w:eastAsia="Palatino Linotype" w:hAnsi="Palatino Linotype" w:cs="Palatino Linotype"/>
            <w:color w:val="000000"/>
            <w:spacing w:val="-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00"/>
            <w:spacing w:val="1"/>
            <w:sz w:val="20"/>
            <w:szCs w:val="20"/>
          </w:rPr>
          <w:t>doe</w:t>
        </w:r>
        <w:r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t>s</w:t>
        </w:r>
        <w:r>
          <w:rPr>
            <w:rFonts w:ascii="Palatino Linotype" w:eastAsia="Palatino Linotype" w:hAnsi="Palatino Linotype" w:cs="Palatino Linotype"/>
            <w:color w:val="000000"/>
            <w:spacing w:val="-4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t>not</w:t>
        </w:r>
        <w:r>
          <w:rPr>
            <w:rFonts w:ascii="Palatino Linotype" w:eastAsia="Palatino Linotype" w:hAnsi="Palatino Linotype" w:cs="Palatino Linotype"/>
            <w:color w:val="000000"/>
            <w:spacing w:val="-3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t>exist,</w:t>
        </w:r>
        <w:r>
          <w:rPr>
            <w:rFonts w:ascii="Palatino Linotype" w:eastAsia="Palatino Linotype" w:hAnsi="Palatino Linotype" w:cs="Palatino Linotype"/>
            <w:color w:val="000000"/>
            <w:spacing w:val="-5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t>continue</w:t>
        </w:r>
        <w:r>
          <w:rPr>
            <w:rFonts w:ascii="Palatino Linotype" w:eastAsia="Palatino Linotype" w:hAnsi="Palatino Linotype" w:cs="Palatino Linotype"/>
            <w:color w:val="000000"/>
            <w:spacing w:val="-7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t>with</w:t>
        </w:r>
        <w:r>
          <w:rPr>
            <w:rFonts w:ascii="Palatino Linotype" w:eastAsia="Palatino Linotype" w:hAnsi="Palatino Linotype" w:cs="Palatino Linotype"/>
            <w:color w:val="000000"/>
            <w:spacing w:val="-3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S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p</w:t>
        </w:r>
        <w:r>
          <w:rPr>
            <w:rFonts w:ascii="Palatino Linotype" w:eastAsia="Palatino Linotype" w:hAnsi="Palatino Linotype" w:cs="Palatino Linotype"/>
            <w:color w:val="0000FF"/>
            <w:spacing w:val="-5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5</w:t>
        </w:r>
        <w:r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t>.</w:t>
        </w:r>
      </w:ins>
    </w:p>
    <w:p w14:paraId="3B970F81" w14:textId="77777777" w:rsidR="001F1278" w:rsidRDefault="001F1278" w:rsidP="001F1278">
      <w:pPr>
        <w:spacing w:after="0" w:line="240" w:lineRule="auto"/>
        <w:ind w:left="1514" w:right="-20"/>
        <w:rPr>
          <w:ins w:id="205" w:author="Glen Knutti" w:date="2015-03-27T17:40:00Z"/>
          <w:rFonts w:ascii="Palatino Linotype" w:eastAsia="Palatino Linotype" w:hAnsi="Palatino Linotype" w:cs="Palatino Linotype"/>
          <w:sz w:val="20"/>
          <w:szCs w:val="20"/>
        </w:rPr>
      </w:pPr>
      <w:proofErr w:type="gramStart"/>
      <w:ins w:id="206" w:author="Glen Knutti" w:date="2015-03-27T17:40:00Z">
        <w:r>
          <w:rPr>
            <w:rFonts w:ascii="Arial" w:eastAsia="Arial" w:hAnsi="Arial" w:cs="Arial"/>
            <w:b/>
            <w:bCs/>
            <w:sz w:val="19"/>
            <w:szCs w:val="19"/>
          </w:rPr>
          <w:t xml:space="preserve">5 </w:t>
        </w:r>
        <w:r>
          <w:rPr>
            <w:rFonts w:ascii="Arial" w:eastAsia="Arial" w:hAnsi="Arial" w:cs="Arial"/>
            <w:b/>
            <w:bCs/>
            <w:spacing w:val="15"/>
            <w:sz w:val="19"/>
            <w:szCs w:val="19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Under</w:t>
        </w:r>
        <w:proofErr w:type="gramEnd"/>
        <w:r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t>System</w:t>
        </w:r>
        <w:r>
          <w:rPr>
            <w:rFonts w:ascii="Palatino Linotype" w:eastAsia="Palatino Linotype" w:hAnsi="Palatino Linotype" w:cs="Palatino Linotype"/>
            <w:b/>
            <w:bCs/>
            <w:spacing w:val="-6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b/>
            <w:bCs/>
            <w:spacing w:val="-22"/>
            <w:sz w:val="20"/>
            <w:szCs w:val="20"/>
          </w:rPr>
          <w:t>V</w:t>
        </w:r>
        <w:r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t>ariables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,</w:t>
        </w:r>
        <w:r>
          <w:rPr>
            <w:rFonts w:ascii="Palatino Linotype" w:eastAsia="Palatino Linotype" w:hAnsi="Palatino Linotype" w:cs="Palatino Linotype"/>
            <w:spacing w:val="-8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click</w:t>
        </w:r>
        <w:r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t>Ne</w:t>
        </w:r>
        <w:r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t>w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.</w:t>
        </w:r>
      </w:ins>
    </w:p>
    <w:p w14:paraId="2D3AAAB2" w14:textId="77777777" w:rsidR="001F1278" w:rsidRDefault="001F1278" w:rsidP="001F1278">
      <w:pPr>
        <w:spacing w:before="60" w:after="0" w:line="266" w:lineRule="exact"/>
        <w:ind w:left="1514" w:right="-20"/>
        <w:rPr>
          <w:ins w:id="207" w:author="Glen Knutti" w:date="2015-03-27T17:40:00Z"/>
          <w:rFonts w:ascii="Courier New" w:eastAsia="Courier New" w:hAnsi="Courier New" w:cs="Courier New"/>
          <w:sz w:val="19"/>
          <w:szCs w:val="19"/>
        </w:rPr>
      </w:pPr>
      <w:ins w:id="208" w:author="Glen Knutti" w:date="2015-03-27T17:40:00Z">
        <w:r>
          <w:lastRenderedPageBreak/>
          <w:pict w14:anchorId="77ADF902">
            <v:group id="_x0000_s1116" style="position:absolute;left:0;text-align:left;margin-left:127pt;margin-top:23.8pt;width:423.95pt;height:.1pt;z-index:-1;mso-position-horizontal-relative:page" coordorigin="2540,476" coordsize="8479,2">
              <v:shape id="_x0000_s1117" style="position:absolute;left:2540;top:476;width:8479;height:2" coordorigin="2540,476" coordsize="8479,0" path="m2542,476l11021,476e" filled="f" strokeweight=".58pt">
                <v:path arrowok="t"/>
              </v:shape>
              <w10:wrap anchorx="page"/>
            </v:group>
          </w:pict>
        </w:r>
        <w:proofErr w:type="gramStart"/>
        <w:r>
          <w:rPr>
            <w:rFonts w:ascii="Arial" w:eastAsia="Arial" w:hAnsi="Arial" w:cs="Arial"/>
            <w:b/>
            <w:bCs/>
            <w:sz w:val="19"/>
            <w:szCs w:val="19"/>
          </w:rPr>
          <w:t xml:space="preserve">6 </w:t>
        </w:r>
        <w:r>
          <w:rPr>
            <w:rFonts w:ascii="Arial" w:eastAsia="Arial" w:hAnsi="Arial" w:cs="Arial"/>
            <w:b/>
            <w:bCs/>
            <w:spacing w:val="15"/>
            <w:sz w:val="19"/>
            <w:szCs w:val="19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In</w:t>
        </w:r>
        <w:proofErr w:type="gramEnd"/>
        <w:r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>h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b/>
            <w:bCs/>
            <w:spacing w:val="-22"/>
            <w:sz w:val="20"/>
            <w:szCs w:val="20"/>
          </w:rPr>
          <w:t>V</w:t>
        </w:r>
        <w:r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t>ar</w:t>
        </w:r>
        <w:r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t>b</w:t>
        </w:r>
        <w:r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t>le</w:t>
        </w:r>
        <w:r>
          <w:rPr>
            <w:rFonts w:ascii="Palatino Linotype" w:eastAsia="Palatino Linotype" w:hAnsi="Palatino Linotype" w:cs="Palatino Linotype"/>
            <w:b/>
            <w:bCs/>
            <w:spacing w:val="-8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t>Name</w:t>
        </w:r>
        <w:r>
          <w:rPr>
            <w:rFonts w:ascii="Palatino Linotype" w:eastAsia="Palatino Linotype" w:hAnsi="Palatino Linotype" w:cs="Palatino Linotype"/>
            <w:b/>
            <w:bCs/>
            <w:spacing w:val="-5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f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l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d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,</w:t>
        </w:r>
        <w:r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ent</w:t>
        </w:r>
        <w:r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r</w:t>
        </w:r>
        <w:r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t xml:space="preserve"> </w:t>
        </w:r>
        <w:r>
          <w:rPr>
            <w:rFonts w:ascii="Courier New" w:eastAsia="Courier New" w:hAnsi="Courier New" w:cs="Courier New"/>
            <w:spacing w:val="-1"/>
            <w:sz w:val="19"/>
            <w:szCs w:val="19"/>
          </w:rPr>
          <w:t>DHOST_JVM_OPTIONS</w:t>
        </w:r>
      </w:ins>
    </w:p>
    <w:p w14:paraId="3EB3388B" w14:textId="77777777" w:rsidR="001F1278" w:rsidRDefault="001F1278" w:rsidP="001F1278">
      <w:pPr>
        <w:spacing w:before="1" w:after="0" w:line="180" w:lineRule="exact"/>
        <w:rPr>
          <w:ins w:id="209" w:author="Glen Knutti" w:date="2015-03-27T17:40:00Z"/>
          <w:sz w:val="18"/>
          <w:szCs w:val="18"/>
        </w:rPr>
      </w:pPr>
    </w:p>
    <w:p w14:paraId="7C8D0A14" w14:textId="77777777" w:rsidR="001F1278" w:rsidRDefault="001F1278" w:rsidP="001F1278">
      <w:pPr>
        <w:spacing w:after="0" w:line="263" w:lineRule="exact"/>
        <w:ind w:left="1740" w:right="-20"/>
        <w:rPr>
          <w:ins w:id="210" w:author="Glen Knutti" w:date="2015-03-27T17:40:00Z"/>
          <w:rFonts w:ascii="Palatino Linotype" w:eastAsia="Palatino Linotype" w:hAnsi="Palatino Linotype" w:cs="Palatino Linotype"/>
          <w:sz w:val="20"/>
          <w:szCs w:val="20"/>
        </w:rPr>
      </w:pPr>
      <w:ins w:id="211" w:author="Glen Knutti" w:date="2015-03-27T17:40:00Z">
        <w:r>
          <w:pict w14:anchorId="6836C0F4">
            <v:group id="_x0000_s1118" style="position:absolute;left:0;text-align:left;margin-left:126.75pt;margin-top:17.7pt;width:424.2pt;height:.1pt;z-index:-1;mso-position-horizontal-relative:page" coordorigin="2536,355" coordsize="8484,2">
              <v:shape id="_x0000_s1119" style="position:absolute;left:2536;top:355;width:8484;height:2" coordorigin="2536,355" coordsize="8484,0" path="m2536,355l11020,355e" filled="f" strokeweight=".58pt">
                <v:path arrowok="t"/>
              </v:shape>
              <w10:wrap anchorx="page"/>
            </v:group>
          </w:pict>
        </w:r>
        <w:r>
          <w:rPr>
            <w:rFonts w:ascii="Palatino Linotype" w:eastAsia="Palatino Linotype" w:hAnsi="Palatino Linotype" w:cs="Palatino Linotype"/>
            <w:b/>
            <w:bCs/>
            <w:position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b/>
            <w:bCs/>
            <w:spacing w:val="1"/>
            <w:position w:val="1"/>
            <w:sz w:val="20"/>
            <w:szCs w:val="20"/>
          </w:rPr>
          <w:t>MP</w:t>
        </w:r>
        <w:r>
          <w:rPr>
            <w:rFonts w:ascii="Palatino Linotype" w:eastAsia="Palatino Linotype" w:hAnsi="Palatino Linotype" w:cs="Palatino Linotype"/>
            <w:b/>
            <w:bCs/>
            <w:position w:val="1"/>
            <w:sz w:val="20"/>
            <w:szCs w:val="20"/>
          </w:rPr>
          <w:t>O</w:t>
        </w:r>
        <w:r>
          <w:rPr>
            <w:rFonts w:ascii="Palatino Linotype" w:eastAsia="Palatino Linotype" w:hAnsi="Palatino Linotype" w:cs="Palatino Linotype"/>
            <w:b/>
            <w:bCs/>
            <w:spacing w:val="-10"/>
            <w:position w:val="1"/>
            <w:sz w:val="20"/>
            <w:szCs w:val="20"/>
          </w:rPr>
          <w:t>R</w:t>
        </w:r>
        <w:r>
          <w:rPr>
            <w:rFonts w:ascii="Palatino Linotype" w:eastAsia="Palatino Linotype" w:hAnsi="Palatino Linotype" w:cs="Palatino Linotype"/>
            <w:b/>
            <w:bCs/>
            <w:spacing w:val="-18"/>
            <w:position w:val="1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b/>
            <w:bCs/>
            <w:position w:val="1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b/>
            <w:bCs/>
            <w:spacing w:val="1"/>
            <w:position w:val="1"/>
            <w:sz w:val="20"/>
            <w:szCs w:val="20"/>
          </w:rPr>
          <w:t>N</w:t>
        </w:r>
        <w:r>
          <w:rPr>
            <w:rFonts w:ascii="Palatino Linotype" w:eastAsia="Palatino Linotype" w:hAnsi="Palatino Linotype" w:cs="Palatino Linotype"/>
            <w:b/>
            <w:bCs/>
            <w:position w:val="1"/>
            <w:sz w:val="20"/>
            <w:szCs w:val="20"/>
          </w:rPr>
          <w:t>T:</w:t>
        </w:r>
        <w:r>
          <w:rPr>
            <w:rFonts w:ascii="Palatino Linotype" w:eastAsia="Palatino Linotype" w:hAnsi="Palatino Linotype" w:cs="Palatino Linotype"/>
            <w:b/>
            <w:bCs/>
            <w:spacing w:val="-12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t>The</w:t>
        </w:r>
        <w:r>
          <w:rPr>
            <w:rFonts w:ascii="Palatino Linotype" w:eastAsia="Palatino Linotype" w:hAnsi="Palatino Linotype" w:cs="Palatino Linotype"/>
            <w:spacing w:val="-3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-5"/>
            <w:position w:val="1"/>
            <w:sz w:val="20"/>
            <w:szCs w:val="20"/>
          </w:rPr>
          <w:t>v</w:t>
        </w:r>
        <w:r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spacing w:val="1"/>
            <w:position w:val="1"/>
            <w:sz w:val="20"/>
            <w:szCs w:val="20"/>
          </w:rPr>
          <w:t>r</w:t>
        </w:r>
        <w:r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spacing w:val="1"/>
            <w:position w:val="1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t>ble</w:t>
        </w:r>
        <w:r>
          <w:rPr>
            <w:rFonts w:ascii="Palatino Linotype" w:eastAsia="Palatino Linotype" w:hAnsi="Palatino Linotype" w:cs="Palatino Linotype"/>
            <w:spacing w:val="-6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t>name</w:t>
        </w:r>
        <w:r>
          <w:rPr>
            <w:rFonts w:ascii="Palatino Linotype" w:eastAsia="Palatino Linotype" w:hAnsi="Palatino Linotype" w:cs="Palatino Linotype"/>
            <w:spacing w:val="-5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position w:val="1"/>
            <w:sz w:val="20"/>
            <w:szCs w:val="20"/>
          </w:rPr>
          <w:t>mus</w:t>
        </w:r>
        <w:r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spacing w:val="-5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position w:val="1"/>
            <w:sz w:val="20"/>
            <w:szCs w:val="20"/>
          </w:rPr>
          <w:t>b</w:t>
        </w:r>
        <w:r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spacing w:val="-2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t>all</w:t>
        </w:r>
        <w:r>
          <w:rPr>
            <w:rFonts w:ascii="Palatino Linotype" w:eastAsia="Palatino Linotype" w:hAnsi="Palatino Linotype" w:cs="Palatino Linotype"/>
            <w:spacing w:val="-2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t>in</w:t>
        </w:r>
        <w:r>
          <w:rPr>
            <w:rFonts w:ascii="Palatino Linotype" w:eastAsia="Palatino Linotype" w:hAnsi="Palatino Linotype" w:cs="Palatino Linotype"/>
            <w:spacing w:val="-1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t>capital</w:t>
        </w:r>
        <w:r>
          <w:rPr>
            <w:rFonts w:ascii="Palatino Linotype" w:eastAsia="Palatino Linotype" w:hAnsi="Palatino Linotype" w:cs="Palatino Linotype"/>
            <w:spacing w:val="-5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t>letters.</w:t>
        </w:r>
      </w:ins>
    </w:p>
    <w:p w14:paraId="49C89C73" w14:textId="77777777" w:rsidR="001F1278" w:rsidRDefault="001F1278" w:rsidP="001F1278">
      <w:pPr>
        <w:spacing w:before="8" w:after="0" w:line="170" w:lineRule="exact"/>
        <w:rPr>
          <w:ins w:id="212" w:author="Glen Knutti" w:date="2015-03-27T17:40:00Z"/>
          <w:sz w:val="17"/>
          <w:szCs w:val="17"/>
        </w:rPr>
      </w:pPr>
    </w:p>
    <w:p w14:paraId="3026B2EF" w14:textId="77777777" w:rsidR="001F1278" w:rsidRDefault="001F1278" w:rsidP="001F1278">
      <w:pPr>
        <w:spacing w:after="0" w:line="240" w:lineRule="exact"/>
        <w:ind w:left="1740" w:right="195" w:hanging="227"/>
        <w:rPr>
          <w:ins w:id="213" w:author="Glen Knutti" w:date="2015-03-27T17:40:00Z"/>
          <w:rFonts w:ascii="Palatino Linotype" w:eastAsia="Palatino Linotype" w:hAnsi="Palatino Linotype" w:cs="Palatino Linotype"/>
          <w:sz w:val="20"/>
          <w:szCs w:val="20"/>
        </w:rPr>
      </w:pPr>
      <w:proofErr w:type="gramStart"/>
      <w:ins w:id="214" w:author="Glen Knutti" w:date="2015-03-27T17:40:00Z">
        <w:r>
          <w:rPr>
            <w:rFonts w:ascii="Arial" w:eastAsia="Arial" w:hAnsi="Arial" w:cs="Arial"/>
            <w:b/>
            <w:bCs/>
            <w:sz w:val="19"/>
            <w:szCs w:val="19"/>
          </w:rPr>
          <w:t xml:space="preserve">7 </w:t>
        </w:r>
        <w:r>
          <w:rPr>
            <w:rFonts w:ascii="Arial" w:eastAsia="Arial" w:hAnsi="Arial" w:cs="Arial"/>
            <w:b/>
            <w:bCs/>
            <w:spacing w:val="15"/>
            <w:sz w:val="19"/>
            <w:szCs w:val="19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In</w:t>
        </w:r>
        <w:proofErr w:type="gramEnd"/>
        <w:r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>h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b/>
            <w:bCs/>
            <w:spacing w:val="-22"/>
            <w:sz w:val="20"/>
            <w:szCs w:val="20"/>
          </w:rPr>
          <w:t>V</w:t>
        </w:r>
        <w:r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t>ar</w:t>
        </w:r>
        <w:r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t>b</w:t>
        </w:r>
        <w:r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t>le</w:t>
        </w:r>
        <w:r>
          <w:rPr>
            <w:rFonts w:ascii="Palatino Linotype" w:eastAsia="Palatino Linotype" w:hAnsi="Palatino Linotype" w:cs="Palatino Linotype"/>
            <w:b/>
            <w:bCs/>
            <w:spacing w:val="-8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b/>
            <w:bCs/>
            <w:spacing w:val="-22"/>
            <w:sz w:val="20"/>
            <w:szCs w:val="20"/>
          </w:rPr>
          <w:t>V</w:t>
        </w:r>
        <w:r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t>lu</w:t>
        </w:r>
        <w:r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b/>
            <w:bCs/>
            <w:spacing w:val="-5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f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ld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,</w:t>
        </w:r>
        <w:r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add</w:t>
        </w:r>
        <w:r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th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fo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l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l</w:t>
        </w:r>
        <w:r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>o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win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g</w:t>
        </w:r>
        <w:r>
          <w:rPr>
            <w:rFonts w:ascii="Palatino Linotype" w:eastAsia="Palatino Linotype" w:hAnsi="Palatino Linotype" w:cs="Palatino Linotype"/>
            <w:spacing w:val="-9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text,</w:t>
        </w:r>
        <w:r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ensu</w:t>
        </w:r>
        <w:r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>r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ng</w:t>
        </w:r>
        <w:r>
          <w:rPr>
            <w:rFonts w:ascii="Palatino Linotype" w:eastAsia="Palatino Linotype" w:hAnsi="Palatino Linotype" w:cs="Palatino Linotype"/>
            <w:spacing w:val="-8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th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it</w:t>
        </w:r>
        <w:r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is properly</w:t>
        </w:r>
        <w:r>
          <w:rPr>
            <w:rFonts w:ascii="Palatino Linotype" w:eastAsia="Palatino Linotype" w:hAnsi="Palatino Linotype" w:cs="Palatino Linotype"/>
            <w:spacing w:val="-8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s</w:t>
        </w:r>
        <w:r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parated</w:t>
        </w:r>
        <w:r>
          <w:rPr>
            <w:rFonts w:ascii="Palatino Linotype" w:eastAsia="Palatino Linotype" w:hAnsi="Palatino Linotype" w:cs="Palatino Linotype"/>
            <w:spacing w:val="-8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from any</w:t>
        </w:r>
        <w:r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existing</w:t>
        </w:r>
        <w:r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text</w:t>
        </w:r>
        <w:r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by</w:t>
        </w:r>
        <w:r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space</w:t>
        </w:r>
        <w:r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character:</w:t>
        </w:r>
      </w:ins>
    </w:p>
    <w:p w14:paraId="57AB356B" w14:textId="77777777" w:rsidR="001F1278" w:rsidRDefault="001F1278" w:rsidP="001F1278">
      <w:pPr>
        <w:spacing w:before="4" w:after="0" w:line="120" w:lineRule="exact"/>
        <w:rPr>
          <w:ins w:id="215" w:author="Glen Knutti" w:date="2015-03-27T17:40:00Z"/>
          <w:sz w:val="12"/>
          <w:szCs w:val="12"/>
        </w:rPr>
      </w:pPr>
    </w:p>
    <w:p w14:paraId="5E2D255B" w14:textId="77777777" w:rsidR="001F1278" w:rsidRDefault="001F1278" w:rsidP="001F1278">
      <w:pPr>
        <w:spacing w:after="0" w:line="240" w:lineRule="auto"/>
        <w:ind w:left="1740" w:right="-20"/>
        <w:rPr>
          <w:ins w:id="216" w:author="Glen Knutti" w:date="2015-03-27T17:41:00Z"/>
          <w:rFonts w:ascii="Courier New" w:eastAsia="Courier New" w:hAnsi="Courier New" w:cs="Courier New"/>
          <w:spacing w:val="-1"/>
          <w:sz w:val="19"/>
          <w:szCs w:val="19"/>
        </w:rPr>
      </w:pPr>
      <w:ins w:id="217" w:author="Glen Knutti" w:date="2015-03-27T17:40:00Z">
        <w:r>
          <w:rPr>
            <w:rFonts w:ascii="Courier New" w:eastAsia="Courier New" w:hAnsi="Courier New" w:cs="Courier New"/>
            <w:spacing w:val="-1"/>
            <w:sz w:val="19"/>
            <w:szCs w:val="19"/>
          </w:rPr>
          <w:t>-</w:t>
        </w:r>
        <w:proofErr w:type="spellStart"/>
        <w:r>
          <w:rPr>
            <w:rFonts w:ascii="Courier New" w:eastAsia="Courier New" w:hAnsi="Courier New" w:cs="Courier New"/>
            <w:spacing w:val="-1"/>
            <w:sz w:val="19"/>
            <w:szCs w:val="19"/>
          </w:rPr>
          <w:t>Dsun.lang.ClassLoader.allowArra</w:t>
        </w:r>
        <w:r>
          <w:rPr>
            <w:rFonts w:ascii="Courier New" w:eastAsia="Courier New" w:hAnsi="Courier New" w:cs="Courier New"/>
            <w:sz w:val="19"/>
            <w:szCs w:val="19"/>
          </w:rPr>
          <w:t>y</w:t>
        </w:r>
        <w:r>
          <w:rPr>
            <w:rFonts w:ascii="Courier New" w:eastAsia="Courier New" w:hAnsi="Courier New" w:cs="Courier New"/>
            <w:spacing w:val="-1"/>
            <w:sz w:val="19"/>
            <w:szCs w:val="19"/>
          </w:rPr>
          <w:t>Syntax</w:t>
        </w:r>
        <w:proofErr w:type="spellEnd"/>
        <w:r>
          <w:rPr>
            <w:rFonts w:ascii="Courier New" w:eastAsia="Courier New" w:hAnsi="Courier New" w:cs="Courier New"/>
            <w:spacing w:val="-1"/>
            <w:sz w:val="19"/>
            <w:szCs w:val="19"/>
          </w:rPr>
          <w:t>=true</w:t>
        </w:r>
      </w:ins>
    </w:p>
    <w:p w14:paraId="53CB3F97" w14:textId="5A806C34" w:rsidR="00BB1254" w:rsidRDefault="00BB1254" w:rsidP="001F1278">
      <w:pPr>
        <w:spacing w:after="0" w:line="240" w:lineRule="auto"/>
        <w:ind w:left="1740" w:right="-20"/>
        <w:rPr>
          <w:ins w:id="218" w:author="Glen Knutti" w:date="2015-03-27T17:40:00Z"/>
          <w:rFonts w:ascii="Courier New" w:eastAsia="Courier New" w:hAnsi="Courier New" w:cs="Courier New"/>
          <w:sz w:val="19"/>
          <w:szCs w:val="19"/>
        </w:rPr>
      </w:pPr>
      <w:ins w:id="219" w:author="Glen Knutti" w:date="2015-03-27T17:42:00Z">
        <w:r>
          <w:rPr>
            <w:rFonts w:ascii="Courier New" w:eastAsia="Courier New" w:hAnsi="Courier New" w:cs="Courier New"/>
            <w:spacing w:val="-1"/>
            <w:sz w:val="19"/>
            <w:szCs w:val="19"/>
          </w:rPr>
          <w:t>-</w:t>
        </w:r>
        <w:r w:rsidRPr="00BB1254">
          <w:rPr>
            <w:rFonts w:ascii="Courier New" w:eastAsia="Courier New" w:hAnsi="Courier New" w:cs="Courier New"/>
            <w:spacing w:val="-1"/>
            <w:sz w:val="19"/>
            <w:szCs w:val="19"/>
          </w:rPr>
          <w:t>Djavax.xml.parsers.DocumentBuilderFactory=com.sun.org.apache.xerces.internal.jaxp.DocumentBuilderFactoryImpl -Djavax.xml.parsers.SAXParserFactory=com.sun.org.apache.xerces.internal.jaxp.SAXParserFactoryImpl</w:t>
        </w:r>
      </w:ins>
    </w:p>
    <w:p w14:paraId="04FF0BF3" w14:textId="77777777" w:rsidR="001F1278" w:rsidRDefault="001F1278" w:rsidP="001F1278">
      <w:pPr>
        <w:spacing w:before="63" w:after="0" w:line="240" w:lineRule="auto"/>
        <w:ind w:left="1478" w:right="4411"/>
        <w:jc w:val="center"/>
        <w:rPr>
          <w:ins w:id="220" w:author="Glen Knutti" w:date="2015-03-27T17:40:00Z"/>
          <w:rFonts w:ascii="Palatino Linotype" w:eastAsia="Palatino Linotype" w:hAnsi="Palatino Linotype" w:cs="Palatino Linotype"/>
          <w:sz w:val="20"/>
          <w:szCs w:val="20"/>
        </w:rPr>
      </w:pPr>
      <w:proofErr w:type="gramStart"/>
      <w:ins w:id="221" w:author="Glen Knutti" w:date="2015-03-27T17:40:00Z">
        <w:r>
          <w:rPr>
            <w:rFonts w:ascii="Arial" w:eastAsia="Arial" w:hAnsi="Arial" w:cs="Arial"/>
            <w:b/>
            <w:bCs/>
            <w:sz w:val="19"/>
            <w:szCs w:val="19"/>
          </w:rPr>
          <w:t xml:space="preserve">8 </w:t>
        </w:r>
        <w:r>
          <w:rPr>
            <w:rFonts w:ascii="Arial" w:eastAsia="Arial" w:hAnsi="Arial" w:cs="Arial"/>
            <w:b/>
            <w:bCs/>
            <w:spacing w:val="15"/>
            <w:sz w:val="19"/>
            <w:szCs w:val="19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Click</w:t>
        </w:r>
        <w:proofErr w:type="gramEnd"/>
        <w:r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t>O</w:t>
        </w:r>
        <w:r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t>K</w:t>
        </w:r>
        <w:r>
          <w:rPr>
            <w:rFonts w:ascii="Palatino Linotype" w:eastAsia="Palatino Linotype" w:hAnsi="Palatino Linotype" w:cs="Palatino Linotype"/>
            <w:b/>
            <w:bCs/>
            <w:spacing w:val="-3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on</w:t>
        </w:r>
        <w:r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each</w:t>
        </w:r>
        <w:r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d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l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og</w:t>
        </w:r>
        <w:r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un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il</w:t>
        </w:r>
        <w:r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t>h</w:t>
        </w:r>
        <w:r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y</w:t>
        </w:r>
        <w:r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sz w:val="20"/>
            <w:szCs w:val="20"/>
          </w:rPr>
          <w:t>are</w:t>
        </w:r>
        <w:r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w w:val="99"/>
            <w:sz w:val="20"/>
            <w:szCs w:val="20"/>
          </w:rPr>
          <w:t>closed.</w:t>
        </w:r>
      </w:ins>
    </w:p>
    <w:p w14:paraId="477A0E5E" w14:textId="77777777" w:rsidR="001F1278" w:rsidRDefault="001F1278" w:rsidP="001F1278">
      <w:pPr>
        <w:spacing w:before="1" w:after="0" w:line="110" w:lineRule="exact"/>
        <w:rPr>
          <w:ins w:id="222" w:author="Glen Knutti" w:date="2015-03-27T17:40:00Z"/>
          <w:sz w:val="11"/>
          <w:szCs w:val="11"/>
        </w:rPr>
      </w:pPr>
    </w:p>
    <w:p w14:paraId="3086029E" w14:textId="77777777" w:rsidR="001F1278" w:rsidRDefault="001F1278" w:rsidP="001F1278">
      <w:pPr>
        <w:spacing w:after="0" w:line="200" w:lineRule="exact"/>
        <w:rPr>
          <w:ins w:id="223" w:author="Glen Knutti" w:date="2015-03-27T17:40:00Z"/>
          <w:sz w:val="20"/>
          <w:szCs w:val="20"/>
        </w:rPr>
      </w:pPr>
    </w:p>
    <w:p w14:paraId="201F3267" w14:textId="77777777" w:rsidR="001F1278" w:rsidRDefault="001F1278" w:rsidP="001F1278">
      <w:pPr>
        <w:spacing w:after="0" w:line="240" w:lineRule="auto"/>
        <w:ind w:left="1320" w:right="-20"/>
        <w:rPr>
          <w:ins w:id="224" w:author="Glen Knutti" w:date="2015-03-27T17:40:00Z"/>
          <w:rFonts w:ascii="Arial" w:eastAsia="Arial" w:hAnsi="Arial" w:cs="Arial"/>
          <w:sz w:val="28"/>
          <w:szCs w:val="28"/>
        </w:rPr>
      </w:pPr>
      <w:ins w:id="225" w:author="Glen Knutti" w:date="2015-03-27T17:40:00Z">
        <w:r>
          <w:rPr>
            <w:rFonts w:ascii="Arial" w:eastAsia="Arial" w:hAnsi="Arial" w:cs="Arial"/>
            <w:b/>
            <w:bCs/>
            <w:w w:val="83"/>
            <w:sz w:val="28"/>
            <w:szCs w:val="28"/>
          </w:rPr>
          <w:t>On Linux</w:t>
        </w:r>
      </w:ins>
    </w:p>
    <w:p w14:paraId="67DD6C70" w14:textId="77777777" w:rsidR="001F1278" w:rsidRDefault="001F1278" w:rsidP="001F1278">
      <w:pPr>
        <w:spacing w:before="7" w:after="0" w:line="170" w:lineRule="exact"/>
        <w:rPr>
          <w:ins w:id="226" w:author="Glen Knutti" w:date="2015-03-27T17:40:00Z"/>
          <w:sz w:val="17"/>
          <w:szCs w:val="17"/>
        </w:rPr>
      </w:pPr>
    </w:p>
    <w:p w14:paraId="3495E86B" w14:textId="3697CEF7" w:rsidR="001F1278" w:rsidRDefault="00BB1254" w:rsidP="001F1278">
      <w:pPr>
        <w:spacing w:after="0" w:line="240" w:lineRule="auto"/>
        <w:ind w:left="1320" w:right="-20"/>
        <w:rPr>
          <w:ins w:id="227" w:author="Glen Knutti" w:date="2015-03-27T17:40:00Z"/>
          <w:rFonts w:ascii="Palatino Linotype" w:eastAsia="Palatino Linotype" w:hAnsi="Palatino Linotype" w:cs="Palatino Linotype"/>
          <w:sz w:val="20"/>
          <w:szCs w:val="20"/>
        </w:rPr>
      </w:pPr>
      <w:ins w:id="228" w:author="Glen Knutti" w:date="2015-03-27T17:43:00Z">
        <w:r w:rsidRPr="00BB1254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Update the /opt/</w:t>
        </w:r>
        <w:proofErr w:type="spellStart"/>
        <w:r w:rsidRPr="00BB1254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novell</w:t>
        </w:r>
        <w:proofErr w:type="spellEnd"/>
        <w:r w:rsidRPr="00BB1254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/eDirectory/</w:t>
        </w:r>
        <w:proofErr w:type="spellStart"/>
        <w:r w:rsidRPr="00BB1254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sbin</w:t>
        </w:r>
        <w:proofErr w:type="spellEnd"/>
        <w:r w:rsidRPr="00BB1254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/</w:t>
        </w:r>
        <w:proofErr w:type="spellStart"/>
        <w:r w:rsidRPr="00BB1254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pre_ndsd</w:t>
        </w:r>
        <w:proofErr w:type="spellEnd"/>
        <w:r w:rsidRPr="00BB1254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 xml:space="preserve"> script with the following:</w:t>
        </w:r>
      </w:ins>
    </w:p>
    <w:p w14:paraId="760221A4" w14:textId="77777777" w:rsidR="001F1278" w:rsidRDefault="001F1278" w:rsidP="001F1278">
      <w:pPr>
        <w:spacing w:before="3" w:after="0" w:line="180" w:lineRule="exact"/>
        <w:rPr>
          <w:ins w:id="229" w:author="Glen Knutti" w:date="2015-03-27T17:40:00Z"/>
          <w:sz w:val="18"/>
          <w:szCs w:val="18"/>
        </w:rPr>
      </w:pPr>
    </w:p>
    <w:p w14:paraId="6F40C90E" w14:textId="2345AA7D" w:rsidR="00BB1254" w:rsidRPr="00BB1254" w:rsidRDefault="00BB1254" w:rsidP="00BB1254">
      <w:pPr>
        <w:ind w:left="1320" w:right="-20"/>
        <w:rPr>
          <w:ins w:id="230" w:author="Glen Knutti" w:date="2015-03-27T17:44:00Z"/>
          <w:rFonts w:ascii="Courier New" w:eastAsia="Courier New" w:hAnsi="Courier New" w:cs="Courier New"/>
          <w:spacing w:val="-1"/>
          <w:sz w:val="19"/>
          <w:szCs w:val="19"/>
        </w:rPr>
      </w:pPr>
      <w:ins w:id="231" w:author="Glen Knutti" w:date="2015-03-27T17:44:00Z">
        <w:r w:rsidRPr="00BB1254">
          <w:rPr>
            <w:rFonts w:ascii="Courier New" w:eastAsia="Courier New" w:hAnsi="Courier New" w:cs="Courier New"/>
            <w:spacing w:val="-1"/>
            <w:sz w:val="19"/>
            <w:szCs w:val="19"/>
          </w:rPr>
          <w:t>DHOST_JVM_OPTIONS=”-</w:t>
        </w:r>
        <w:proofErr w:type="spellStart"/>
        <w:r w:rsidRPr="00BB1254">
          <w:rPr>
            <w:rFonts w:ascii="Courier New" w:eastAsia="Courier New" w:hAnsi="Courier New" w:cs="Courier New"/>
            <w:spacing w:val="-1"/>
            <w:sz w:val="19"/>
            <w:szCs w:val="19"/>
          </w:rPr>
          <w:t>Dsun.lang.ClassLoader.allowArraySyntax</w:t>
        </w:r>
        <w:proofErr w:type="spellEnd"/>
        <w:r w:rsidRPr="00BB1254">
          <w:rPr>
            <w:rFonts w:ascii="Courier New" w:eastAsia="Courier New" w:hAnsi="Courier New" w:cs="Courier New"/>
            <w:spacing w:val="-1"/>
            <w:sz w:val="19"/>
            <w:szCs w:val="19"/>
          </w:rPr>
          <w:t>=true  -Djavax.xml.parsers.DocumentBuilderFactory=com.sun.org.apache.xerces.internal.jaxp.DocumentBuilderFactoryImpl -Djavax.xml.parsers.SAXParserFactory=com.sun.org.apache.xerces.internal.jaxp.SAXParserFactoryImpl”</w:t>
        </w:r>
      </w:ins>
    </w:p>
    <w:p w14:paraId="4AD18970" w14:textId="77777777" w:rsidR="001F1278" w:rsidRDefault="001F1278" w:rsidP="001F1278">
      <w:pPr>
        <w:spacing w:after="0" w:line="240" w:lineRule="auto"/>
        <w:ind w:left="1320" w:right="-20"/>
        <w:rPr>
          <w:ins w:id="232" w:author="Glen Knutti" w:date="2015-03-27T17:40:00Z"/>
          <w:rFonts w:ascii="Courier New" w:eastAsia="Courier New" w:hAnsi="Courier New" w:cs="Courier New"/>
          <w:sz w:val="19"/>
          <w:szCs w:val="19"/>
        </w:rPr>
      </w:pPr>
    </w:p>
    <w:p w14:paraId="63926713" w14:textId="77777777" w:rsidR="001F1278" w:rsidRDefault="001F1278" w:rsidP="001F1278">
      <w:pPr>
        <w:spacing w:after="0"/>
        <w:rPr>
          <w:ins w:id="233" w:author="Glen Knutti" w:date="2015-03-27T17:40:00Z"/>
        </w:rPr>
        <w:sectPr w:rsidR="001F1278">
          <w:pgSz w:w="12240" w:h="15840"/>
          <w:pgMar w:top="1000" w:right="1180" w:bottom="700" w:left="800" w:header="0" w:footer="708" w:gutter="0"/>
          <w:cols w:space="720"/>
        </w:sectPr>
      </w:pPr>
    </w:p>
    <w:p w14:paraId="17822ABB" w14:textId="77777777" w:rsidR="001F1278" w:rsidRDefault="001F1278">
      <w:pPr>
        <w:spacing w:after="0"/>
        <w:sectPr w:rsidR="001F1278">
          <w:pgSz w:w="12240" w:h="15840"/>
          <w:pgMar w:top="1000" w:right="1180" w:bottom="700" w:left="800" w:header="0" w:footer="708" w:gutter="0"/>
          <w:cols w:space="720"/>
        </w:sectPr>
      </w:pPr>
    </w:p>
    <w:p w14:paraId="4799C0D4" w14:textId="77777777" w:rsidR="001C3088" w:rsidRDefault="00F6259B">
      <w:pPr>
        <w:tabs>
          <w:tab w:val="left" w:pos="1020"/>
        </w:tabs>
        <w:spacing w:after="0" w:line="1282" w:lineRule="exact"/>
        <w:ind w:left="107" w:right="-20"/>
        <w:rPr>
          <w:rFonts w:ascii="Arial" w:eastAsia="Arial" w:hAnsi="Arial" w:cs="Arial"/>
          <w:sz w:val="46"/>
          <w:szCs w:val="46"/>
        </w:rPr>
      </w:pPr>
      <w:r>
        <w:lastRenderedPageBreak/>
        <w:pict w14:anchorId="01D44D3E">
          <v:group id="_x0000_s1071" style="position:absolute;left:0;text-align:left;margin-left:24pt;margin-top:51.95pt;width:526.7pt;height:.1pt;z-index:-2163;mso-position-horizontal-relative:page;mso-position-vertical-relative:page" coordorigin="480,1040" coordsize="10535,2">
            <v:shape id="_x0000_s1072" style="position:absolute;left:480;top:1040;width:10535;height:2" coordorigin="480,1040" coordsize="10535,0" path="m480,1040l11015,1040e" filled="f" strokeweight="1.6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position w:val="-1"/>
          <w:sz w:val="116"/>
          <w:szCs w:val="116"/>
        </w:rPr>
        <w:t>3</w:t>
      </w:r>
      <w:r>
        <w:rPr>
          <w:rFonts w:ascii="Arial" w:eastAsia="Arial" w:hAnsi="Arial" w:cs="Arial"/>
          <w:position w:val="-1"/>
          <w:sz w:val="116"/>
          <w:szCs w:val="116"/>
        </w:rPr>
        <w:tab/>
      </w:r>
      <w:r>
        <w:rPr>
          <w:rFonts w:ascii="Arial" w:eastAsia="Arial" w:hAnsi="Arial" w:cs="Arial"/>
          <w:color w:val="FFFF00"/>
          <w:spacing w:val="-2"/>
          <w:w w:val="18"/>
          <w:position w:val="48"/>
          <w:sz w:val="3"/>
          <w:szCs w:val="3"/>
        </w:rPr>
        <w:t>3</w:t>
      </w:r>
      <w:r>
        <w:rPr>
          <w:rFonts w:ascii="Arial" w:eastAsia="Arial" w:hAnsi="Arial" w:cs="Arial"/>
          <w:b/>
          <w:bCs/>
          <w:color w:val="000000"/>
          <w:w w:val="99"/>
          <w:position w:val="46"/>
          <w:sz w:val="46"/>
          <w:szCs w:val="46"/>
        </w:rPr>
        <w:t>Pre</w:t>
      </w:r>
      <w:r>
        <w:rPr>
          <w:rFonts w:ascii="Arial" w:eastAsia="Arial" w:hAnsi="Arial" w:cs="Arial"/>
          <w:b/>
          <w:bCs/>
          <w:color w:val="000000"/>
          <w:spacing w:val="-13"/>
          <w:w w:val="99"/>
          <w:position w:val="46"/>
          <w:sz w:val="46"/>
          <w:szCs w:val="46"/>
        </w:rPr>
        <w:t>p</w:t>
      </w:r>
      <w:r>
        <w:rPr>
          <w:rFonts w:ascii="Arial" w:eastAsia="Arial" w:hAnsi="Arial" w:cs="Arial"/>
          <w:b/>
          <w:bCs/>
          <w:color w:val="000000"/>
          <w:w w:val="99"/>
          <w:position w:val="46"/>
          <w:sz w:val="46"/>
          <w:szCs w:val="46"/>
        </w:rPr>
        <w:t>aring</w:t>
      </w:r>
      <w:r>
        <w:rPr>
          <w:rFonts w:ascii="Arial" w:eastAsia="Arial" w:hAnsi="Arial" w:cs="Arial"/>
          <w:b/>
          <w:bCs/>
          <w:color w:val="000000"/>
          <w:position w:val="46"/>
          <w:sz w:val="46"/>
          <w:szCs w:val="46"/>
        </w:rPr>
        <w:t xml:space="preserve"> RSA</w:t>
      </w:r>
      <w:r>
        <w:rPr>
          <w:rFonts w:ascii="Arial" w:eastAsia="Arial" w:hAnsi="Arial" w:cs="Arial"/>
          <w:b/>
          <w:bCs/>
          <w:color w:val="000000"/>
          <w:spacing w:val="-10"/>
          <w:position w:val="46"/>
          <w:sz w:val="46"/>
          <w:szCs w:val="46"/>
        </w:rPr>
        <w:t xml:space="preserve"> </w:t>
      </w:r>
      <w:r>
        <w:rPr>
          <w:rFonts w:ascii="Arial" w:eastAsia="Arial" w:hAnsi="Arial" w:cs="Arial"/>
          <w:b/>
          <w:bCs/>
          <w:color w:val="000000"/>
          <w:position w:val="46"/>
          <w:sz w:val="46"/>
          <w:szCs w:val="46"/>
        </w:rPr>
        <w:t>Authentication</w:t>
      </w:r>
      <w:r>
        <w:rPr>
          <w:rFonts w:ascii="Arial" w:eastAsia="Arial" w:hAnsi="Arial" w:cs="Arial"/>
          <w:b/>
          <w:bCs/>
          <w:color w:val="000000"/>
          <w:spacing w:val="-32"/>
          <w:position w:val="46"/>
          <w:sz w:val="46"/>
          <w:szCs w:val="46"/>
        </w:rPr>
        <w:t xml:space="preserve"> </w:t>
      </w:r>
      <w:r>
        <w:rPr>
          <w:rFonts w:ascii="Arial" w:eastAsia="Arial" w:hAnsi="Arial" w:cs="Arial"/>
          <w:b/>
          <w:bCs/>
          <w:color w:val="000000"/>
          <w:position w:val="46"/>
          <w:sz w:val="46"/>
          <w:szCs w:val="46"/>
        </w:rPr>
        <w:t>Manager</w:t>
      </w:r>
    </w:p>
    <w:p w14:paraId="708759FB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1393F1A4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2DA9D302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6710B091" w14:textId="77777777" w:rsidR="001C3088" w:rsidRDefault="001C3088">
      <w:pPr>
        <w:spacing w:before="19" w:after="0" w:line="240" w:lineRule="exact"/>
        <w:rPr>
          <w:sz w:val="24"/>
          <w:szCs w:val="24"/>
        </w:rPr>
      </w:pPr>
    </w:p>
    <w:p w14:paraId="06529767" w14:textId="77777777" w:rsidR="001C3088" w:rsidDel="0006355F" w:rsidRDefault="00F6259B">
      <w:pPr>
        <w:spacing w:after="0" w:line="240" w:lineRule="exact"/>
        <w:ind w:left="1020" w:right="281"/>
        <w:rPr>
          <w:del w:id="234" w:author="Glen Knutti" w:date="2015-03-27T17:48:00Z"/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prepare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SA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nager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conne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ing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must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create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user account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through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wh</w:t>
      </w:r>
      <w:r>
        <w:rPr>
          <w:rFonts w:ascii="Palatino Linotype" w:eastAsia="Palatino Linotype" w:hAnsi="Palatino Linotype" w:cs="Palatino Linotype"/>
          <w:sz w:val="20"/>
          <w:szCs w:val="20"/>
        </w:rPr>
        <w:t>ich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SA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can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thent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2986ED09" w14:textId="77777777" w:rsidR="001C3088" w:rsidDel="0006355F" w:rsidRDefault="001C3088">
      <w:pPr>
        <w:spacing w:before="1" w:after="0" w:line="160" w:lineRule="exact"/>
        <w:rPr>
          <w:del w:id="235" w:author="Glen Knutti" w:date="2015-03-27T17:48:00Z"/>
          <w:sz w:val="16"/>
          <w:szCs w:val="16"/>
        </w:rPr>
      </w:pPr>
    </w:p>
    <w:p w14:paraId="384048F6" w14:textId="56EBDB96" w:rsidR="001C3088" w:rsidDel="0006355F" w:rsidRDefault="00F6259B">
      <w:pPr>
        <w:spacing w:after="0" w:line="240" w:lineRule="exact"/>
        <w:ind w:left="1020" w:right="443"/>
        <w:rPr>
          <w:del w:id="236" w:author="Glen Knutti" w:date="2015-03-27T17:48:00Z"/>
          <w:rFonts w:ascii="Palatino Linotype" w:eastAsia="Palatino Linotype" w:hAnsi="Palatino Linotype" w:cs="Palatino Linotype"/>
          <w:sz w:val="20"/>
          <w:szCs w:val="20"/>
        </w:rPr>
      </w:pPr>
      <w:del w:id="237" w:author="Glen Knutti" w:date="2015-03-27T17:48:00Z">
        <w:r w:rsidDel="0006355F">
          <w:rPr>
            <w:rFonts w:ascii="Palatino Linotype" w:eastAsia="Palatino Linotype" w:hAnsi="Palatino Linotype" w:cs="Palatino Linotype"/>
            <w:spacing w:val="2"/>
            <w:sz w:val="20"/>
            <w:szCs w:val="20"/>
          </w:rPr>
          <w:delText>T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he</w:delText>
        </w:r>
        <w:r w:rsidDel="0006355F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fo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l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l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owin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g</w:delText>
        </w:r>
        <w:r w:rsidDel="0006355F">
          <w:rPr>
            <w:rFonts w:ascii="Palatino Linotype" w:eastAsia="Palatino Linotype" w:hAnsi="Palatino Linotype" w:cs="Palatino Linotype"/>
            <w:spacing w:val="-9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s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ctions</w:delText>
        </w:r>
        <w:r w:rsidDel="0006355F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provid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in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s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tr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u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ctions</w:delText>
        </w:r>
        <w:r w:rsidDel="0006355F">
          <w:rPr>
            <w:rFonts w:ascii="Palatino Linotype" w:eastAsia="Palatino Linotype" w:hAnsi="Palatino Linotype" w:cs="Palatino Linotype"/>
            <w:spacing w:val="-9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based</w:delText>
        </w:r>
        <w:r w:rsidDel="0006355F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on</w:delText>
        </w:r>
        <w:r w:rsidDel="0006355F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th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v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ers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ion</w:delText>
        </w:r>
        <w:r w:rsidDel="0006355F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of</w:delText>
        </w:r>
        <w:r w:rsidDel="0006355F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RSA</w:delText>
        </w:r>
        <w:r w:rsidDel="0006355F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u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thentic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tion</w:delText>
        </w:r>
        <w:r w:rsidDel="0006355F">
          <w:rPr>
            <w:rFonts w:ascii="Palatino Linotype" w:eastAsia="Palatino Linotype" w:hAnsi="Palatino Linotype" w:cs="Palatino Linotype"/>
            <w:spacing w:val="-1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M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n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 xml:space="preserve">ger </w:delText>
        </w:r>
        <w:r w:rsidDel="0006355F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>y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ou</w:delText>
        </w:r>
        <w:r w:rsidDel="0006355F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wi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ll</w:delText>
        </w:r>
        <w:r w:rsidDel="0006355F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be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conn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cting</w:delText>
        </w:r>
        <w:r w:rsidDel="0006355F">
          <w:rPr>
            <w:rFonts w:ascii="Palatino Linotype" w:eastAsia="Palatino Linotype" w:hAnsi="Palatino Linotype" w:cs="Palatino Linotype"/>
            <w:spacing w:val="-10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to:</w:delText>
        </w:r>
      </w:del>
    </w:p>
    <w:p w14:paraId="153BE547" w14:textId="3153E86D" w:rsidR="001C3088" w:rsidDel="0006355F" w:rsidRDefault="001C3088">
      <w:pPr>
        <w:spacing w:before="1" w:after="0" w:line="150" w:lineRule="exact"/>
        <w:rPr>
          <w:del w:id="238" w:author="Glen Knutti" w:date="2015-03-27T17:48:00Z"/>
          <w:sz w:val="15"/>
          <w:szCs w:val="15"/>
        </w:rPr>
      </w:pPr>
    </w:p>
    <w:p w14:paraId="35D79B74" w14:textId="6D4DB145" w:rsidR="001C3088" w:rsidDel="0006355F" w:rsidRDefault="00F6259B">
      <w:pPr>
        <w:spacing w:after="0" w:line="240" w:lineRule="auto"/>
        <w:ind w:left="1204" w:right="-20"/>
        <w:rPr>
          <w:del w:id="239" w:author="Glen Knutti" w:date="2015-03-27T17:48:00Z"/>
          <w:rFonts w:ascii="Palatino Linotype" w:eastAsia="Palatino Linotype" w:hAnsi="Palatino Linotype" w:cs="Palatino Linotype"/>
          <w:sz w:val="20"/>
          <w:szCs w:val="20"/>
        </w:rPr>
      </w:pPr>
      <w:del w:id="240" w:author="Glen Knutti" w:date="2015-03-27T17:48:00Z">
        <w:r w:rsidDel="0006355F">
          <w:rPr>
            <w:rFonts w:ascii="Wingdings" w:eastAsia="Wingdings" w:hAnsi="Wingdings" w:cs="Wingdings"/>
            <w:sz w:val="20"/>
            <w:szCs w:val="20"/>
          </w:rPr>
          <w:delText></w:delText>
        </w:r>
        <w:r w:rsidDel="0006355F">
          <w:rPr>
            <w:rFonts w:ascii="Times New Roman" w:eastAsia="Times New Roman" w:hAnsi="Times New Roman" w:cs="Times New Roman"/>
            <w:sz w:val="20"/>
            <w:szCs w:val="20"/>
          </w:rPr>
          <w:delText xml:space="preserve"> </w:delText>
        </w:r>
        <w:r w:rsidDel="0006355F">
          <w:rPr>
            <w:rFonts w:ascii="Times New Roman" w:eastAsia="Times New Roman" w:hAnsi="Times New Roman" w:cs="Times New Roman"/>
            <w:spacing w:val="20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Section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3.1,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-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“Creating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-9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an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-1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RSA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u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thent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i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c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t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i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on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-1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M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n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ge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r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-8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7.1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U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s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r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Object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-6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with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S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u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p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-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rA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d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2"/>
            <w:sz w:val="20"/>
            <w:szCs w:val="20"/>
          </w:rPr>
          <w:delText>m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in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Role</w:delText>
        </w:r>
      </w:del>
    </w:p>
    <w:p w14:paraId="2B736FA2" w14:textId="243B428E" w:rsidR="001C3088" w:rsidDel="0006355F" w:rsidRDefault="00F6259B">
      <w:pPr>
        <w:spacing w:after="0" w:line="240" w:lineRule="exact"/>
        <w:ind w:left="1440" w:right="-20"/>
        <w:rPr>
          <w:del w:id="241" w:author="Glen Knutti" w:date="2015-03-27T17:48:00Z"/>
          <w:rFonts w:ascii="Palatino Linotype" w:eastAsia="Palatino Linotype" w:hAnsi="Palatino Linotype" w:cs="Palatino Linotype"/>
          <w:sz w:val="20"/>
          <w:szCs w:val="20"/>
        </w:rPr>
      </w:pPr>
      <w:del w:id="242" w:author="Glen Knutti" w:date="2015-03-27T17:48:00Z">
        <w:r w:rsidDel="0006355F">
          <w:rPr>
            <w:rFonts w:ascii="Palatino Linotype" w:eastAsia="Palatino Linotype" w:hAnsi="Palatino Linotype" w:cs="Palatino Linotype"/>
            <w:color w:val="0000FF"/>
            <w:position w:val="1"/>
            <w:sz w:val="20"/>
            <w:szCs w:val="20"/>
          </w:rPr>
          <w:delText>Rights,”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-6"/>
            <w:position w:val="1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color w:val="0000FF"/>
            <w:position w:val="1"/>
            <w:sz w:val="20"/>
            <w:szCs w:val="20"/>
          </w:rPr>
          <w:delText>on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-1"/>
            <w:position w:val="1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1"/>
            <w:position w:val="1"/>
            <w:sz w:val="20"/>
            <w:szCs w:val="20"/>
          </w:rPr>
          <w:delText>pag</w:delText>
        </w:r>
        <w:r w:rsidDel="0006355F">
          <w:rPr>
            <w:rFonts w:ascii="Palatino Linotype" w:eastAsia="Palatino Linotype" w:hAnsi="Palatino Linotype" w:cs="Palatino Linotype"/>
            <w:color w:val="0000FF"/>
            <w:position w:val="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-4"/>
            <w:position w:val="1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1"/>
            <w:position w:val="1"/>
            <w:sz w:val="20"/>
            <w:szCs w:val="20"/>
          </w:rPr>
          <w:delText>17</w:delText>
        </w:r>
      </w:del>
    </w:p>
    <w:p w14:paraId="068E6010" w14:textId="711F0688" w:rsidR="001C3088" w:rsidDel="0006355F" w:rsidRDefault="00F6259B">
      <w:pPr>
        <w:spacing w:before="60" w:after="0" w:line="240" w:lineRule="auto"/>
        <w:ind w:left="1204" w:right="-20"/>
        <w:rPr>
          <w:del w:id="243" w:author="Glen Knutti" w:date="2015-03-27T17:48:00Z"/>
          <w:rFonts w:ascii="Palatino Linotype" w:eastAsia="Palatino Linotype" w:hAnsi="Palatino Linotype" w:cs="Palatino Linotype"/>
          <w:sz w:val="20"/>
          <w:szCs w:val="20"/>
        </w:rPr>
      </w:pPr>
      <w:del w:id="244" w:author="Glen Knutti" w:date="2015-03-27T17:48:00Z">
        <w:r w:rsidDel="0006355F">
          <w:rPr>
            <w:rFonts w:ascii="Wingdings" w:eastAsia="Wingdings" w:hAnsi="Wingdings" w:cs="Wingdings"/>
            <w:sz w:val="20"/>
            <w:szCs w:val="20"/>
          </w:rPr>
          <w:delText></w:delText>
        </w:r>
        <w:r w:rsidDel="0006355F">
          <w:rPr>
            <w:rFonts w:ascii="Times New Roman" w:eastAsia="Times New Roman" w:hAnsi="Times New Roman" w:cs="Times New Roman"/>
            <w:sz w:val="20"/>
            <w:szCs w:val="20"/>
          </w:rPr>
          <w:delText xml:space="preserve"> </w:delText>
        </w:r>
        <w:r w:rsidDel="0006355F">
          <w:rPr>
            <w:rFonts w:ascii="Times New Roman" w:eastAsia="Times New Roman" w:hAnsi="Times New Roman" w:cs="Times New Roman"/>
            <w:spacing w:val="20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Section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3.2,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-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“Creating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-9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an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-1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RSA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u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thent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i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c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t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i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on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-1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M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n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ge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r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-8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6.1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U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s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r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Object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-6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with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Adm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i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ni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s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tr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ator</w:delText>
        </w:r>
      </w:del>
    </w:p>
    <w:p w14:paraId="1F0800DC" w14:textId="6E8587BA" w:rsidR="001C3088" w:rsidDel="0006355F" w:rsidRDefault="00F6259B">
      <w:pPr>
        <w:spacing w:after="0" w:line="236" w:lineRule="exact"/>
        <w:ind w:left="1440" w:right="-20"/>
        <w:rPr>
          <w:del w:id="245" w:author="Glen Knutti" w:date="2015-03-27T17:48:00Z"/>
          <w:rFonts w:ascii="Palatino Linotype" w:eastAsia="Palatino Linotype" w:hAnsi="Palatino Linotype" w:cs="Palatino Linotype"/>
          <w:sz w:val="20"/>
          <w:szCs w:val="20"/>
        </w:rPr>
      </w:pPr>
      <w:del w:id="246" w:author="Glen Knutti" w:date="2015-03-27T17:48:00Z">
        <w:r w:rsidDel="0006355F">
          <w:rPr>
            <w:rFonts w:ascii="Palatino Linotype" w:eastAsia="Palatino Linotype" w:hAnsi="Palatino Linotype" w:cs="Palatino Linotype"/>
            <w:color w:val="0000FF"/>
            <w:position w:val="1"/>
            <w:sz w:val="20"/>
            <w:szCs w:val="20"/>
          </w:rPr>
          <w:delText>Rights,”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-6"/>
            <w:position w:val="1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color w:val="0000FF"/>
            <w:position w:val="1"/>
            <w:sz w:val="20"/>
            <w:szCs w:val="20"/>
          </w:rPr>
          <w:delText>on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-1"/>
            <w:position w:val="1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1"/>
            <w:position w:val="1"/>
            <w:sz w:val="20"/>
            <w:szCs w:val="20"/>
          </w:rPr>
          <w:delText>pag</w:delText>
        </w:r>
        <w:r w:rsidDel="0006355F">
          <w:rPr>
            <w:rFonts w:ascii="Palatino Linotype" w:eastAsia="Palatino Linotype" w:hAnsi="Palatino Linotype" w:cs="Palatino Linotype"/>
            <w:color w:val="0000FF"/>
            <w:position w:val="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-4"/>
            <w:position w:val="1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1"/>
            <w:position w:val="1"/>
            <w:sz w:val="20"/>
            <w:szCs w:val="20"/>
          </w:rPr>
          <w:delText>18</w:delText>
        </w:r>
      </w:del>
    </w:p>
    <w:p w14:paraId="1115B07F" w14:textId="13B4E289" w:rsidR="001C3088" w:rsidDel="0006355F" w:rsidRDefault="001C3088">
      <w:pPr>
        <w:spacing w:before="7" w:after="0" w:line="150" w:lineRule="exact"/>
        <w:rPr>
          <w:del w:id="247" w:author="Glen Knutti" w:date="2015-03-27T17:48:00Z"/>
          <w:sz w:val="15"/>
          <w:szCs w:val="15"/>
        </w:rPr>
      </w:pPr>
    </w:p>
    <w:p w14:paraId="0820B0F0" w14:textId="77777777" w:rsidR="001C3088" w:rsidRDefault="001C3088" w:rsidP="0006355F">
      <w:pPr>
        <w:spacing w:after="0" w:line="240" w:lineRule="exact"/>
        <w:ind w:left="1020" w:right="281"/>
        <w:rPr>
          <w:sz w:val="20"/>
          <w:szCs w:val="20"/>
        </w:rPr>
        <w:pPrChange w:id="248" w:author="Glen Knutti" w:date="2015-03-27T17:48:00Z">
          <w:pPr>
            <w:spacing w:after="0" w:line="200" w:lineRule="exact"/>
          </w:pPr>
        </w:pPrChange>
      </w:pPr>
    </w:p>
    <w:p w14:paraId="69308E86" w14:textId="3D988793" w:rsidR="001C3088" w:rsidDel="0006355F" w:rsidRDefault="00F6259B">
      <w:pPr>
        <w:tabs>
          <w:tab w:val="left" w:pos="1020"/>
        </w:tabs>
        <w:spacing w:before="79" w:after="0" w:line="360" w:lineRule="exact"/>
        <w:ind w:left="1020" w:right="465" w:hanging="839"/>
        <w:rPr>
          <w:del w:id="249" w:author="Glen Knutti" w:date="2015-03-27T17:48:00Z"/>
          <w:rFonts w:ascii="Arial" w:eastAsia="Arial" w:hAnsi="Arial" w:cs="Arial"/>
          <w:sz w:val="38"/>
          <w:szCs w:val="38"/>
        </w:rPr>
      </w:pPr>
      <w:del w:id="250" w:author="Glen Knutti" w:date="2015-03-27T17:48:00Z">
        <w:r w:rsidDel="0006355F">
          <w:rPr>
            <w:rFonts w:ascii="Arial" w:eastAsia="Arial" w:hAnsi="Arial" w:cs="Arial"/>
            <w:b/>
            <w:bCs/>
            <w:w w:val="83"/>
            <w:sz w:val="38"/>
            <w:szCs w:val="38"/>
          </w:rPr>
          <w:delText>3.1</w:delText>
        </w:r>
        <w:r w:rsidDel="0006355F">
          <w:rPr>
            <w:rFonts w:ascii="Arial" w:eastAsia="Arial" w:hAnsi="Arial" w:cs="Arial"/>
            <w:b/>
            <w:bCs/>
            <w:sz w:val="38"/>
            <w:szCs w:val="38"/>
          </w:rPr>
          <w:tab/>
        </w:r>
        <w:r w:rsidDel="0006355F">
          <w:rPr>
            <w:rFonts w:ascii="Arial" w:eastAsia="Arial" w:hAnsi="Arial" w:cs="Arial"/>
            <w:b/>
            <w:bCs/>
            <w:w w:val="83"/>
            <w:sz w:val="38"/>
            <w:szCs w:val="38"/>
          </w:rPr>
          <w:delText>Creating an RSA Authentication Manager 7.1 User Object with SuperAdminRole Righ</w:delText>
        </w:r>
        <w:r w:rsidDel="0006355F">
          <w:rPr>
            <w:rFonts w:ascii="Arial" w:eastAsia="Arial" w:hAnsi="Arial" w:cs="Arial"/>
            <w:b/>
            <w:bCs/>
            <w:spacing w:val="-9"/>
            <w:w w:val="83"/>
            <w:sz w:val="38"/>
            <w:szCs w:val="38"/>
          </w:rPr>
          <w:delText>t</w:delText>
        </w:r>
        <w:r w:rsidDel="0006355F">
          <w:rPr>
            <w:rFonts w:ascii="Arial" w:eastAsia="Arial" w:hAnsi="Arial" w:cs="Arial"/>
            <w:b/>
            <w:bCs/>
            <w:w w:val="83"/>
            <w:sz w:val="38"/>
            <w:szCs w:val="38"/>
          </w:rPr>
          <w:delText>s</w:delText>
        </w:r>
      </w:del>
    </w:p>
    <w:p w14:paraId="06D89262" w14:textId="77777777" w:rsidR="001C3088" w:rsidRDefault="001C3088">
      <w:pPr>
        <w:spacing w:before="16" w:after="0" w:line="200" w:lineRule="exact"/>
        <w:rPr>
          <w:sz w:val="20"/>
          <w:szCs w:val="20"/>
        </w:rPr>
      </w:pPr>
    </w:p>
    <w:p w14:paraId="3D747C10" w14:textId="77777777" w:rsidR="001C3088" w:rsidRDefault="00F6259B">
      <w:pPr>
        <w:spacing w:after="0" w:line="240" w:lineRule="exact"/>
        <w:ind w:left="1020" w:right="184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wi</w:t>
      </w:r>
      <w:r>
        <w:rPr>
          <w:rFonts w:ascii="Palatino Linotype" w:eastAsia="Palatino Linotype" w:hAnsi="Palatino Linotype" w:cs="Palatino Linotype"/>
          <w:sz w:val="20"/>
          <w:szCs w:val="20"/>
        </w:rPr>
        <w:t>ll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nee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creat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SA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ca</w:t>
      </w:r>
      <w:r>
        <w:rPr>
          <w:rFonts w:ascii="Palatino Linotype" w:eastAsia="Palatino Linotype" w:hAnsi="Palatino Linotype" w:cs="Palatino Linotype"/>
          <w:sz w:val="20"/>
          <w:szCs w:val="20"/>
        </w:rPr>
        <w:t>ti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object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perAdminRole</w:t>
      </w:r>
      <w:proofErr w:type="spellEnd"/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rights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for 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Make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su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object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that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uthent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cate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not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any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oth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purpose.</w:t>
      </w:r>
    </w:p>
    <w:p w14:paraId="38C85013" w14:textId="77777777" w:rsidR="001C3088" w:rsidRDefault="001C3088">
      <w:pPr>
        <w:spacing w:before="3" w:after="0" w:line="140" w:lineRule="exact"/>
        <w:rPr>
          <w:sz w:val="14"/>
          <w:szCs w:val="14"/>
        </w:rPr>
      </w:pPr>
    </w:p>
    <w:p w14:paraId="77B4AFB5" w14:textId="77777777" w:rsidR="001C3088" w:rsidRDefault="00F6259B">
      <w:pPr>
        <w:spacing w:after="0" w:line="240" w:lineRule="auto"/>
        <w:ind w:left="1020" w:right="597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created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credentials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wi</w:t>
      </w:r>
      <w:r>
        <w:rPr>
          <w:rFonts w:ascii="Palatino Linotype" w:eastAsia="Palatino Linotype" w:hAnsi="Palatino Linotype" w:cs="Palatino Linotype"/>
          <w:sz w:val="20"/>
          <w:szCs w:val="20"/>
        </w:rPr>
        <w:t>ll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used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wh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configuring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ction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4.1.2,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ing</w:t>
      </w:r>
      <w:r>
        <w:rPr>
          <w:rFonts w:ascii="Palatino Linotype" w:eastAsia="Palatino Linotype" w:hAnsi="Palatino Linotype" w:cs="Palatino Linotype"/>
          <w:color w:val="0000FF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the</w:t>
      </w:r>
    </w:p>
    <w:p w14:paraId="69C5A58B" w14:textId="77777777" w:rsidR="001C3088" w:rsidRDefault="00F6259B">
      <w:pPr>
        <w:spacing w:after="0" w:line="240" w:lineRule="exact"/>
        <w:ind w:left="1020" w:right="6416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Dri</w:t>
      </w:r>
      <w:r>
        <w:rPr>
          <w:rFonts w:ascii="Palatino Linotype" w:eastAsia="Palatino Linotype" w:hAnsi="Palatino Linotype" w:cs="Palatino Linotype"/>
          <w:color w:val="0000FF"/>
          <w:spacing w:val="-3"/>
          <w:position w:val="1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6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-5"/>
          <w:position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ack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es</w:t>
      </w:r>
      <w:r>
        <w:rPr>
          <w:rFonts w:ascii="Palatino Linotype" w:eastAsia="Palatino Linotype" w:hAnsi="Palatino Linotype" w:cs="Palatino Linotype"/>
          <w:color w:val="0000FF"/>
          <w:spacing w:val="-1"/>
          <w:position w:val="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10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pag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4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2</w:t>
      </w:r>
      <w:r>
        <w:rPr>
          <w:rFonts w:ascii="Palatino Linotype" w:eastAsia="Palatino Linotype" w:hAnsi="Palatino Linotype" w:cs="Palatino Linotype"/>
          <w:color w:val="0000FF"/>
          <w:spacing w:val="-2"/>
          <w:position w:val="1"/>
          <w:sz w:val="20"/>
          <w:szCs w:val="20"/>
        </w:rPr>
        <w:t>0</w:t>
      </w:r>
      <w:r>
        <w:rPr>
          <w:rFonts w:ascii="Palatino Linotype" w:eastAsia="Palatino Linotype" w:hAnsi="Palatino Linotype" w:cs="Palatino Linotype"/>
          <w:color w:val="000000"/>
          <w:position w:val="1"/>
          <w:sz w:val="20"/>
          <w:szCs w:val="20"/>
        </w:rPr>
        <w:t>.</w:t>
      </w:r>
    </w:p>
    <w:p w14:paraId="5E6CA9D3" w14:textId="77777777" w:rsidR="001C3088" w:rsidRDefault="001C3088">
      <w:pPr>
        <w:spacing w:before="9" w:after="0" w:line="130" w:lineRule="exact"/>
        <w:rPr>
          <w:sz w:val="13"/>
          <w:szCs w:val="13"/>
        </w:rPr>
      </w:pPr>
    </w:p>
    <w:p w14:paraId="09BBE5D0" w14:textId="77777777" w:rsidR="001C3088" w:rsidRDefault="00F6259B">
      <w:pPr>
        <w:spacing w:after="0" w:line="240" w:lineRule="auto"/>
        <w:ind w:left="12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proofErr w:type="gramEnd"/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RSA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Securi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Console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account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has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per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dminRo</w:t>
      </w:r>
      <w:r>
        <w:rPr>
          <w:rFonts w:ascii="Palatino Linotype" w:eastAsia="Palatino Linotype" w:hAnsi="Palatino Linotype" w:cs="Palatino Linotype"/>
          <w:sz w:val="20"/>
          <w:szCs w:val="20"/>
        </w:rPr>
        <w:t>le</w:t>
      </w:r>
      <w:proofErr w:type="spellEnd"/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rights.</w:t>
      </w:r>
    </w:p>
    <w:p w14:paraId="086C0E18" w14:textId="77777777" w:rsidR="001C3088" w:rsidRDefault="00F6259B">
      <w:pPr>
        <w:spacing w:before="60" w:after="0" w:line="240" w:lineRule="auto"/>
        <w:ind w:left="12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2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From</w:t>
      </w:r>
      <w:proofErr w:type="gramEnd"/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menu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lec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Users</w:t>
      </w:r>
      <w:r>
        <w:rPr>
          <w:rFonts w:ascii="Palatino Linotype" w:eastAsia="Palatino Linotype" w:hAnsi="Palatino Linotype" w:cs="Palatino Linotype"/>
          <w:b/>
          <w:bCs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&gt;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ge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Existin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346564AB" w14:textId="77777777" w:rsidR="001C3088" w:rsidRDefault="00F6259B">
      <w:pPr>
        <w:spacing w:before="60" w:after="0" w:line="240" w:lineRule="auto"/>
        <w:ind w:left="12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3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Cho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proofErr w:type="gramEnd"/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Add</w:t>
      </w:r>
      <w:r>
        <w:rPr>
          <w:rFonts w:ascii="Palatino Linotype" w:eastAsia="Palatino Linotype" w:hAnsi="Palatino Linotype" w:cs="Palatino Linotype"/>
          <w:b/>
          <w:bCs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Ne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30D3C592" w14:textId="77777777" w:rsidR="001C3088" w:rsidRDefault="00F6259B">
      <w:pPr>
        <w:spacing w:before="60" w:after="0" w:line="240" w:lineRule="auto"/>
        <w:ind w:left="12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4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ll</w:t>
      </w:r>
      <w:proofErr w:type="gramEnd"/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inform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tion.</w:t>
      </w:r>
    </w:p>
    <w:p w14:paraId="474F3686" w14:textId="77777777" w:rsidR="001C3088" w:rsidRDefault="00F6259B">
      <w:pPr>
        <w:spacing w:before="61" w:after="0" w:line="240" w:lineRule="auto"/>
        <w:ind w:left="12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5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Confirm</w:t>
      </w:r>
      <w:proofErr w:type="gramEnd"/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Req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ir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use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change</w:t>
      </w:r>
      <w:r>
        <w:rPr>
          <w:rFonts w:ascii="Palatino Linotype" w:eastAsia="Palatino Linotype" w:hAnsi="Palatino Linotype" w:cs="Palatino Linotype"/>
          <w:b/>
          <w:bCs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password</w:t>
      </w:r>
      <w:r>
        <w:rPr>
          <w:rFonts w:ascii="Palatino Linotype" w:eastAsia="Palatino Linotype" w:hAnsi="Palatino Linotype" w:cs="Palatino Linotype"/>
          <w:b/>
          <w:bCs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at</w:t>
      </w:r>
      <w:r>
        <w:rPr>
          <w:rFonts w:ascii="Palatino Linotype" w:eastAsia="Palatino Linotype" w:hAnsi="Palatino Linotype" w:cs="Palatino Linotype"/>
          <w:b/>
          <w:bCs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next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checke</w:t>
      </w:r>
      <w:r>
        <w:rPr>
          <w:rFonts w:ascii="Palatino Linotype" w:eastAsia="Palatino Linotype" w:hAnsi="Palatino Linotype" w:cs="Palatino Linotype"/>
          <w:sz w:val="20"/>
          <w:szCs w:val="20"/>
        </w:rPr>
        <w:t>d.</w:t>
      </w:r>
    </w:p>
    <w:p w14:paraId="44EB8D45" w14:textId="77777777" w:rsidR="001C3088" w:rsidRDefault="00F6259B">
      <w:pPr>
        <w:spacing w:before="60" w:after="0" w:line="240" w:lineRule="auto"/>
        <w:ind w:left="12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6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Save</w:t>
      </w:r>
    </w:p>
    <w:p w14:paraId="1B975AB3" w14:textId="77777777" w:rsidR="001C3088" w:rsidRDefault="00F6259B">
      <w:pPr>
        <w:spacing w:before="60" w:after="0" w:line="240" w:lineRule="auto"/>
        <w:ind w:left="12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7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From</w:t>
      </w:r>
      <w:proofErr w:type="gramEnd"/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Administ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menu,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ct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Administrative</w:t>
      </w:r>
      <w:r>
        <w:rPr>
          <w:rFonts w:ascii="Palatino Linotype" w:eastAsia="Palatino Linotype" w:hAnsi="Palatino Linotype" w:cs="Palatino Linotype"/>
          <w:b/>
          <w:bCs/>
          <w:spacing w:val="-1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Role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b/>
          <w:bCs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&gt;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Exi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187F3535" w14:textId="77777777" w:rsidR="001C3088" w:rsidRDefault="00F6259B">
      <w:pPr>
        <w:spacing w:before="60" w:after="0" w:line="240" w:lineRule="auto"/>
        <w:ind w:left="12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8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Select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uperA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nR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1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Assig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re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63290439" w14:textId="77777777" w:rsidR="001C3088" w:rsidRDefault="00F6259B">
      <w:pPr>
        <w:spacing w:before="60" w:after="0" w:line="240" w:lineRule="auto"/>
        <w:ind w:left="12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9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Search</w:t>
      </w:r>
      <w:proofErr w:type="gramEnd"/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created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rvic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ac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un</w:t>
      </w:r>
      <w:r>
        <w:rPr>
          <w:rFonts w:ascii="Palatino Linotype" w:eastAsia="Palatino Linotype" w:hAnsi="Palatino Linotype" w:cs="Palatino Linotype"/>
          <w:sz w:val="20"/>
          <w:szCs w:val="20"/>
        </w:rPr>
        <w:t>t.</w:t>
      </w:r>
    </w:p>
    <w:p w14:paraId="3793F3F8" w14:textId="77777777" w:rsidR="001C3088" w:rsidRDefault="00F6259B">
      <w:pPr>
        <w:spacing w:before="60" w:after="0" w:line="240" w:lineRule="auto"/>
        <w:ind w:left="1107" w:right="4992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10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Select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Assign</w:t>
      </w:r>
      <w:r>
        <w:rPr>
          <w:rFonts w:ascii="Palatino Linotype" w:eastAsia="Palatino Linotype" w:hAnsi="Palatino Linotype" w:cs="Palatino Linotype"/>
          <w:b/>
          <w:bCs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Role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42035533" w14:textId="77777777" w:rsidR="001C3088" w:rsidRDefault="001C3088">
      <w:pPr>
        <w:spacing w:after="0"/>
        <w:jc w:val="both"/>
        <w:sectPr w:rsidR="001C3088">
          <w:footerReference w:type="even" r:id="rId35"/>
          <w:footerReference w:type="default" r:id="rId36"/>
          <w:pgSz w:w="12240" w:h="15840"/>
          <w:pgMar w:top="1080" w:right="1020" w:bottom="900" w:left="1100" w:header="0" w:footer="708" w:gutter="0"/>
          <w:pgNumType w:start="17"/>
          <w:cols w:space="720"/>
        </w:sectPr>
      </w:pPr>
    </w:p>
    <w:p w14:paraId="14E852C8" w14:textId="77777777" w:rsidR="001C3088" w:rsidRDefault="001C3088">
      <w:pPr>
        <w:spacing w:before="6" w:after="0" w:line="120" w:lineRule="exact"/>
        <w:rPr>
          <w:sz w:val="12"/>
          <w:szCs w:val="12"/>
        </w:rPr>
      </w:pPr>
    </w:p>
    <w:p w14:paraId="2FBC808C" w14:textId="75DD4D28" w:rsidR="001C3088" w:rsidDel="0006355F" w:rsidRDefault="00F6259B">
      <w:pPr>
        <w:tabs>
          <w:tab w:val="left" w:pos="1320"/>
        </w:tabs>
        <w:spacing w:after="0" w:line="360" w:lineRule="exact"/>
        <w:ind w:left="1320" w:right="325" w:hanging="839"/>
        <w:rPr>
          <w:del w:id="251" w:author="Glen Knutti" w:date="2015-03-27T17:47:00Z"/>
          <w:rFonts w:ascii="Arial" w:eastAsia="Arial" w:hAnsi="Arial" w:cs="Arial"/>
          <w:sz w:val="38"/>
          <w:szCs w:val="38"/>
        </w:rPr>
      </w:pPr>
      <w:del w:id="252" w:author="Glen Knutti" w:date="2015-03-27T17:47:00Z">
        <w:r w:rsidDel="0006355F">
          <w:rPr>
            <w:rFonts w:ascii="Arial" w:eastAsia="Arial" w:hAnsi="Arial" w:cs="Arial"/>
            <w:b/>
            <w:bCs/>
            <w:w w:val="83"/>
            <w:sz w:val="38"/>
            <w:szCs w:val="38"/>
          </w:rPr>
          <w:delText>3.2</w:delText>
        </w:r>
        <w:r w:rsidDel="0006355F">
          <w:rPr>
            <w:rFonts w:ascii="Arial" w:eastAsia="Arial" w:hAnsi="Arial" w:cs="Arial"/>
            <w:b/>
            <w:bCs/>
            <w:sz w:val="38"/>
            <w:szCs w:val="38"/>
          </w:rPr>
          <w:tab/>
        </w:r>
        <w:r w:rsidDel="0006355F">
          <w:rPr>
            <w:rFonts w:ascii="Arial" w:eastAsia="Arial" w:hAnsi="Arial" w:cs="Arial"/>
            <w:b/>
            <w:bCs/>
            <w:w w:val="83"/>
            <w:sz w:val="38"/>
            <w:szCs w:val="38"/>
          </w:rPr>
          <w:delText>Creating an RSA Authentication Manager 6.1 User Object with Administrator Righ</w:delText>
        </w:r>
        <w:r w:rsidDel="0006355F">
          <w:rPr>
            <w:rFonts w:ascii="Arial" w:eastAsia="Arial" w:hAnsi="Arial" w:cs="Arial"/>
            <w:b/>
            <w:bCs/>
            <w:spacing w:val="-9"/>
            <w:w w:val="83"/>
            <w:sz w:val="38"/>
            <w:szCs w:val="38"/>
          </w:rPr>
          <w:delText>t</w:delText>
        </w:r>
        <w:r w:rsidDel="0006355F">
          <w:rPr>
            <w:rFonts w:ascii="Arial" w:eastAsia="Arial" w:hAnsi="Arial" w:cs="Arial"/>
            <w:b/>
            <w:bCs/>
            <w:w w:val="83"/>
            <w:sz w:val="38"/>
            <w:szCs w:val="38"/>
          </w:rPr>
          <w:delText>s</w:delText>
        </w:r>
      </w:del>
    </w:p>
    <w:p w14:paraId="6D9C560B" w14:textId="45E5DE8F" w:rsidR="001C3088" w:rsidDel="0006355F" w:rsidRDefault="001C3088">
      <w:pPr>
        <w:spacing w:before="16" w:after="0" w:line="200" w:lineRule="exact"/>
        <w:rPr>
          <w:del w:id="253" w:author="Glen Knutti" w:date="2015-03-27T17:47:00Z"/>
          <w:sz w:val="20"/>
          <w:szCs w:val="20"/>
        </w:rPr>
      </w:pPr>
    </w:p>
    <w:p w14:paraId="219DE660" w14:textId="142648D0" w:rsidR="001C3088" w:rsidDel="0006355F" w:rsidRDefault="00F6259B">
      <w:pPr>
        <w:spacing w:after="0" w:line="240" w:lineRule="exact"/>
        <w:ind w:left="1320" w:right="195"/>
        <w:rPr>
          <w:del w:id="254" w:author="Glen Knutti" w:date="2015-03-27T17:47:00Z"/>
          <w:rFonts w:ascii="Palatino Linotype" w:eastAsia="Palatino Linotype" w:hAnsi="Palatino Linotype" w:cs="Palatino Linotype"/>
          <w:sz w:val="20"/>
          <w:szCs w:val="20"/>
        </w:rPr>
      </w:pPr>
      <w:del w:id="255" w:author="Glen Knutti" w:date="2015-03-27T17:47:00Z">
        <w:r w:rsidDel="0006355F">
          <w:rPr>
            <w:rFonts w:ascii="Palatino Linotype" w:eastAsia="Palatino Linotype" w:hAnsi="Palatino Linotype" w:cs="Palatino Linotype"/>
            <w:spacing w:val="-15"/>
            <w:sz w:val="20"/>
            <w:szCs w:val="20"/>
          </w:rPr>
          <w:delText>Y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ou</w:delText>
        </w:r>
        <w:r w:rsidDel="0006355F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w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i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l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l</w:delText>
        </w:r>
        <w:r w:rsidDel="0006355F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nee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d</w:delText>
        </w:r>
        <w:r w:rsidDel="0006355F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to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create</w:delText>
        </w:r>
        <w:r w:rsidDel="0006355F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n</w:delText>
        </w:r>
        <w:r w:rsidDel="0006355F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R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SA</w:delText>
        </w:r>
        <w:r w:rsidDel="0006355F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u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th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n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i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c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i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o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n</w:delText>
        </w:r>
        <w:r w:rsidDel="0006355F">
          <w:rPr>
            <w:rFonts w:ascii="Palatino Linotype" w:eastAsia="Palatino Linotype" w:hAnsi="Palatino Linotype" w:cs="Palatino Linotype"/>
            <w:spacing w:val="-1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M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nager</w:delText>
        </w:r>
        <w:r w:rsidDel="0006355F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user</w:delText>
        </w:r>
        <w:r w:rsidDel="0006355F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th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</w:delText>
        </w:r>
        <w:r w:rsidDel="0006355F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matches</w:delText>
        </w:r>
        <w:r w:rsidDel="0006355F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the</w:delText>
        </w:r>
        <w:r w:rsidDel="0006355F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RS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u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thent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cat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 xml:space="preserve">on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M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na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g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r</w:delText>
        </w:r>
        <w:r w:rsidDel="0006355F">
          <w:rPr>
            <w:rFonts w:ascii="Palatino Linotype" w:eastAsia="Palatino Linotype" w:hAnsi="Palatino Linotype" w:cs="Palatino Linotype"/>
            <w:spacing w:val="-8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windows</w:delText>
        </w:r>
        <w:r w:rsidDel="0006355F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serv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ce</w:delText>
        </w:r>
        <w:r w:rsidDel="0006355F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account.</w:delText>
        </w:r>
        <w:r w:rsidDel="0006355F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M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k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sure</w:delText>
        </w:r>
        <w:r w:rsidDel="0006355F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th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U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s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r</w:delText>
        </w:r>
        <w:r w:rsidDel="0006355F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obj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ct</w:delText>
        </w:r>
        <w:r w:rsidDel="0006355F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th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at</w:delText>
        </w:r>
        <w:r w:rsidDel="0006355F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the</w:delText>
        </w:r>
        <w:r w:rsidDel="0006355F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dr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06355F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>v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r</w:delText>
        </w:r>
        <w:r w:rsidDel="0006355F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u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s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s</w:delText>
        </w:r>
        <w:r w:rsidDel="0006355F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o</w:delText>
        </w:r>
        <w:r w:rsidDel="0006355F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u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thent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cate with</w:delText>
        </w:r>
        <w:r w:rsidDel="0006355F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 xml:space="preserve">is 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n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ot</w:delText>
        </w:r>
        <w:r w:rsidDel="0006355F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u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s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d</w:delText>
        </w:r>
        <w:r w:rsidDel="0006355F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for</w:delText>
        </w:r>
        <w:r w:rsidDel="0006355F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any</w:delText>
        </w:r>
        <w:r w:rsidDel="0006355F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other</w:delText>
        </w:r>
        <w:r w:rsidDel="0006355F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purpose.</w:delText>
        </w:r>
      </w:del>
    </w:p>
    <w:p w14:paraId="419BA673" w14:textId="1BC40372" w:rsidR="001C3088" w:rsidDel="0006355F" w:rsidRDefault="001C3088">
      <w:pPr>
        <w:spacing w:before="1" w:after="0" w:line="150" w:lineRule="exact"/>
        <w:rPr>
          <w:del w:id="256" w:author="Glen Knutti" w:date="2015-03-27T17:47:00Z"/>
          <w:sz w:val="15"/>
          <w:szCs w:val="15"/>
        </w:rPr>
      </w:pPr>
    </w:p>
    <w:p w14:paraId="0B4D5EC0" w14:textId="1F34D889" w:rsidR="001C3088" w:rsidDel="0006355F" w:rsidRDefault="00F6259B">
      <w:pPr>
        <w:spacing w:after="0" w:line="240" w:lineRule="auto"/>
        <w:ind w:left="1514" w:right="-20"/>
        <w:rPr>
          <w:del w:id="257" w:author="Glen Knutti" w:date="2015-03-27T17:47:00Z"/>
          <w:rFonts w:ascii="Palatino Linotype" w:eastAsia="Palatino Linotype" w:hAnsi="Palatino Linotype" w:cs="Palatino Linotype"/>
          <w:sz w:val="20"/>
          <w:szCs w:val="20"/>
        </w:rPr>
      </w:pPr>
      <w:del w:id="258" w:author="Glen Knutti" w:date="2015-03-27T17:47:00Z">
        <w:r w:rsidDel="0006355F">
          <w:rPr>
            <w:rFonts w:ascii="Arial" w:eastAsia="Arial" w:hAnsi="Arial" w:cs="Arial"/>
            <w:b/>
            <w:bCs/>
            <w:sz w:val="19"/>
            <w:szCs w:val="19"/>
          </w:rPr>
          <w:delText xml:space="preserve">1 </w:delText>
        </w:r>
        <w:r w:rsidDel="0006355F">
          <w:rPr>
            <w:rFonts w:ascii="Arial" w:eastAsia="Arial" w:hAnsi="Arial" w:cs="Arial"/>
            <w:b/>
            <w:bCs/>
            <w:spacing w:val="15"/>
            <w:sz w:val="19"/>
            <w:szCs w:val="19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O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n</w:delText>
        </w:r>
        <w:r w:rsidDel="0006355F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th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pacing w:val="-8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R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SA</w:delText>
        </w:r>
        <w:r w:rsidDel="0006355F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u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thent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cat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on</w:delText>
        </w:r>
        <w:r w:rsidDel="0006355F">
          <w:rPr>
            <w:rFonts w:ascii="Palatino Linotype" w:eastAsia="Palatino Linotype" w:hAnsi="Palatino Linotype" w:cs="Palatino Linotype"/>
            <w:spacing w:val="-16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Man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ger</w:delText>
        </w:r>
        <w:r w:rsidDel="0006355F">
          <w:rPr>
            <w:rFonts w:ascii="Palatino Linotype" w:eastAsia="Palatino Linotype" w:hAnsi="Palatino Linotype" w:cs="Palatino Linotype"/>
            <w:spacing w:val="-1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ser</w:delText>
        </w:r>
        <w:r w:rsidDel="0006355F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>v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pacing w:val="-8"/>
            <w:sz w:val="20"/>
            <w:szCs w:val="20"/>
          </w:rPr>
          <w:delText>r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,</w:delText>
        </w:r>
        <w:r w:rsidDel="0006355F">
          <w:rPr>
            <w:rFonts w:ascii="Palatino Linotype" w:eastAsia="Palatino Linotype" w:hAnsi="Palatino Linotype" w:cs="Palatino Linotype"/>
            <w:spacing w:val="-10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open</w:delText>
        </w:r>
        <w:r w:rsidDel="0006355F">
          <w:rPr>
            <w:rFonts w:ascii="Palatino Linotype" w:eastAsia="Palatino Linotype" w:hAnsi="Palatino Linotype" w:cs="Palatino Linotype"/>
            <w:spacing w:val="-8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the</w:delText>
        </w:r>
        <w:r w:rsidDel="0006355F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Services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1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tool</w:delText>
        </w:r>
        <w:r w:rsidDel="0006355F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fo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u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nd</w:delText>
        </w:r>
        <w:r w:rsidDel="0006355F">
          <w:rPr>
            <w:rFonts w:ascii="Palatino Linotype" w:eastAsia="Palatino Linotype" w:hAnsi="Palatino Linotype" w:cs="Palatino Linotype"/>
            <w:spacing w:val="-10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n</w:delText>
        </w:r>
        <w:r w:rsidDel="0006355F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the</w:delText>
        </w:r>
        <w:r w:rsidDel="0006355F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Administr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tive</w:delText>
        </w:r>
      </w:del>
    </w:p>
    <w:p w14:paraId="32389E7A" w14:textId="31681F71" w:rsidR="001C3088" w:rsidDel="0006355F" w:rsidRDefault="00F6259B">
      <w:pPr>
        <w:spacing w:after="0" w:line="240" w:lineRule="exact"/>
        <w:ind w:left="1740" w:right="-20"/>
        <w:rPr>
          <w:del w:id="259" w:author="Glen Knutti" w:date="2015-03-27T17:47:00Z"/>
          <w:rFonts w:ascii="Palatino Linotype" w:eastAsia="Palatino Linotype" w:hAnsi="Palatino Linotype" w:cs="Palatino Linotype"/>
          <w:sz w:val="20"/>
          <w:szCs w:val="20"/>
        </w:rPr>
      </w:pPr>
      <w:del w:id="260" w:author="Glen Knutti" w:date="2015-03-27T17:47:00Z">
        <w:r w:rsidDel="0006355F">
          <w:rPr>
            <w:rFonts w:ascii="Palatino Linotype" w:eastAsia="Palatino Linotype" w:hAnsi="Palatino Linotype" w:cs="Palatino Linotype"/>
            <w:b/>
            <w:bCs/>
            <w:spacing w:val="-19"/>
            <w:position w:val="1"/>
            <w:sz w:val="20"/>
            <w:szCs w:val="20"/>
          </w:rPr>
          <w:delText>T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position w:val="1"/>
            <w:sz w:val="20"/>
            <w:szCs w:val="20"/>
          </w:rPr>
          <w:delText>oo</w:delText>
        </w:r>
        <w:r w:rsidDel="0006355F">
          <w:rPr>
            <w:rFonts w:ascii="Palatino Linotype" w:eastAsia="Palatino Linotype" w:hAnsi="Palatino Linotype" w:cs="Palatino Linotype"/>
            <w:b/>
            <w:bCs/>
            <w:position w:val="1"/>
            <w:sz w:val="20"/>
            <w:szCs w:val="20"/>
          </w:rPr>
          <w:delText>ls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4"/>
            <w:position w:val="1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delText>sect</w:delText>
        </w:r>
        <w:r w:rsidDel="0006355F">
          <w:rPr>
            <w:rFonts w:ascii="Palatino Linotype" w:eastAsia="Palatino Linotype" w:hAnsi="Palatino Linotype" w:cs="Palatino Linotype"/>
            <w:spacing w:val="1"/>
            <w:position w:val="1"/>
            <w:sz w:val="20"/>
            <w:szCs w:val="20"/>
          </w:rPr>
          <w:delText>i</w:delText>
        </w:r>
        <w:r w:rsidDel="0006355F"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delText>on</w:delText>
        </w:r>
        <w:r w:rsidDel="0006355F">
          <w:rPr>
            <w:rFonts w:ascii="Palatino Linotype" w:eastAsia="Palatino Linotype" w:hAnsi="Palatino Linotype" w:cs="Palatino Linotype"/>
            <w:spacing w:val="-6"/>
            <w:position w:val="1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delText>of</w:delText>
        </w:r>
        <w:r w:rsidDel="0006355F">
          <w:rPr>
            <w:rFonts w:ascii="Palatino Linotype" w:eastAsia="Palatino Linotype" w:hAnsi="Palatino Linotype" w:cs="Palatino Linotype"/>
            <w:spacing w:val="-2"/>
            <w:position w:val="1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position w:val="1"/>
            <w:sz w:val="20"/>
            <w:szCs w:val="20"/>
          </w:rPr>
          <w:delText>th</w:delText>
        </w:r>
        <w:r w:rsidDel="0006355F"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pacing w:val="-3"/>
            <w:position w:val="1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2"/>
            <w:position w:val="1"/>
            <w:sz w:val="20"/>
            <w:szCs w:val="20"/>
          </w:rPr>
          <w:delText>W</w:delText>
        </w:r>
        <w:r w:rsidDel="0006355F">
          <w:rPr>
            <w:rFonts w:ascii="Palatino Linotype" w:eastAsia="Palatino Linotype" w:hAnsi="Palatino Linotype" w:cs="Palatino Linotype"/>
            <w:b/>
            <w:bCs/>
            <w:position w:val="1"/>
            <w:sz w:val="20"/>
            <w:szCs w:val="20"/>
          </w:rPr>
          <w:delText>i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position w:val="1"/>
            <w:sz w:val="20"/>
            <w:szCs w:val="20"/>
          </w:rPr>
          <w:delText>nd</w:delText>
        </w:r>
        <w:r w:rsidDel="0006355F">
          <w:rPr>
            <w:rFonts w:ascii="Palatino Linotype" w:eastAsia="Palatino Linotype" w:hAnsi="Palatino Linotype" w:cs="Palatino Linotype"/>
            <w:b/>
            <w:bCs/>
            <w:position w:val="1"/>
            <w:sz w:val="20"/>
            <w:szCs w:val="20"/>
          </w:rPr>
          <w:delText>o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position w:val="1"/>
            <w:sz w:val="20"/>
            <w:szCs w:val="20"/>
          </w:rPr>
          <w:delText>w</w:delText>
        </w:r>
        <w:r w:rsidDel="0006355F">
          <w:rPr>
            <w:rFonts w:ascii="Palatino Linotype" w:eastAsia="Palatino Linotype" w:hAnsi="Palatino Linotype" w:cs="Palatino Linotype"/>
            <w:b/>
            <w:bCs/>
            <w:position w:val="1"/>
            <w:sz w:val="20"/>
            <w:szCs w:val="20"/>
          </w:rPr>
          <w:delText>s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8"/>
            <w:position w:val="1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position w:val="1"/>
            <w:sz w:val="20"/>
            <w:szCs w:val="20"/>
          </w:rPr>
          <w:delText>Control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7"/>
            <w:position w:val="1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position w:val="1"/>
            <w:sz w:val="20"/>
            <w:szCs w:val="20"/>
          </w:rPr>
          <w:delText>Pane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position w:val="1"/>
            <w:sz w:val="20"/>
            <w:szCs w:val="20"/>
          </w:rPr>
          <w:delText>l</w:delText>
        </w:r>
        <w:r w:rsidDel="0006355F"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delText>.</w:delText>
        </w:r>
      </w:del>
    </w:p>
    <w:p w14:paraId="41248709" w14:textId="79C5ED84" w:rsidR="001C3088" w:rsidDel="0006355F" w:rsidRDefault="00F6259B">
      <w:pPr>
        <w:spacing w:before="60" w:after="0" w:line="240" w:lineRule="auto"/>
        <w:ind w:left="1514" w:right="-20"/>
        <w:rPr>
          <w:del w:id="261" w:author="Glen Knutti" w:date="2015-03-27T17:47:00Z"/>
          <w:rFonts w:ascii="Palatino Linotype" w:eastAsia="Palatino Linotype" w:hAnsi="Palatino Linotype" w:cs="Palatino Linotype"/>
          <w:sz w:val="20"/>
          <w:szCs w:val="20"/>
        </w:rPr>
      </w:pPr>
      <w:del w:id="262" w:author="Glen Knutti" w:date="2015-03-27T17:47:00Z">
        <w:r w:rsidDel="0006355F">
          <w:rPr>
            <w:rFonts w:ascii="Arial" w:eastAsia="Arial" w:hAnsi="Arial" w:cs="Arial"/>
            <w:b/>
            <w:bCs/>
            <w:sz w:val="19"/>
            <w:szCs w:val="19"/>
          </w:rPr>
          <w:delText xml:space="preserve">2 </w:delText>
        </w:r>
        <w:r w:rsidDel="0006355F">
          <w:rPr>
            <w:rFonts w:ascii="Arial" w:eastAsia="Arial" w:hAnsi="Arial" w:cs="Arial"/>
            <w:b/>
            <w:bCs/>
            <w:spacing w:val="15"/>
            <w:sz w:val="19"/>
            <w:szCs w:val="19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Select</w:delText>
        </w:r>
        <w:r w:rsidDel="0006355F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the</w:delText>
        </w:r>
        <w:r w:rsidDel="0006355F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R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SA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Auth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Mgr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Da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mon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7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service,</w:delText>
        </w:r>
        <w:r w:rsidDel="0006355F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then</w:delText>
        </w:r>
        <w:r w:rsidDel="0006355F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click</w:delText>
        </w:r>
        <w:r w:rsidDel="0006355F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Ac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t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i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on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&gt;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Propertie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s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.</w:delText>
        </w:r>
      </w:del>
    </w:p>
    <w:p w14:paraId="315D4082" w14:textId="651AC32C" w:rsidR="001C3088" w:rsidDel="0006355F" w:rsidRDefault="00F6259B">
      <w:pPr>
        <w:spacing w:before="60" w:after="0" w:line="240" w:lineRule="auto"/>
        <w:ind w:left="1514" w:right="-20"/>
        <w:rPr>
          <w:del w:id="263" w:author="Glen Knutti" w:date="2015-03-27T17:47:00Z"/>
          <w:rFonts w:ascii="Palatino Linotype" w:eastAsia="Palatino Linotype" w:hAnsi="Palatino Linotype" w:cs="Palatino Linotype"/>
          <w:sz w:val="20"/>
          <w:szCs w:val="20"/>
        </w:rPr>
      </w:pPr>
      <w:del w:id="264" w:author="Glen Knutti" w:date="2015-03-27T17:47:00Z">
        <w:r w:rsidDel="0006355F">
          <w:rPr>
            <w:rFonts w:ascii="Arial" w:eastAsia="Arial" w:hAnsi="Arial" w:cs="Arial"/>
            <w:b/>
            <w:bCs/>
            <w:sz w:val="19"/>
            <w:szCs w:val="19"/>
          </w:rPr>
          <w:delText xml:space="preserve">3 </w:delText>
        </w:r>
        <w:r w:rsidDel="0006355F">
          <w:rPr>
            <w:rFonts w:ascii="Arial" w:eastAsia="Arial" w:hAnsi="Arial" w:cs="Arial"/>
            <w:b/>
            <w:bCs/>
            <w:spacing w:val="15"/>
            <w:sz w:val="19"/>
            <w:szCs w:val="19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Click</w:delText>
        </w:r>
        <w:r w:rsidDel="0006355F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the</w:delText>
        </w:r>
        <w:r w:rsidDel="0006355F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Lo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g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O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n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tab.</w:delText>
        </w:r>
      </w:del>
    </w:p>
    <w:p w14:paraId="618085B4" w14:textId="384D4796" w:rsidR="001C3088" w:rsidDel="0006355F" w:rsidRDefault="00F6259B">
      <w:pPr>
        <w:spacing w:before="78" w:after="0" w:line="240" w:lineRule="exact"/>
        <w:ind w:left="1740" w:right="45" w:hanging="227"/>
        <w:rPr>
          <w:del w:id="265" w:author="Glen Knutti" w:date="2015-03-27T17:47:00Z"/>
          <w:rFonts w:ascii="Palatino Linotype" w:eastAsia="Palatino Linotype" w:hAnsi="Palatino Linotype" w:cs="Palatino Linotype"/>
          <w:sz w:val="20"/>
          <w:szCs w:val="20"/>
        </w:rPr>
      </w:pPr>
      <w:del w:id="266" w:author="Glen Knutti" w:date="2015-03-27T17:47:00Z">
        <w:r w:rsidDel="0006355F">
          <w:rPr>
            <w:rFonts w:ascii="Arial" w:eastAsia="Arial" w:hAnsi="Arial" w:cs="Arial"/>
            <w:b/>
            <w:bCs/>
            <w:sz w:val="19"/>
            <w:szCs w:val="19"/>
          </w:rPr>
          <w:delText xml:space="preserve">4 </w:delText>
        </w:r>
        <w:r w:rsidDel="0006355F">
          <w:rPr>
            <w:rFonts w:ascii="Arial" w:eastAsia="Arial" w:hAnsi="Arial" w:cs="Arial"/>
            <w:b/>
            <w:bCs/>
            <w:spacing w:val="15"/>
            <w:sz w:val="19"/>
            <w:szCs w:val="19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-13"/>
            <w:sz w:val="20"/>
            <w:szCs w:val="20"/>
          </w:rPr>
          <w:delText>T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y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pica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l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ly</w:delText>
        </w:r>
        <w:r w:rsidDel="0006355F">
          <w:rPr>
            <w:rFonts w:ascii="Palatino Linotype" w:eastAsia="Palatino Linotype" w:hAnsi="Palatino Linotype" w:cs="Palatino Linotype"/>
            <w:spacing w:val="-1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the</w:delText>
        </w:r>
        <w:r w:rsidDel="0006355F">
          <w:rPr>
            <w:rFonts w:ascii="Palatino Linotype" w:eastAsia="Palatino Linotype" w:hAnsi="Palatino Linotype" w:cs="Palatino Linotype"/>
            <w:spacing w:val="-8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serv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ice</w:delText>
        </w:r>
        <w:r w:rsidDel="0006355F">
          <w:rPr>
            <w:rFonts w:ascii="Palatino Linotype" w:eastAsia="Palatino Linotype" w:hAnsi="Palatino Linotype" w:cs="Palatino Linotype"/>
            <w:spacing w:val="-11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wi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ll</w:delText>
        </w:r>
        <w:r w:rsidDel="0006355F">
          <w:rPr>
            <w:rFonts w:ascii="Palatino Linotype" w:eastAsia="Palatino Linotype" w:hAnsi="Palatino Linotype" w:cs="Palatino Linotype"/>
            <w:spacing w:val="-8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be</w:delText>
        </w:r>
        <w:r w:rsidDel="0006355F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set</w:delText>
        </w:r>
        <w:r w:rsidDel="0006355F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to</w:delText>
        </w:r>
        <w:r w:rsidDel="0006355F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l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o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g</w:delText>
        </w:r>
        <w:r w:rsidDel="0006355F">
          <w:rPr>
            <w:rFonts w:ascii="Palatino Linotype" w:eastAsia="Palatino Linotype" w:hAnsi="Palatino Linotype" w:cs="Palatino Linotype"/>
            <w:spacing w:val="-8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on</w:delText>
        </w:r>
        <w:r w:rsidDel="0006355F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s</w:delText>
        </w:r>
        <w:r w:rsidDel="0006355F">
          <w:rPr>
            <w:rFonts w:ascii="Palatino Linotype" w:eastAsia="Palatino Linotype" w:hAnsi="Palatino Linotype" w:cs="Palatino Linotype"/>
            <w:spacing w:val="-8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th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pacing w:val="-8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Loc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l</w:delText>
        </w:r>
        <w:r w:rsidDel="0006355F">
          <w:rPr>
            <w:rFonts w:ascii="Palatino Linotype" w:eastAsia="Palatino Linotype" w:hAnsi="Palatino Linotype" w:cs="Palatino Linotype"/>
            <w:spacing w:val="-11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S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y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s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m</w:delText>
        </w:r>
        <w:r w:rsidDel="0006355F">
          <w:rPr>
            <w:rFonts w:ascii="Palatino Linotype" w:eastAsia="Palatino Linotype" w:hAnsi="Palatino Linotype" w:cs="Palatino Linotype"/>
            <w:spacing w:val="-11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acc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o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unt.</w:delText>
        </w:r>
        <w:r w:rsidDel="0006355F">
          <w:rPr>
            <w:rFonts w:ascii="Palatino Linotype" w:eastAsia="Palatino Linotype" w:hAnsi="Palatino Linotype" w:cs="Palatino Linotype"/>
            <w:spacing w:val="-11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If</w:delText>
        </w:r>
        <w:r w:rsidDel="0006355F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the</w:delText>
        </w:r>
        <w:r w:rsidDel="0006355F">
          <w:rPr>
            <w:rFonts w:ascii="Palatino Linotype" w:eastAsia="Palatino Linotype" w:hAnsi="Palatino Linotype" w:cs="Palatino Linotype"/>
            <w:spacing w:val="-8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s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rvic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pacing w:val="-11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is</w:delText>
        </w:r>
        <w:r w:rsidDel="0006355F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configur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d to</w:delText>
        </w:r>
        <w:r w:rsidDel="0006355F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u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se</w:delText>
        </w:r>
        <w:r w:rsidDel="0006355F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an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account</w:delText>
        </w:r>
        <w:r w:rsidDel="0006355F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oth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r</w:delText>
        </w:r>
        <w:r w:rsidDel="0006355F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than</w:delText>
        </w:r>
        <w:r w:rsidDel="0006355F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the</w:delText>
        </w:r>
        <w:r w:rsidDel="0006355F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Loc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l</w:delText>
        </w:r>
        <w:r w:rsidDel="0006355F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Sys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em</w:delText>
        </w:r>
        <w:r w:rsidDel="0006355F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ac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c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o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un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t,</w:delText>
        </w:r>
        <w:r w:rsidDel="0006355F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not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the</w:delText>
        </w:r>
        <w:r w:rsidDel="0006355F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account</w:delText>
        </w:r>
        <w:r w:rsidDel="0006355F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nam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u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s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ed.</w:delText>
        </w:r>
      </w:del>
    </w:p>
    <w:p w14:paraId="1A96395D" w14:textId="5C4260DB" w:rsidR="001C3088" w:rsidDel="0006355F" w:rsidRDefault="00F6259B">
      <w:pPr>
        <w:spacing w:before="72" w:after="0" w:line="240" w:lineRule="auto"/>
        <w:ind w:left="1514" w:right="-20"/>
        <w:rPr>
          <w:del w:id="267" w:author="Glen Knutti" w:date="2015-03-27T17:47:00Z"/>
          <w:rFonts w:ascii="Palatino Linotype" w:eastAsia="Palatino Linotype" w:hAnsi="Palatino Linotype" w:cs="Palatino Linotype"/>
          <w:sz w:val="20"/>
          <w:szCs w:val="20"/>
        </w:rPr>
      </w:pPr>
      <w:del w:id="268" w:author="Glen Knutti" w:date="2015-03-27T17:47:00Z">
        <w:r w:rsidDel="0006355F">
          <w:rPr>
            <w:rFonts w:ascii="Arial" w:eastAsia="Arial" w:hAnsi="Arial" w:cs="Arial"/>
            <w:b/>
            <w:bCs/>
            <w:sz w:val="19"/>
            <w:szCs w:val="19"/>
          </w:rPr>
          <w:delText xml:space="preserve">5 </w:delText>
        </w:r>
        <w:r w:rsidDel="0006355F">
          <w:rPr>
            <w:rFonts w:ascii="Arial" w:eastAsia="Arial" w:hAnsi="Arial" w:cs="Arial"/>
            <w:b/>
            <w:bCs/>
            <w:spacing w:val="15"/>
            <w:sz w:val="19"/>
            <w:szCs w:val="19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Click</w:delText>
        </w:r>
        <w:r w:rsidDel="0006355F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Cancel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in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the</w:delText>
        </w:r>
        <w:r w:rsidDel="0006355F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RS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Au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th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Mgr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D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aemon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8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serv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ice</w:delText>
        </w:r>
        <w:r w:rsidDel="0006355F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windo</w:delText>
        </w:r>
        <w:r w:rsidDel="0006355F">
          <w:rPr>
            <w:rFonts w:ascii="Palatino Linotype" w:eastAsia="Palatino Linotype" w:hAnsi="Palatino Linotype" w:cs="Palatino Linotype"/>
            <w:spacing w:val="-18"/>
            <w:sz w:val="20"/>
            <w:szCs w:val="20"/>
          </w:rPr>
          <w:delText>w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..</w:delText>
        </w:r>
      </w:del>
    </w:p>
    <w:p w14:paraId="102358A4" w14:textId="3DF29F50" w:rsidR="001C3088" w:rsidDel="0006355F" w:rsidRDefault="00F6259B">
      <w:pPr>
        <w:spacing w:before="60" w:after="0" w:line="240" w:lineRule="auto"/>
        <w:ind w:left="1514" w:right="-20"/>
        <w:rPr>
          <w:del w:id="269" w:author="Glen Knutti" w:date="2015-03-27T17:47:00Z"/>
          <w:rFonts w:ascii="Palatino Linotype" w:eastAsia="Palatino Linotype" w:hAnsi="Palatino Linotype" w:cs="Palatino Linotype"/>
          <w:sz w:val="20"/>
          <w:szCs w:val="20"/>
        </w:rPr>
      </w:pPr>
      <w:del w:id="270" w:author="Glen Knutti" w:date="2015-03-27T17:47:00Z">
        <w:r w:rsidDel="0006355F">
          <w:rPr>
            <w:rFonts w:ascii="Arial" w:eastAsia="Arial" w:hAnsi="Arial" w:cs="Arial"/>
            <w:b/>
            <w:bCs/>
            <w:sz w:val="19"/>
            <w:szCs w:val="19"/>
          </w:rPr>
          <w:delText xml:space="preserve">6 </w:delText>
        </w:r>
        <w:r w:rsidDel="0006355F">
          <w:rPr>
            <w:rFonts w:ascii="Arial" w:eastAsia="Arial" w:hAnsi="Arial" w:cs="Arial"/>
            <w:b/>
            <w:bCs/>
            <w:spacing w:val="15"/>
            <w:sz w:val="19"/>
            <w:szCs w:val="19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Close</w:delText>
        </w:r>
        <w:r w:rsidDel="0006355F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the</w:delText>
        </w:r>
        <w:r w:rsidDel="0006355F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Services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7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windo</w:delText>
        </w:r>
        <w:r w:rsidDel="0006355F">
          <w:rPr>
            <w:rFonts w:ascii="Palatino Linotype" w:eastAsia="Palatino Linotype" w:hAnsi="Palatino Linotype" w:cs="Palatino Linotype"/>
            <w:spacing w:val="-18"/>
            <w:sz w:val="20"/>
            <w:szCs w:val="20"/>
          </w:rPr>
          <w:delText>w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.</w:delText>
        </w:r>
      </w:del>
    </w:p>
    <w:p w14:paraId="370C335E" w14:textId="4AFE5D74" w:rsidR="001C3088" w:rsidDel="0006355F" w:rsidRDefault="00F6259B">
      <w:pPr>
        <w:spacing w:before="60" w:after="0" w:line="240" w:lineRule="auto"/>
        <w:ind w:left="1514" w:right="-20"/>
        <w:rPr>
          <w:del w:id="271" w:author="Glen Knutti" w:date="2015-03-27T17:47:00Z"/>
          <w:rFonts w:ascii="Palatino Linotype" w:eastAsia="Palatino Linotype" w:hAnsi="Palatino Linotype" w:cs="Palatino Linotype"/>
          <w:sz w:val="20"/>
          <w:szCs w:val="20"/>
        </w:rPr>
      </w:pPr>
      <w:del w:id="272" w:author="Glen Knutti" w:date="2015-03-27T17:47:00Z">
        <w:r w:rsidDel="0006355F">
          <w:rPr>
            <w:rFonts w:ascii="Arial" w:eastAsia="Arial" w:hAnsi="Arial" w:cs="Arial"/>
            <w:b/>
            <w:bCs/>
            <w:sz w:val="19"/>
            <w:szCs w:val="19"/>
          </w:rPr>
          <w:delText xml:space="preserve">7 </w:delText>
        </w:r>
        <w:r w:rsidDel="0006355F">
          <w:rPr>
            <w:rFonts w:ascii="Arial" w:eastAsia="Arial" w:hAnsi="Arial" w:cs="Arial"/>
            <w:b/>
            <w:bCs/>
            <w:spacing w:val="15"/>
            <w:sz w:val="19"/>
            <w:szCs w:val="19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St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r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</w:delText>
        </w:r>
        <w:r w:rsidDel="0006355F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th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RS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u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th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n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t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i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cat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i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on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1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M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nag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r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8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Administration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1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tool.</w:delText>
        </w:r>
      </w:del>
    </w:p>
    <w:p w14:paraId="6A1B61EE" w14:textId="552EB8B4" w:rsidR="001C3088" w:rsidDel="0006355F" w:rsidRDefault="00F6259B">
      <w:pPr>
        <w:spacing w:before="60" w:after="0" w:line="240" w:lineRule="auto"/>
        <w:ind w:left="1514" w:right="-20"/>
        <w:rPr>
          <w:del w:id="273" w:author="Glen Knutti" w:date="2015-03-27T17:47:00Z"/>
          <w:rFonts w:ascii="Palatino Linotype" w:eastAsia="Palatino Linotype" w:hAnsi="Palatino Linotype" w:cs="Palatino Linotype"/>
          <w:sz w:val="20"/>
          <w:szCs w:val="20"/>
        </w:rPr>
      </w:pPr>
      <w:del w:id="274" w:author="Glen Knutti" w:date="2015-03-27T17:47:00Z">
        <w:r w:rsidDel="0006355F">
          <w:rPr>
            <w:rFonts w:ascii="Arial" w:eastAsia="Arial" w:hAnsi="Arial" w:cs="Arial"/>
            <w:b/>
            <w:bCs/>
            <w:sz w:val="19"/>
            <w:szCs w:val="19"/>
          </w:rPr>
          <w:delText xml:space="preserve">8 </w:delText>
        </w:r>
        <w:r w:rsidDel="0006355F">
          <w:rPr>
            <w:rFonts w:ascii="Arial" w:eastAsia="Arial" w:hAnsi="Arial" w:cs="Arial"/>
            <w:b/>
            <w:bCs/>
            <w:spacing w:val="15"/>
            <w:sz w:val="19"/>
            <w:szCs w:val="19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Click</w:delText>
        </w:r>
        <w:r w:rsidDel="0006355F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Us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r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&gt;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dd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Us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r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.</w:delText>
        </w:r>
      </w:del>
    </w:p>
    <w:p w14:paraId="3788DDEC" w14:textId="0C7363B8" w:rsidR="001C3088" w:rsidDel="0006355F" w:rsidRDefault="00F6259B">
      <w:pPr>
        <w:spacing w:before="60" w:after="0" w:line="240" w:lineRule="auto"/>
        <w:ind w:left="1514" w:right="-20"/>
        <w:rPr>
          <w:del w:id="275" w:author="Glen Knutti" w:date="2015-03-27T17:47:00Z"/>
          <w:rFonts w:ascii="Palatino Linotype" w:eastAsia="Palatino Linotype" w:hAnsi="Palatino Linotype" w:cs="Palatino Linotype"/>
          <w:sz w:val="20"/>
          <w:szCs w:val="20"/>
        </w:rPr>
      </w:pPr>
      <w:del w:id="276" w:author="Glen Knutti" w:date="2015-03-27T17:47:00Z">
        <w:r w:rsidDel="0006355F">
          <w:rPr>
            <w:rFonts w:ascii="Arial" w:eastAsia="Arial" w:hAnsi="Arial" w:cs="Arial"/>
            <w:b/>
            <w:bCs/>
            <w:sz w:val="19"/>
            <w:szCs w:val="19"/>
          </w:rPr>
          <w:delText xml:space="preserve">9 </w:delText>
        </w:r>
        <w:r w:rsidDel="0006355F">
          <w:rPr>
            <w:rFonts w:ascii="Arial" w:eastAsia="Arial" w:hAnsi="Arial" w:cs="Arial"/>
            <w:b/>
            <w:bCs/>
            <w:spacing w:val="15"/>
            <w:sz w:val="19"/>
            <w:szCs w:val="19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En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r</w:delText>
        </w:r>
        <w:r w:rsidDel="0006355F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the</w:delText>
        </w:r>
        <w:r w:rsidDel="0006355F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Fi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r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s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</w:delText>
        </w:r>
        <w:r w:rsidDel="0006355F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N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me,</w:delText>
        </w:r>
        <w:r w:rsidDel="0006355F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Las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</w:delText>
        </w:r>
        <w:r w:rsidDel="0006355F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Name,</w:delText>
        </w:r>
        <w:r w:rsidDel="0006355F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an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d</w:delText>
        </w:r>
        <w:r w:rsidDel="0006355F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Default</w:delText>
        </w:r>
        <w:r w:rsidDel="0006355F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Log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i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n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,</w:delText>
        </w:r>
        <w:r w:rsidDel="0006355F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then</w:delText>
        </w:r>
        <w:r w:rsidDel="0006355F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click</w:delText>
        </w:r>
        <w:r w:rsidDel="0006355F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O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K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.</w:delText>
        </w:r>
      </w:del>
    </w:p>
    <w:p w14:paraId="18B6873F" w14:textId="2C2898D0" w:rsidR="001C3088" w:rsidDel="0006355F" w:rsidRDefault="00F6259B">
      <w:pPr>
        <w:spacing w:before="78" w:after="0" w:line="240" w:lineRule="exact"/>
        <w:ind w:left="1740" w:right="56"/>
        <w:rPr>
          <w:del w:id="277" w:author="Glen Knutti" w:date="2015-03-27T17:47:00Z"/>
          <w:rFonts w:ascii="Palatino Linotype" w:eastAsia="Palatino Linotype" w:hAnsi="Palatino Linotype" w:cs="Palatino Linotype"/>
          <w:sz w:val="20"/>
          <w:szCs w:val="20"/>
        </w:rPr>
      </w:pPr>
      <w:del w:id="278" w:author="Glen Knutti" w:date="2015-03-27T17:47:00Z"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If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the</w:delText>
        </w:r>
        <w:r w:rsidDel="0006355F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serv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ice</w:delText>
        </w:r>
        <w:r w:rsidDel="0006355F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is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us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ing</w:delText>
        </w:r>
        <w:r w:rsidDel="0006355F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the</w:delText>
        </w:r>
        <w:r w:rsidDel="0006355F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Local</w:delText>
        </w:r>
        <w:r w:rsidDel="0006355F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System</w:delText>
        </w:r>
        <w:r w:rsidDel="0006355F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account</w:delText>
        </w:r>
        <w:r w:rsidDel="0006355F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f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o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r</w:delText>
        </w:r>
        <w:r w:rsidDel="0006355F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i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s</w:delText>
        </w:r>
        <w:r w:rsidDel="0006355F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s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rvic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account,</w:delText>
        </w:r>
        <w:r w:rsidDel="0006355F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th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Default</w:delText>
        </w:r>
        <w:r w:rsidDel="0006355F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Log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in</w:delText>
        </w:r>
        <w:r w:rsidDel="0006355F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should be</w:delText>
        </w:r>
        <w:r w:rsidDel="0006355F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s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</w:delText>
        </w:r>
        <w:r w:rsidDel="0006355F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o</w:delText>
        </w:r>
        <w:r w:rsidDel="0006355F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06355F">
          <w:rPr>
            <w:rFonts w:ascii="Courier New" w:eastAsia="Courier New" w:hAnsi="Courier New" w:cs="Courier New"/>
            <w:spacing w:val="-1"/>
            <w:w w:val="95"/>
            <w:sz w:val="19"/>
            <w:szCs w:val="19"/>
          </w:rPr>
          <w:delText>SYSTE</w:delText>
        </w:r>
        <w:r w:rsidDel="0006355F">
          <w:rPr>
            <w:rFonts w:ascii="Courier New" w:eastAsia="Courier New" w:hAnsi="Courier New" w:cs="Courier New"/>
            <w:w w:val="95"/>
            <w:sz w:val="19"/>
            <w:szCs w:val="19"/>
          </w:rPr>
          <w:delText>M</w:delText>
        </w:r>
        <w:r w:rsidDel="0006355F">
          <w:rPr>
            <w:rFonts w:ascii="Palatino Linotype" w:eastAsia="Palatino Linotype" w:hAnsi="Palatino Linotype" w:cs="Palatino Linotype"/>
            <w:w w:val="95"/>
            <w:sz w:val="20"/>
            <w:szCs w:val="20"/>
          </w:rPr>
          <w:delText>.</w:delText>
        </w:r>
        <w:r w:rsidDel="0006355F">
          <w:rPr>
            <w:rFonts w:ascii="Palatino Linotype" w:eastAsia="Palatino Linotype" w:hAnsi="Palatino Linotype" w:cs="Palatino Linotype"/>
            <w:spacing w:val="4"/>
            <w:w w:val="9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Otherwis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,</w:delText>
        </w:r>
        <w:r w:rsidDel="0006355F">
          <w:rPr>
            <w:rFonts w:ascii="Palatino Linotype" w:eastAsia="Palatino Linotype" w:hAnsi="Palatino Linotype" w:cs="Palatino Linotype"/>
            <w:spacing w:val="-9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use</w:delText>
        </w:r>
        <w:r w:rsidDel="0006355F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h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accou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n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</w:delText>
        </w:r>
        <w:r w:rsidDel="0006355F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nam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noted</w:delText>
        </w:r>
        <w:r w:rsidDel="0006355F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in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Step</w:delText>
        </w:r>
        <w:r w:rsidDel="0006355F">
          <w:rPr>
            <w:rFonts w:ascii="Palatino Linotype" w:eastAsia="Palatino Linotype" w:hAnsi="Palatino Linotype" w:cs="Palatino Linotype"/>
            <w:color w:val="0000FF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4</w:delText>
        </w:r>
      </w:del>
    </w:p>
    <w:p w14:paraId="2D6F2D91" w14:textId="48014CC6" w:rsidR="001C3088" w:rsidDel="0006355F" w:rsidRDefault="00F6259B">
      <w:pPr>
        <w:spacing w:before="72" w:after="0" w:line="240" w:lineRule="auto"/>
        <w:ind w:left="1740" w:right="-20"/>
        <w:rPr>
          <w:del w:id="279" w:author="Glen Knutti" w:date="2015-03-27T17:47:00Z"/>
          <w:rFonts w:ascii="Palatino Linotype" w:eastAsia="Palatino Linotype" w:hAnsi="Palatino Linotype" w:cs="Palatino Linotype"/>
          <w:sz w:val="20"/>
          <w:szCs w:val="20"/>
        </w:rPr>
      </w:pPr>
      <w:del w:id="280" w:author="Glen Knutti" w:date="2015-03-27T17:47:00Z"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For</w:delText>
        </w:r>
        <w:r w:rsidDel="0006355F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ex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am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pl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:</w:delText>
        </w:r>
      </w:del>
    </w:p>
    <w:p w14:paraId="1D33D790" w14:textId="7894B0F1" w:rsidR="001C3088" w:rsidDel="0006355F" w:rsidRDefault="00F6259B">
      <w:pPr>
        <w:spacing w:before="60" w:after="0" w:line="293" w:lineRule="auto"/>
        <w:ind w:left="1740" w:right="6350"/>
        <w:rPr>
          <w:del w:id="281" w:author="Glen Knutti" w:date="2015-03-27T17:47:00Z"/>
          <w:rFonts w:ascii="Courier New" w:eastAsia="Courier New" w:hAnsi="Courier New" w:cs="Courier New"/>
          <w:sz w:val="19"/>
          <w:szCs w:val="19"/>
        </w:rPr>
      </w:pPr>
      <w:del w:id="282" w:author="Glen Knutti" w:date="2015-03-27T17:47:00Z">
        <w:r w:rsidDel="0006355F">
          <w:rPr>
            <w:rFonts w:ascii="Palatino Linotype" w:eastAsia="Palatino Linotype" w:hAnsi="Palatino Linotype" w:cs="Palatino Linotype"/>
            <w:b/>
            <w:bCs/>
            <w:spacing w:val="-1"/>
            <w:sz w:val="20"/>
            <w:szCs w:val="20"/>
          </w:rPr>
          <w:delText>F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i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rst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 xml:space="preserve">Name: 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45"/>
            <w:sz w:val="20"/>
            <w:szCs w:val="20"/>
          </w:rPr>
          <w:delText xml:space="preserve"> </w:delText>
        </w:r>
        <w:r w:rsidDel="0006355F">
          <w:rPr>
            <w:rFonts w:ascii="Courier New" w:eastAsia="Courier New" w:hAnsi="Courier New" w:cs="Courier New"/>
            <w:spacing w:val="-1"/>
            <w:w w:val="95"/>
            <w:sz w:val="19"/>
            <w:szCs w:val="19"/>
          </w:rPr>
          <w:delText xml:space="preserve">Local 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1"/>
            <w:w w:val="99"/>
            <w:sz w:val="20"/>
            <w:szCs w:val="20"/>
          </w:rPr>
          <w:delText>L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w w:val="99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b/>
            <w:bCs/>
            <w:w w:val="99"/>
            <w:sz w:val="20"/>
            <w:szCs w:val="20"/>
          </w:rPr>
          <w:delText>st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 xml:space="preserve"> Name: 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45"/>
            <w:sz w:val="20"/>
            <w:szCs w:val="20"/>
          </w:rPr>
          <w:delText xml:space="preserve"> </w:delText>
        </w:r>
        <w:r w:rsidDel="0006355F">
          <w:rPr>
            <w:rFonts w:ascii="Courier New" w:eastAsia="Courier New" w:hAnsi="Courier New" w:cs="Courier New"/>
            <w:spacing w:val="-1"/>
            <w:sz w:val="19"/>
            <w:szCs w:val="19"/>
          </w:rPr>
          <w:delText xml:space="preserve">System 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Default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7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 xml:space="preserve">Login: 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44"/>
            <w:sz w:val="20"/>
            <w:szCs w:val="20"/>
          </w:rPr>
          <w:delText xml:space="preserve"> </w:delText>
        </w:r>
        <w:r w:rsidDel="0006355F">
          <w:rPr>
            <w:rFonts w:ascii="Courier New" w:eastAsia="Courier New" w:hAnsi="Courier New" w:cs="Courier New"/>
            <w:spacing w:val="-1"/>
            <w:sz w:val="19"/>
            <w:szCs w:val="19"/>
          </w:rPr>
          <w:delText>SYSTEM</w:delText>
        </w:r>
      </w:del>
    </w:p>
    <w:p w14:paraId="68E17884" w14:textId="5787D49E" w:rsidR="001C3088" w:rsidDel="0006355F" w:rsidRDefault="00F6259B">
      <w:pPr>
        <w:spacing w:after="0" w:line="240" w:lineRule="auto"/>
        <w:ind w:left="1407" w:right="-20"/>
        <w:rPr>
          <w:del w:id="283" w:author="Glen Knutti" w:date="2015-03-27T17:47:00Z"/>
          <w:rFonts w:ascii="Palatino Linotype" w:eastAsia="Palatino Linotype" w:hAnsi="Palatino Linotype" w:cs="Palatino Linotype"/>
          <w:sz w:val="20"/>
          <w:szCs w:val="20"/>
        </w:rPr>
      </w:pPr>
      <w:del w:id="284" w:author="Glen Knutti" w:date="2015-03-27T17:47:00Z">
        <w:r w:rsidDel="0006355F">
          <w:rPr>
            <w:rFonts w:ascii="Arial" w:eastAsia="Arial" w:hAnsi="Arial" w:cs="Arial"/>
            <w:b/>
            <w:bCs/>
            <w:sz w:val="19"/>
            <w:szCs w:val="19"/>
          </w:rPr>
          <w:delText xml:space="preserve">10 </w:delText>
        </w:r>
        <w:r w:rsidDel="0006355F">
          <w:rPr>
            <w:rFonts w:ascii="Arial" w:eastAsia="Arial" w:hAnsi="Arial" w:cs="Arial"/>
            <w:b/>
            <w:bCs/>
            <w:spacing w:val="15"/>
            <w:sz w:val="19"/>
            <w:szCs w:val="19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Click</w:delText>
        </w:r>
        <w:r w:rsidDel="0006355F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Us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r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&gt;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Edit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Us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er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.</w:delText>
        </w:r>
      </w:del>
    </w:p>
    <w:p w14:paraId="2CD94B8D" w14:textId="297DA200" w:rsidR="001C3088" w:rsidDel="0006355F" w:rsidRDefault="00F6259B">
      <w:pPr>
        <w:spacing w:before="60" w:after="0" w:line="240" w:lineRule="auto"/>
        <w:ind w:left="1418" w:right="-20"/>
        <w:rPr>
          <w:del w:id="285" w:author="Glen Knutti" w:date="2015-03-27T17:47:00Z"/>
          <w:rFonts w:ascii="Palatino Linotype" w:eastAsia="Palatino Linotype" w:hAnsi="Palatino Linotype" w:cs="Palatino Linotype"/>
          <w:sz w:val="20"/>
          <w:szCs w:val="20"/>
        </w:rPr>
      </w:pPr>
      <w:del w:id="286" w:author="Glen Knutti" w:date="2015-03-27T17:47:00Z">
        <w:r w:rsidDel="0006355F">
          <w:rPr>
            <w:rFonts w:ascii="Arial" w:eastAsia="Arial" w:hAnsi="Arial" w:cs="Arial"/>
            <w:b/>
            <w:bCs/>
            <w:spacing w:val="-11"/>
            <w:sz w:val="19"/>
            <w:szCs w:val="19"/>
          </w:rPr>
          <w:delText>1</w:delText>
        </w:r>
        <w:r w:rsidDel="0006355F">
          <w:rPr>
            <w:rFonts w:ascii="Arial" w:eastAsia="Arial" w:hAnsi="Arial" w:cs="Arial"/>
            <w:b/>
            <w:bCs/>
            <w:sz w:val="19"/>
            <w:szCs w:val="19"/>
          </w:rPr>
          <w:delText xml:space="preserve">1 </w:delText>
        </w:r>
        <w:r w:rsidDel="0006355F">
          <w:rPr>
            <w:rFonts w:ascii="Arial" w:eastAsia="Arial" w:hAnsi="Arial" w:cs="Arial"/>
            <w:b/>
            <w:bCs/>
            <w:spacing w:val="15"/>
            <w:sz w:val="19"/>
            <w:szCs w:val="19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Check</w:delText>
        </w:r>
        <w:r w:rsidDel="0006355F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the</w:delText>
        </w:r>
        <w:r w:rsidDel="0006355F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D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f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u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lt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7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Login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fie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l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d</w:delText>
        </w:r>
        <w:r w:rsidDel="0006355F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and</w:delText>
        </w:r>
        <w:r w:rsidDel="0006355F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uncheck</w:delText>
        </w:r>
        <w:r w:rsidDel="0006355F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the</w:delText>
        </w:r>
        <w:r w:rsidDel="0006355F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Last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Name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f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i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l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d.</w:delText>
        </w:r>
      </w:del>
    </w:p>
    <w:p w14:paraId="273433C5" w14:textId="29319614" w:rsidR="001C3088" w:rsidDel="0006355F" w:rsidRDefault="00F6259B">
      <w:pPr>
        <w:spacing w:before="60" w:after="0" w:line="240" w:lineRule="auto"/>
        <w:ind w:left="1407" w:right="-20"/>
        <w:rPr>
          <w:del w:id="287" w:author="Glen Knutti" w:date="2015-03-27T17:47:00Z"/>
          <w:rFonts w:ascii="Palatino Linotype" w:eastAsia="Palatino Linotype" w:hAnsi="Palatino Linotype" w:cs="Palatino Linotype"/>
          <w:sz w:val="20"/>
          <w:szCs w:val="20"/>
        </w:rPr>
      </w:pPr>
      <w:del w:id="288" w:author="Glen Knutti" w:date="2015-03-27T17:47:00Z">
        <w:r w:rsidDel="0006355F">
          <w:rPr>
            <w:rFonts w:ascii="Arial" w:eastAsia="Arial" w:hAnsi="Arial" w:cs="Arial"/>
            <w:b/>
            <w:bCs/>
            <w:sz w:val="19"/>
            <w:szCs w:val="19"/>
          </w:rPr>
          <w:delText xml:space="preserve">12 </w:delText>
        </w:r>
        <w:r w:rsidDel="0006355F">
          <w:rPr>
            <w:rFonts w:ascii="Arial" w:eastAsia="Arial" w:hAnsi="Arial" w:cs="Arial"/>
            <w:b/>
            <w:bCs/>
            <w:spacing w:val="15"/>
            <w:sz w:val="19"/>
            <w:szCs w:val="19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En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r</w:delText>
        </w:r>
        <w:r w:rsidDel="0006355F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the</w:delText>
        </w:r>
        <w:r w:rsidDel="0006355F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serv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ice</w:delText>
        </w:r>
        <w:r w:rsidDel="0006355F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account</w:delText>
        </w:r>
        <w:r w:rsidDel="0006355F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lo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g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n</w:delText>
        </w:r>
        <w:r w:rsidDel="0006355F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n</w:delText>
        </w:r>
        <w:r w:rsidDel="0006355F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th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D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f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u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lt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7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Login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f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i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el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d,</w:delText>
        </w:r>
        <w:r w:rsidDel="0006355F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then</w:delText>
        </w:r>
        <w:r w:rsidDel="0006355F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click</w:delText>
        </w:r>
        <w:r w:rsidDel="0006355F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O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2"/>
            <w:sz w:val="20"/>
            <w:szCs w:val="20"/>
          </w:rPr>
          <w:delText>K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.</w:delText>
        </w:r>
      </w:del>
    </w:p>
    <w:p w14:paraId="18B2D45A" w14:textId="0D190D70" w:rsidR="001C3088" w:rsidDel="0006355F" w:rsidRDefault="00F6259B">
      <w:pPr>
        <w:spacing w:before="60" w:after="0" w:line="240" w:lineRule="auto"/>
        <w:ind w:left="1740" w:right="-20"/>
        <w:rPr>
          <w:del w:id="289" w:author="Glen Knutti" w:date="2015-03-27T17:47:00Z"/>
          <w:rFonts w:ascii="Palatino Linotype" w:eastAsia="Palatino Linotype" w:hAnsi="Palatino Linotype" w:cs="Palatino Linotype"/>
          <w:sz w:val="20"/>
          <w:szCs w:val="20"/>
        </w:rPr>
      </w:pPr>
      <w:del w:id="290" w:author="Glen Knutti" w:date="2015-03-27T17:47:00Z"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For</w:delText>
        </w:r>
        <w:r w:rsidDel="0006355F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ex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am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pl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:</w:delText>
        </w:r>
      </w:del>
    </w:p>
    <w:p w14:paraId="1F89349F" w14:textId="2165BC9F" w:rsidR="001C3088" w:rsidDel="0006355F" w:rsidRDefault="00F6259B">
      <w:pPr>
        <w:spacing w:before="60" w:after="0" w:line="240" w:lineRule="auto"/>
        <w:ind w:left="1740" w:right="-20"/>
        <w:rPr>
          <w:del w:id="291" w:author="Glen Knutti" w:date="2015-03-27T17:47:00Z"/>
          <w:rFonts w:ascii="Palatino Linotype" w:eastAsia="Palatino Linotype" w:hAnsi="Palatino Linotype" w:cs="Palatino Linotype"/>
          <w:sz w:val="20"/>
          <w:szCs w:val="20"/>
        </w:rPr>
      </w:pPr>
      <w:del w:id="292" w:author="Glen Knutti" w:date="2015-03-27T17:47:00Z"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Default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7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Login: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44"/>
            <w:sz w:val="20"/>
            <w:szCs w:val="20"/>
          </w:rPr>
          <w:delText xml:space="preserve"> </w:delText>
        </w:r>
        <w:r w:rsidDel="0006355F">
          <w:rPr>
            <w:rFonts w:ascii="Courier New" w:eastAsia="Courier New" w:hAnsi="Courier New" w:cs="Courier New"/>
            <w:spacing w:val="-1"/>
            <w:sz w:val="19"/>
            <w:szCs w:val="19"/>
          </w:rPr>
          <w:delText>SYSTEM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.</w:delText>
        </w:r>
      </w:del>
    </w:p>
    <w:p w14:paraId="6DB48CE1" w14:textId="26CA99B3" w:rsidR="001C3088" w:rsidDel="0006355F" w:rsidRDefault="00F6259B">
      <w:pPr>
        <w:spacing w:before="61" w:after="0" w:line="240" w:lineRule="auto"/>
        <w:ind w:left="1407" w:right="-20"/>
        <w:rPr>
          <w:del w:id="293" w:author="Glen Knutti" w:date="2015-03-27T17:47:00Z"/>
          <w:rFonts w:ascii="Palatino Linotype" w:eastAsia="Palatino Linotype" w:hAnsi="Palatino Linotype" w:cs="Palatino Linotype"/>
          <w:sz w:val="20"/>
          <w:szCs w:val="20"/>
        </w:rPr>
      </w:pPr>
      <w:del w:id="294" w:author="Glen Knutti" w:date="2015-03-27T17:47:00Z">
        <w:r w:rsidDel="0006355F">
          <w:rPr>
            <w:rFonts w:ascii="Arial" w:eastAsia="Arial" w:hAnsi="Arial" w:cs="Arial"/>
            <w:b/>
            <w:bCs/>
            <w:sz w:val="19"/>
            <w:szCs w:val="19"/>
          </w:rPr>
          <w:delText xml:space="preserve">13 </w:delText>
        </w:r>
        <w:r w:rsidDel="0006355F">
          <w:rPr>
            <w:rFonts w:ascii="Arial" w:eastAsia="Arial" w:hAnsi="Arial" w:cs="Arial"/>
            <w:b/>
            <w:bCs/>
            <w:spacing w:val="15"/>
            <w:sz w:val="19"/>
            <w:szCs w:val="19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In</w:delText>
        </w:r>
        <w:r w:rsidDel="0006355F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</w:delText>
        </w:r>
        <w:r w:rsidDel="0006355F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h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d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</w:delText>
        </w:r>
        <w:r w:rsidDel="0006355F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U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s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r</w:delText>
        </w:r>
        <w:r w:rsidDel="0006355F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dialog,</w:delText>
        </w:r>
        <w:r w:rsidDel="0006355F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se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l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ec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</w:delText>
        </w:r>
        <w:r w:rsidDel="0006355F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Administr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a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tive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1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Rol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e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,</w:delText>
        </w:r>
        <w:r w:rsidDel="0006355F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then</w:delText>
        </w:r>
        <w:r w:rsidDel="0006355F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click</w:delText>
        </w:r>
        <w:r w:rsidDel="0006355F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O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2"/>
            <w:sz w:val="20"/>
            <w:szCs w:val="20"/>
          </w:rPr>
          <w:delText>K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.</w:delText>
        </w:r>
      </w:del>
    </w:p>
    <w:p w14:paraId="428D7AC4" w14:textId="70A76D32" w:rsidR="001C3088" w:rsidDel="0006355F" w:rsidRDefault="00F6259B">
      <w:pPr>
        <w:spacing w:before="60" w:after="0" w:line="240" w:lineRule="auto"/>
        <w:ind w:left="1407" w:right="-20"/>
        <w:rPr>
          <w:del w:id="295" w:author="Glen Knutti" w:date="2015-03-27T17:47:00Z"/>
          <w:rFonts w:ascii="Palatino Linotype" w:eastAsia="Palatino Linotype" w:hAnsi="Palatino Linotype" w:cs="Palatino Linotype"/>
          <w:sz w:val="20"/>
          <w:szCs w:val="20"/>
        </w:rPr>
      </w:pPr>
      <w:del w:id="296" w:author="Glen Knutti" w:date="2015-03-27T17:47:00Z">
        <w:r w:rsidDel="0006355F">
          <w:rPr>
            <w:rFonts w:ascii="Arial" w:eastAsia="Arial" w:hAnsi="Arial" w:cs="Arial"/>
            <w:b/>
            <w:bCs/>
            <w:sz w:val="19"/>
            <w:szCs w:val="19"/>
          </w:rPr>
          <w:delText xml:space="preserve">14 </w:delText>
        </w:r>
        <w:r w:rsidDel="0006355F">
          <w:rPr>
            <w:rFonts w:ascii="Arial" w:eastAsia="Arial" w:hAnsi="Arial" w:cs="Arial"/>
            <w:b/>
            <w:bCs/>
            <w:spacing w:val="15"/>
            <w:sz w:val="19"/>
            <w:szCs w:val="19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Click</w:delText>
        </w:r>
        <w:r w:rsidDel="0006355F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O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K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o</w:delText>
        </w:r>
        <w:r w:rsidDel="0006355F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exi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</w:delText>
        </w:r>
        <w:r w:rsidDel="0006355F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the</w:delText>
        </w:r>
        <w:r w:rsidDel="0006355F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Edit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2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User</w:delText>
        </w:r>
        <w:r w:rsidDel="0006355F">
          <w:rPr>
            <w:rFonts w:ascii="Palatino Linotype" w:eastAsia="Palatino Linotype" w:hAnsi="Palatino Linotype" w:cs="Palatino Linotype"/>
            <w:b/>
            <w:bCs/>
            <w:spacing w:val="-3"/>
            <w:sz w:val="20"/>
            <w:szCs w:val="20"/>
          </w:rPr>
          <w:delText xml:space="preserve"> </w:delText>
        </w:r>
        <w:r w:rsidDel="0006355F">
          <w:rPr>
            <w:rFonts w:ascii="Palatino Linotype" w:eastAsia="Palatino Linotype" w:hAnsi="Palatino Linotype" w:cs="Palatino Linotype"/>
            <w:sz w:val="20"/>
            <w:szCs w:val="20"/>
          </w:rPr>
          <w:delText>dialog.</w:delText>
        </w:r>
      </w:del>
    </w:p>
    <w:p w14:paraId="48AB81C0" w14:textId="62151E09" w:rsidR="001C3088" w:rsidDel="0006355F" w:rsidRDefault="001C3088">
      <w:pPr>
        <w:spacing w:after="0"/>
        <w:rPr>
          <w:del w:id="297" w:author="Glen Knutti" w:date="2015-03-27T17:47:00Z"/>
        </w:rPr>
        <w:sectPr w:rsidR="001C3088" w:rsidDel="0006355F">
          <w:pgSz w:w="12240" w:h="15840"/>
          <w:pgMar w:top="940" w:right="1160" w:bottom="700" w:left="800" w:header="0" w:footer="708" w:gutter="0"/>
          <w:cols w:space="720"/>
        </w:sectPr>
      </w:pPr>
    </w:p>
    <w:p w14:paraId="769D86B4" w14:textId="77777777" w:rsidR="001C3088" w:rsidRDefault="00F6259B">
      <w:pPr>
        <w:tabs>
          <w:tab w:val="left" w:pos="1100"/>
        </w:tabs>
        <w:spacing w:after="0" w:line="1282" w:lineRule="exact"/>
        <w:ind w:left="187" w:right="-20"/>
        <w:rPr>
          <w:rFonts w:ascii="Arial" w:eastAsia="Arial" w:hAnsi="Arial" w:cs="Arial"/>
          <w:sz w:val="46"/>
          <w:szCs w:val="46"/>
        </w:rPr>
      </w:pPr>
      <w:r>
        <w:lastRenderedPageBreak/>
        <w:pict w14:anchorId="48A3F8A6">
          <v:group id="_x0000_s1069" style="position:absolute;left:0;text-align:left;margin-left:24pt;margin-top:51.95pt;width:526.7pt;height:.1pt;z-index:-2162;mso-position-horizontal-relative:page;mso-position-vertical-relative:page" coordorigin="480,1040" coordsize="10535,2">
            <v:shape id="_x0000_s1070" style="position:absolute;left:480;top:1040;width:10535;height:2" coordorigin="480,1040" coordsize="10535,0" path="m480,1040l11015,1040e" filled="f" strokeweight="1.6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position w:val="-1"/>
          <w:sz w:val="116"/>
          <w:szCs w:val="116"/>
        </w:rPr>
        <w:t>4</w:t>
      </w:r>
      <w:r>
        <w:rPr>
          <w:rFonts w:ascii="Arial" w:eastAsia="Arial" w:hAnsi="Arial" w:cs="Arial"/>
          <w:position w:val="-1"/>
          <w:sz w:val="116"/>
          <w:szCs w:val="116"/>
        </w:rPr>
        <w:tab/>
      </w:r>
      <w:r>
        <w:rPr>
          <w:rFonts w:ascii="Arial" w:eastAsia="Arial" w:hAnsi="Arial" w:cs="Arial"/>
          <w:color w:val="FFFF00"/>
          <w:spacing w:val="-2"/>
          <w:w w:val="18"/>
          <w:position w:val="48"/>
          <w:sz w:val="3"/>
          <w:szCs w:val="3"/>
        </w:rPr>
        <w:t>4</w:t>
      </w:r>
      <w:r>
        <w:rPr>
          <w:rFonts w:ascii="Arial" w:eastAsia="Arial" w:hAnsi="Arial" w:cs="Arial"/>
          <w:b/>
          <w:bCs/>
          <w:color w:val="000000"/>
          <w:w w:val="99"/>
          <w:position w:val="46"/>
          <w:sz w:val="46"/>
          <w:szCs w:val="46"/>
        </w:rPr>
        <w:t>Creating</w:t>
      </w:r>
      <w:r>
        <w:rPr>
          <w:rFonts w:ascii="Arial" w:eastAsia="Arial" w:hAnsi="Arial" w:cs="Arial"/>
          <w:b/>
          <w:bCs/>
          <w:color w:val="000000"/>
          <w:position w:val="46"/>
          <w:sz w:val="46"/>
          <w:szCs w:val="46"/>
        </w:rPr>
        <w:t xml:space="preserve"> a</w:t>
      </w:r>
      <w:r>
        <w:rPr>
          <w:rFonts w:ascii="Arial" w:eastAsia="Arial" w:hAnsi="Arial" w:cs="Arial"/>
          <w:b/>
          <w:bCs/>
          <w:color w:val="000000"/>
          <w:spacing w:val="-3"/>
          <w:position w:val="46"/>
          <w:sz w:val="46"/>
          <w:szCs w:val="46"/>
        </w:rPr>
        <w:t xml:space="preserve"> </w:t>
      </w:r>
      <w:r>
        <w:rPr>
          <w:rFonts w:ascii="Arial" w:eastAsia="Arial" w:hAnsi="Arial" w:cs="Arial"/>
          <w:b/>
          <w:bCs/>
          <w:color w:val="000000"/>
          <w:position w:val="46"/>
          <w:sz w:val="46"/>
          <w:szCs w:val="46"/>
        </w:rPr>
        <w:t>New</w:t>
      </w:r>
      <w:r>
        <w:rPr>
          <w:rFonts w:ascii="Arial" w:eastAsia="Arial" w:hAnsi="Arial" w:cs="Arial"/>
          <w:b/>
          <w:bCs/>
          <w:color w:val="000000"/>
          <w:spacing w:val="-9"/>
          <w:position w:val="46"/>
          <w:sz w:val="46"/>
          <w:szCs w:val="46"/>
        </w:rPr>
        <w:t xml:space="preserve"> </w:t>
      </w:r>
      <w:r>
        <w:rPr>
          <w:rFonts w:ascii="Arial" w:eastAsia="Arial" w:hAnsi="Arial" w:cs="Arial"/>
          <w:b/>
          <w:bCs/>
          <w:color w:val="000000"/>
          <w:position w:val="46"/>
          <w:sz w:val="46"/>
          <w:szCs w:val="46"/>
        </w:rPr>
        <w:t>Driver</w:t>
      </w:r>
    </w:p>
    <w:p w14:paraId="14458D12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4B41B1BF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324CCDCB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477FC3AE" w14:textId="77777777" w:rsidR="001C3088" w:rsidRDefault="001C3088">
      <w:pPr>
        <w:spacing w:before="19" w:after="0" w:line="240" w:lineRule="exact"/>
        <w:rPr>
          <w:sz w:val="24"/>
          <w:szCs w:val="24"/>
        </w:rPr>
      </w:pPr>
    </w:p>
    <w:p w14:paraId="0B82C960" w14:textId="77777777" w:rsidR="001C3088" w:rsidRDefault="00F6259B">
      <w:pPr>
        <w:spacing w:after="0" w:line="240" w:lineRule="exact"/>
        <w:ind w:left="1100" w:right="186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Af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SA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ta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led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ant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run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(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Cha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ter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 xml:space="preserve">2,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“In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tal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color w:val="0000FF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le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pag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1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>3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),</w:t>
      </w:r>
      <w:r>
        <w:rPr>
          <w:rFonts w:ascii="Palatino Linotype" w:eastAsia="Palatino Linotype" w:hAnsi="Palatino Linotype" w:cs="Palatino Linotype"/>
          <w:color w:val="000000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color w:val="000000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can</w:t>
      </w:r>
      <w:r>
        <w:rPr>
          <w:rFonts w:ascii="Palatino Linotype" w:eastAsia="Palatino Linotype" w:hAnsi="Palatino Linotype" w:cs="Palatino Linotype"/>
          <w:color w:val="000000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create</w:t>
      </w:r>
      <w:r>
        <w:rPr>
          <w:rFonts w:ascii="Palatino Linotype" w:eastAsia="Palatino Linotype" w:hAnsi="Palatino Linotype" w:cs="Palatino Linotype"/>
          <w:color w:val="000000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00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00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Identity</w:t>
      </w:r>
      <w:r>
        <w:rPr>
          <w:rFonts w:ascii="Palatino Linotype" w:eastAsia="Palatino Linotype" w:hAnsi="Palatino Linotype" w:cs="Palatino Linotype"/>
          <w:color w:val="000000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-1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au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t.</w:t>
      </w:r>
      <w:r>
        <w:rPr>
          <w:rFonts w:ascii="Palatino Linotype" w:eastAsia="Palatino Linotype" w:hAnsi="Palatino Linotype" w:cs="Palatino Linotype"/>
          <w:color w:val="000000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-15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color w:val="000000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color w:val="000000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color w:val="000000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by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impor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color w:val="000000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00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00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packages</w:t>
      </w:r>
      <w:r>
        <w:rPr>
          <w:rFonts w:ascii="Palatino Linotype" w:eastAsia="Palatino Linotype" w:hAnsi="Palatino Linotype" w:cs="Palatino Linotype"/>
          <w:color w:val="000000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color w:val="000000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then</w:t>
      </w:r>
      <w:r>
        <w:rPr>
          <w:rFonts w:ascii="Palatino Linotype" w:eastAsia="Palatino Linotype" w:hAnsi="Palatino Linotype" w:cs="Palatino Linotype"/>
          <w:color w:val="000000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ing</w:t>
      </w:r>
      <w:r>
        <w:rPr>
          <w:rFonts w:ascii="Palatino Linotype" w:eastAsia="Palatino Linotype" w:hAnsi="Palatino Linotype" w:cs="Palatino Linotype"/>
          <w:color w:val="000000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00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con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ura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io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00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sui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-4"/>
          <w:w w:val="99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color w:val="000000"/>
          <w:w w:val="99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color w:val="000000"/>
          <w:spacing w:val="1"/>
          <w:w w:val="99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color w:val="000000"/>
          <w:w w:val="99"/>
          <w:sz w:val="20"/>
          <w:szCs w:val="20"/>
        </w:rPr>
        <w:t xml:space="preserve">r </w:t>
      </w:r>
      <w:r>
        <w:rPr>
          <w:rFonts w:ascii="Palatino Linotype" w:eastAsia="Palatino Linotype" w:hAnsi="Palatino Linotype" w:cs="Palatino Linotype"/>
          <w:color w:val="000000"/>
          <w:spacing w:val="1"/>
          <w:w w:val="99"/>
          <w:sz w:val="20"/>
          <w:szCs w:val="20"/>
        </w:rPr>
        <w:t>environm</w:t>
      </w:r>
      <w:r>
        <w:rPr>
          <w:rFonts w:ascii="Palatino Linotype" w:eastAsia="Palatino Linotype" w:hAnsi="Palatino Linotype" w:cs="Palatino Linotype"/>
          <w:color w:val="000000"/>
          <w:spacing w:val="-1"/>
          <w:w w:val="99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w w:val="99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00"/>
          <w:spacing w:val="1"/>
          <w:w w:val="99"/>
          <w:sz w:val="20"/>
          <w:szCs w:val="20"/>
        </w:rPr>
        <w:t>t.</w:t>
      </w:r>
    </w:p>
    <w:p w14:paraId="33740F37" w14:textId="77777777" w:rsidR="001C3088" w:rsidRDefault="001C3088">
      <w:pPr>
        <w:spacing w:before="2" w:after="0" w:line="150" w:lineRule="exact"/>
        <w:rPr>
          <w:sz w:val="15"/>
          <w:szCs w:val="15"/>
        </w:rPr>
      </w:pPr>
    </w:p>
    <w:p w14:paraId="06787252" w14:textId="77777777" w:rsidR="001C3088" w:rsidRDefault="00F6259B">
      <w:pPr>
        <w:spacing w:after="0" w:line="240" w:lineRule="auto"/>
        <w:ind w:left="128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4.1,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“Creating</w:t>
      </w:r>
      <w:r>
        <w:rPr>
          <w:rFonts w:ascii="Palatino Linotype" w:eastAsia="Palatino Linotype" w:hAnsi="Palatino Linotype" w:cs="Palatino Linotype"/>
          <w:color w:val="0000FF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ri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Des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gne</w:t>
      </w:r>
      <w:r>
        <w:rPr>
          <w:rFonts w:ascii="Palatino Linotype" w:eastAsia="Palatino Linotype" w:hAnsi="Palatino Linotype" w:cs="Palatino Linotype"/>
          <w:color w:val="0000FF"/>
          <w:spacing w:val="-8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pag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19</w:t>
      </w:r>
    </w:p>
    <w:p w14:paraId="55C67640" w14:textId="77777777" w:rsidR="001C3088" w:rsidRDefault="00F6259B">
      <w:pPr>
        <w:spacing w:before="60" w:after="0" w:line="240" w:lineRule="auto"/>
        <w:ind w:left="128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4.2,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“Creating</w:t>
      </w:r>
      <w:r>
        <w:rPr>
          <w:rFonts w:ascii="Palatino Linotype" w:eastAsia="Palatino Linotype" w:hAnsi="Palatino Linotype" w:cs="Palatino Linotype"/>
          <w:color w:val="0000FF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ri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iManag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pag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23</w:t>
      </w:r>
    </w:p>
    <w:p w14:paraId="39B35383" w14:textId="77777777" w:rsidR="001C3088" w:rsidRDefault="00F6259B">
      <w:pPr>
        <w:spacing w:before="60" w:after="0" w:line="266" w:lineRule="exact"/>
        <w:ind w:left="128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4.3,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-29"/>
          <w:sz w:val="20"/>
          <w:szCs w:val="20"/>
        </w:rPr>
        <w:t>“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pacing w:val="-6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color w:val="0000FF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Dri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8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23</w:t>
      </w:r>
    </w:p>
    <w:p w14:paraId="2F978F66" w14:textId="77777777" w:rsidR="001C3088" w:rsidRDefault="001C3088">
      <w:pPr>
        <w:spacing w:before="7" w:after="0" w:line="150" w:lineRule="exact"/>
        <w:rPr>
          <w:sz w:val="15"/>
          <w:szCs w:val="15"/>
        </w:rPr>
      </w:pPr>
    </w:p>
    <w:p w14:paraId="6465087B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13033B04" w14:textId="77777777" w:rsidR="001C3088" w:rsidRDefault="00F6259B">
      <w:pPr>
        <w:tabs>
          <w:tab w:val="left" w:pos="1040"/>
        </w:tabs>
        <w:spacing w:before="11" w:after="0" w:line="240" w:lineRule="auto"/>
        <w:ind w:left="213" w:right="4389"/>
        <w:jc w:val="center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w w:val="83"/>
          <w:sz w:val="38"/>
          <w:szCs w:val="38"/>
        </w:rPr>
        <w:t>4.1</w:t>
      </w:r>
      <w:r>
        <w:rPr>
          <w:rFonts w:ascii="Arial" w:eastAsia="Arial" w:hAnsi="Arial" w:cs="Arial"/>
          <w:b/>
          <w:bCs/>
          <w:sz w:val="38"/>
          <w:szCs w:val="38"/>
        </w:rPr>
        <w:tab/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Creating the Driver in Designer</w:t>
      </w:r>
    </w:p>
    <w:p w14:paraId="7DFBC43E" w14:textId="77777777" w:rsidR="001C3088" w:rsidRDefault="001C3088">
      <w:pPr>
        <w:spacing w:before="7" w:after="0" w:line="200" w:lineRule="exact"/>
        <w:rPr>
          <w:sz w:val="20"/>
          <w:szCs w:val="20"/>
        </w:rPr>
      </w:pPr>
    </w:p>
    <w:p w14:paraId="3EA47CC7" w14:textId="77777777" w:rsidR="001C3088" w:rsidRDefault="00F6259B">
      <w:pPr>
        <w:spacing w:after="0" w:line="240" w:lineRule="exact"/>
        <w:ind w:left="1100" w:right="213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create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SA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by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alling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packages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modifying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con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ura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to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su</w:t>
      </w:r>
      <w:r>
        <w:rPr>
          <w:rFonts w:ascii="Palatino Linotype" w:eastAsia="Palatino Linotype" w:hAnsi="Palatino Linotype" w:cs="Palatino Linotype"/>
          <w:sz w:val="20"/>
          <w:szCs w:val="20"/>
        </w:rPr>
        <w:t>it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y</w:t>
      </w:r>
      <w:r>
        <w:rPr>
          <w:rFonts w:ascii="Palatino Linotype" w:eastAsia="Palatino Linotype" w:hAnsi="Palatino Linotype" w:cs="Palatino Linotype"/>
          <w:sz w:val="20"/>
          <w:szCs w:val="20"/>
        </w:rPr>
        <w:t>our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nvironment.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ft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eat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configu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nee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deploy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the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dent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7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ult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start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t.</w:t>
      </w:r>
    </w:p>
    <w:p w14:paraId="4753BAAE" w14:textId="77777777" w:rsidR="001C3088" w:rsidRDefault="001C3088">
      <w:pPr>
        <w:spacing w:before="2" w:after="0" w:line="150" w:lineRule="exact"/>
        <w:rPr>
          <w:sz w:val="15"/>
          <w:szCs w:val="15"/>
        </w:rPr>
      </w:pPr>
    </w:p>
    <w:p w14:paraId="722D7DA0" w14:textId="77777777" w:rsidR="001C3088" w:rsidRDefault="00F6259B">
      <w:pPr>
        <w:spacing w:after="0" w:line="240" w:lineRule="auto"/>
        <w:ind w:left="128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4.1.1,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“Importing</w:t>
      </w:r>
      <w:r>
        <w:rPr>
          <w:rFonts w:ascii="Palatino Linotype" w:eastAsia="Palatino Linotype" w:hAnsi="Palatino Linotype" w:cs="Palatino Linotype"/>
          <w:color w:val="0000FF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Curre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Dri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6"/>
          <w:sz w:val="20"/>
          <w:szCs w:val="20"/>
        </w:rPr>
        <w:t xml:space="preserve"> P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ck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es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pag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19</w:t>
      </w:r>
    </w:p>
    <w:p w14:paraId="563949DA" w14:textId="77777777" w:rsidR="001C3088" w:rsidRDefault="00F6259B">
      <w:pPr>
        <w:spacing w:before="60" w:after="0" w:line="240" w:lineRule="auto"/>
        <w:ind w:left="128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4.1.2,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“Ins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ta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color w:val="0000FF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Dri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6"/>
          <w:sz w:val="20"/>
          <w:szCs w:val="20"/>
        </w:rPr>
        <w:t xml:space="preserve"> P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ck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es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pag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20</w:t>
      </w:r>
    </w:p>
    <w:p w14:paraId="6ED30B3B" w14:textId="77777777" w:rsidR="001C3088" w:rsidRDefault="00F6259B">
      <w:pPr>
        <w:spacing w:before="60" w:after="0" w:line="240" w:lineRule="auto"/>
        <w:ind w:left="128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4.1.3,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“Configuring</w:t>
      </w:r>
      <w:r>
        <w:rPr>
          <w:rFonts w:ascii="Palatino Linotype" w:eastAsia="Palatino Linotype" w:hAnsi="Palatino Linotype" w:cs="Palatino Linotype"/>
          <w:color w:val="0000FF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22</w:t>
      </w:r>
    </w:p>
    <w:p w14:paraId="3162CAE0" w14:textId="77777777" w:rsidR="001C3088" w:rsidRDefault="00F6259B">
      <w:pPr>
        <w:spacing w:before="60" w:after="0" w:line="240" w:lineRule="auto"/>
        <w:ind w:left="128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4.1.4,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“Dep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lo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color w:val="0000FF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pag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22</w:t>
      </w:r>
    </w:p>
    <w:p w14:paraId="360DB157" w14:textId="77777777" w:rsidR="001C3088" w:rsidRDefault="00F6259B">
      <w:pPr>
        <w:spacing w:before="60" w:after="0" w:line="240" w:lineRule="auto"/>
        <w:ind w:left="128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4.1.5,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“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ting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Dri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8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23</w:t>
      </w:r>
    </w:p>
    <w:p w14:paraId="465938C3" w14:textId="77777777" w:rsidR="001C3088" w:rsidRDefault="001C3088">
      <w:pPr>
        <w:spacing w:before="20" w:after="0" w:line="280" w:lineRule="exact"/>
        <w:rPr>
          <w:sz w:val="28"/>
          <w:szCs w:val="28"/>
        </w:rPr>
      </w:pPr>
    </w:p>
    <w:p w14:paraId="67E368BB" w14:textId="77777777" w:rsidR="001C3088" w:rsidRDefault="00F6259B">
      <w:pPr>
        <w:tabs>
          <w:tab w:val="left" w:pos="1040"/>
        </w:tabs>
        <w:spacing w:after="0" w:line="240" w:lineRule="auto"/>
        <w:ind w:left="66" w:right="417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w w:val="83"/>
          <w:sz w:val="32"/>
          <w:szCs w:val="32"/>
        </w:rPr>
        <w:t>4.1.1</w:t>
      </w:r>
      <w:r>
        <w:rPr>
          <w:rFonts w:ascii="Arial" w:eastAsia="Arial" w:hAnsi="Arial" w:cs="Arial"/>
          <w:b/>
          <w:bCs/>
          <w:sz w:val="32"/>
          <w:szCs w:val="32"/>
        </w:rPr>
        <w:tab/>
      </w:r>
      <w:r>
        <w:rPr>
          <w:rFonts w:ascii="Arial" w:eastAsia="Arial" w:hAnsi="Arial" w:cs="Arial"/>
          <w:b/>
          <w:bCs/>
          <w:spacing w:val="1"/>
          <w:w w:val="83"/>
          <w:sz w:val="32"/>
          <w:szCs w:val="32"/>
        </w:rPr>
        <w:t>I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mporting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the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Current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Driver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Packages</w:t>
      </w:r>
    </w:p>
    <w:p w14:paraId="1A35AA3F" w14:textId="77777777" w:rsidR="001C3088" w:rsidRDefault="001C3088">
      <w:pPr>
        <w:spacing w:before="10" w:after="0" w:line="190" w:lineRule="exact"/>
        <w:rPr>
          <w:sz w:val="19"/>
          <w:szCs w:val="19"/>
        </w:rPr>
      </w:pPr>
    </w:p>
    <w:p w14:paraId="17D10456" w14:textId="77777777" w:rsidR="001C3088" w:rsidRDefault="00F6259B">
      <w:pPr>
        <w:spacing w:after="0" w:line="240" w:lineRule="exact"/>
        <w:ind w:left="1100" w:right="267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packages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ain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ems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qui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creat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ch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policies,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entitlements,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sz w:val="20"/>
          <w:szCs w:val="20"/>
        </w:rPr>
        <w:t>s,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Schem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ping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ic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ie</w:t>
      </w:r>
      <w:r>
        <w:rPr>
          <w:rFonts w:ascii="Palatino Linotype" w:eastAsia="Palatino Linotype" w:hAnsi="Palatino Linotype" w:cs="Palatino Linotype"/>
          <w:sz w:val="20"/>
          <w:szCs w:val="20"/>
        </w:rPr>
        <w:t>s.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These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ack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only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ailable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Des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ca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be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upd</w:t>
      </w:r>
      <w:r>
        <w:rPr>
          <w:rFonts w:ascii="Palatino Linotype" w:eastAsia="Palatino Linotype" w:hAnsi="Palatino Linotype" w:cs="Palatino Linotype"/>
          <w:sz w:val="20"/>
          <w:szCs w:val="20"/>
        </w:rPr>
        <w:t>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they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must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ha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most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cur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en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ers</w:t>
      </w:r>
      <w:r>
        <w:rPr>
          <w:rFonts w:ascii="Palatino Linotype" w:eastAsia="Palatino Linotype" w:hAnsi="Palatino Linotype" w:cs="Palatino Linotype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packages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in 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ck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ge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Catalog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befor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can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eat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ne</w:t>
      </w:r>
      <w:r>
        <w:rPr>
          <w:rFonts w:ascii="Palatino Linotype" w:eastAsia="Palatino Linotype" w:hAnsi="Palatino Linotype" w:cs="Palatino Linotype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object.</w:t>
      </w:r>
    </w:p>
    <w:p w14:paraId="48A01BBA" w14:textId="77777777" w:rsidR="001C3088" w:rsidRDefault="001C3088">
      <w:pPr>
        <w:spacing w:before="3" w:after="0" w:line="140" w:lineRule="exact"/>
        <w:rPr>
          <w:sz w:val="14"/>
          <w:szCs w:val="14"/>
        </w:rPr>
      </w:pPr>
    </w:p>
    <w:p w14:paraId="41548929" w14:textId="77777777" w:rsidR="001C3088" w:rsidRDefault="00F6259B">
      <w:pPr>
        <w:spacing w:after="0" w:line="240" w:lineRule="auto"/>
        <w:ind w:left="110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ri</w:t>
      </w:r>
      <w:r>
        <w:rPr>
          <w:rFonts w:ascii="Palatino Linotype" w:eastAsia="Palatino Linotype" w:hAnsi="Palatino Linotype" w:cs="Palatino Linotype"/>
          <w:sz w:val="20"/>
          <w:szCs w:val="20"/>
        </w:rPr>
        <w:t>fy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at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ha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st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rec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packages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ckage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ata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g:</w:t>
      </w:r>
    </w:p>
    <w:p w14:paraId="631EB485" w14:textId="77777777" w:rsidR="001C3088" w:rsidRDefault="001C3088">
      <w:pPr>
        <w:spacing w:before="9" w:after="0" w:line="130" w:lineRule="exact"/>
        <w:rPr>
          <w:sz w:val="13"/>
          <w:szCs w:val="13"/>
        </w:rPr>
      </w:pPr>
    </w:p>
    <w:p w14:paraId="2C004F39" w14:textId="77777777" w:rsidR="001C3088" w:rsidRDefault="00F6259B">
      <w:pPr>
        <w:spacing w:after="0" w:line="240" w:lineRule="auto"/>
        <w:ind w:left="129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proofErr w:type="gramEnd"/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gn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22EC0FAE" w14:textId="77777777" w:rsidR="001C3088" w:rsidRDefault="00F6259B">
      <w:pPr>
        <w:spacing w:before="60" w:after="0" w:line="240" w:lineRule="auto"/>
        <w:ind w:left="129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2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proofErr w:type="gramEnd"/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toolba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Help</w:t>
      </w:r>
      <w:r>
        <w:rPr>
          <w:rFonts w:ascii="Palatino Linotype" w:eastAsia="Palatino Linotype" w:hAnsi="Palatino Linotype" w:cs="Palatino Linotype"/>
          <w:b/>
          <w:bCs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&gt;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Check</w:t>
      </w:r>
      <w:r>
        <w:rPr>
          <w:rFonts w:ascii="Palatino Linotype" w:eastAsia="Palatino Linotype" w:hAnsi="Palatino Linotype" w:cs="Palatino Linotype"/>
          <w:b/>
          <w:bCs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Package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Updates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5522551C" w14:textId="77777777" w:rsidR="001C3088" w:rsidRDefault="00F6259B">
      <w:pPr>
        <w:spacing w:before="60" w:after="0" w:line="293" w:lineRule="auto"/>
        <w:ind w:left="1520" w:right="5704" w:hanging="227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3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upd</w:t>
      </w:r>
      <w:r>
        <w:rPr>
          <w:rFonts w:ascii="Palatino Linotype" w:eastAsia="Palatino Linotype" w:hAnsi="Palatino Linotype" w:cs="Palatino Linotype"/>
          <w:sz w:val="20"/>
          <w:szCs w:val="20"/>
        </w:rPr>
        <w:t>ate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ack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es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or</w:t>
      </w:r>
    </w:p>
    <w:p w14:paraId="2127F747" w14:textId="77777777" w:rsidR="001C3088" w:rsidRDefault="00F6259B">
      <w:pPr>
        <w:spacing w:after="0" w:line="240" w:lineRule="auto"/>
        <w:ind w:left="152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packages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p‐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o‐date.</w:t>
      </w:r>
    </w:p>
    <w:p w14:paraId="15462C0C" w14:textId="77777777" w:rsidR="001C3088" w:rsidRDefault="00F6259B">
      <w:pPr>
        <w:spacing w:before="60" w:after="0" w:line="240" w:lineRule="auto"/>
        <w:ind w:left="129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4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proofErr w:type="gramEnd"/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vie</w:t>
      </w:r>
      <w:r>
        <w:rPr>
          <w:rFonts w:ascii="Palatino Linotype" w:eastAsia="Palatino Linotype" w:hAnsi="Palatino Linotype" w:cs="Palatino Linotype"/>
          <w:spacing w:val="-17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right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‐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Package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talo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40148640" w14:textId="77777777" w:rsidR="001C3088" w:rsidRDefault="00F6259B">
      <w:pPr>
        <w:spacing w:before="60" w:after="0" w:line="240" w:lineRule="auto"/>
        <w:ind w:left="129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5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Import</w:t>
      </w:r>
      <w:r>
        <w:rPr>
          <w:rFonts w:ascii="Palatino Linotype" w:eastAsia="Palatino Linotype" w:hAnsi="Palatino Linotype" w:cs="Palatino Linotype"/>
          <w:b/>
          <w:bCs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Package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6E6F206F" w14:textId="77777777" w:rsidR="001C3088" w:rsidRDefault="001C3088">
      <w:pPr>
        <w:spacing w:after="0"/>
        <w:sectPr w:rsidR="001C3088">
          <w:footerReference w:type="even" r:id="rId37"/>
          <w:footerReference w:type="default" r:id="rId38"/>
          <w:pgSz w:w="12240" w:h="15840"/>
          <w:pgMar w:top="1080" w:right="1020" w:bottom="900" w:left="1020" w:header="0" w:footer="708" w:gutter="0"/>
          <w:pgNumType w:start="19"/>
          <w:cols w:space="720"/>
        </w:sectPr>
      </w:pPr>
    </w:p>
    <w:p w14:paraId="383C44B3" w14:textId="77777777" w:rsidR="001C3088" w:rsidRDefault="00F6259B">
      <w:pPr>
        <w:spacing w:before="99" w:after="0" w:line="240" w:lineRule="auto"/>
        <w:ind w:left="1740" w:right="-20"/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 w14:anchorId="5586C9D4">
          <v:shape id="_x0000_i1026" type="#_x0000_t75" style="width:256.15pt;height:116.3pt;mso-position-horizontal-relative:char;mso-position-vertical-relative:line">
            <v:imagedata r:id="rId39" o:title=""/>
          </v:shape>
        </w:pict>
      </w:r>
    </w:p>
    <w:p w14:paraId="7B2462F6" w14:textId="77777777" w:rsidR="001C3088" w:rsidRDefault="001C3088">
      <w:pPr>
        <w:spacing w:before="4" w:after="0" w:line="280" w:lineRule="exact"/>
        <w:rPr>
          <w:sz w:val="28"/>
          <w:szCs w:val="28"/>
        </w:rPr>
      </w:pPr>
    </w:p>
    <w:p w14:paraId="3DF572B3" w14:textId="77777777" w:rsidR="001C3088" w:rsidRDefault="00F6259B">
      <w:pPr>
        <w:spacing w:before="3" w:after="0" w:line="293" w:lineRule="auto"/>
        <w:ind w:left="1740" w:right="5779" w:hanging="227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6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Select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any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SA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package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or</w:t>
      </w:r>
    </w:p>
    <w:p w14:paraId="0C3E1645" w14:textId="77777777" w:rsidR="001C3088" w:rsidRDefault="00F6259B">
      <w:pPr>
        <w:spacing w:after="0" w:line="240" w:lineRule="auto"/>
        <w:ind w:left="174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Sel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ct</w:t>
      </w:r>
      <w:r>
        <w:rPr>
          <w:rFonts w:ascii="Palatino Linotype" w:eastAsia="Palatino Linotype" w:hAnsi="Palatino Linotype" w:cs="Palatino Linotype"/>
          <w:b/>
          <w:bCs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All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import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all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spla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packages.</w:t>
      </w:r>
    </w:p>
    <w:p w14:paraId="44E9155B" w14:textId="77777777" w:rsidR="001C3088" w:rsidRDefault="00F6259B">
      <w:pPr>
        <w:spacing w:before="78" w:after="0" w:line="240" w:lineRule="exact"/>
        <w:ind w:left="1740" w:right="47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By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def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ult,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only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base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packages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spla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Des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lec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Sho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b/>
          <w:bCs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Base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ac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b/>
          <w:bCs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b/>
          <w:bCs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is</w:t>
      </w:r>
      <w:r>
        <w:rPr>
          <w:rFonts w:ascii="Palatino Linotype" w:eastAsia="Palatino Linotype" w:hAnsi="Palatino Linotype" w:cs="Palatino Linotype"/>
          <w:sz w:val="20"/>
          <w:szCs w:val="20"/>
        </w:rPr>
        <w:t>play all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ack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es.</w:t>
      </w:r>
    </w:p>
    <w:p w14:paraId="3CE5180E" w14:textId="77777777" w:rsidR="001C3088" w:rsidRDefault="00F6259B">
      <w:pPr>
        <w:spacing w:before="90" w:after="0" w:line="240" w:lineRule="exact"/>
        <w:ind w:left="1740" w:right="104" w:hanging="227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7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impor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cted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packages,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b/>
          <w:bCs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suc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ess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ul</w:t>
      </w:r>
      <w:r>
        <w:rPr>
          <w:rFonts w:ascii="Palatino Linotype" w:eastAsia="Palatino Linotype" w:hAnsi="Palatino Linotype" w:cs="Palatino Linotype"/>
          <w:sz w:val="20"/>
          <w:szCs w:val="20"/>
        </w:rPr>
        <w:t>ly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imported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packages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ssag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3BD89C51" w14:textId="77777777" w:rsidR="001C3088" w:rsidRDefault="00F6259B">
      <w:pPr>
        <w:spacing w:before="72" w:after="0" w:line="240" w:lineRule="auto"/>
        <w:ind w:left="15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8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After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current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packages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por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ed,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tinu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with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4.1.2,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“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Ins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al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ing</w:t>
      </w:r>
      <w:r>
        <w:rPr>
          <w:rFonts w:ascii="Palatino Linotype" w:eastAsia="Palatino Linotype" w:hAnsi="Palatino Linotype" w:cs="Palatino Linotype"/>
          <w:color w:val="0000FF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Dri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er</w:t>
      </w:r>
    </w:p>
    <w:p w14:paraId="7FF190FC" w14:textId="77777777" w:rsidR="001C3088" w:rsidRDefault="00F6259B">
      <w:pPr>
        <w:spacing w:after="0" w:line="240" w:lineRule="exact"/>
        <w:ind w:left="174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FF"/>
          <w:spacing w:val="-6"/>
          <w:position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ac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color w:val="0000FF"/>
          <w:spacing w:val="-1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s,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10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2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3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2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0</w:t>
      </w:r>
      <w:r>
        <w:rPr>
          <w:rFonts w:ascii="Palatino Linotype" w:eastAsia="Palatino Linotype" w:hAnsi="Palatino Linotype" w:cs="Palatino Linotype"/>
          <w:color w:val="000000"/>
          <w:position w:val="1"/>
          <w:sz w:val="20"/>
          <w:szCs w:val="20"/>
        </w:rPr>
        <w:t>.</w:t>
      </w:r>
    </w:p>
    <w:p w14:paraId="71541146" w14:textId="77777777" w:rsidR="001C3088" w:rsidRDefault="001C3088">
      <w:pPr>
        <w:spacing w:before="20" w:after="0" w:line="280" w:lineRule="exact"/>
        <w:rPr>
          <w:sz w:val="28"/>
          <w:szCs w:val="28"/>
        </w:rPr>
      </w:pPr>
    </w:p>
    <w:p w14:paraId="4127A2D7" w14:textId="77777777" w:rsidR="001C3088" w:rsidRDefault="00F6259B">
      <w:pPr>
        <w:tabs>
          <w:tab w:val="left" w:pos="1260"/>
        </w:tabs>
        <w:spacing w:after="0" w:line="240" w:lineRule="auto"/>
        <w:ind w:left="286" w:right="5129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w w:val="83"/>
          <w:sz w:val="32"/>
          <w:szCs w:val="32"/>
        </w:rPr>
        <w:t>4.1.2</w:t>
      </w:r>
      <w:r>
        <w:rPr>
          <w:rFonts w:ascii="Arial" w:eastAsia="Arial" w:hAnsi="Arial" w:cs="Arial"/>
          <w:b/>
          <w:bCs/>
          <w:sz w:val="32"/>
          <w:szCs w:val="32"/>
        </w:rPr>
        <w:tab/>
      </w:r>
      <w:r>
        <w:rPr>
          <w:rFonts w:ascii="Arial" w:eastAsia="Arial" w:hAnsi="Arial" w:cs="Arial"/>
          <w:b/>
          <w:bCs/>
          <w:spacing w:val="1"/>
          <w:w w:val="83"/>
          <w:sz w:val="32"/>
          <w:szCs w:val="32"/>
        </w:rPr>
        <w:t>I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ns</w:t>
      </w:r>
      <w:r>
        <w:rPr>
          <w:rFonts w:ascii="Arial" w:eastAsia="Arial" w:hAnsi="Arial" w:cs="Arial"/>
          <w:b/>
          <w:bCs/>
          <w:spacing w:val="-7"/>
          <w:w w:val="83"/>
          <w:sz w:val="32"/>
          <w:szCs w:val="32"/>
        </w:rPr>
        <w:t>t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alling</w:t>
      </w:r>
      <w:r>
        <w:rPr>
          <w:rFonts w:ascii="Arial" w:eastAsia="Arial" w:hAnsi="Arial" w:cs="Arial"/>
          <w:b/>
          <w:bCs/>
          <w:spacing w:val="-2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the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Driver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Packages</w:t>
      </w:r>
    </w:p>
    <w:p w14:paraId="289EE80D" w14:textId="77777777" w:rsidR="001C3088" w:rsidRDefault="001C3088">
      <w:pPr>
        <w:spacing w:before="10" w:after="0" w:line="190" w:lineRule="exact"/>
        <w:rPr>
          <w:sz w:val="19"/>
          <w:szCs w:val="19"/>
        </w:rPr>
      </w:pPr>
    </w:p>
    <w:p w14:paraId="7338FB4F" w14:textId="77777777" w:rsidR="001C3088" w:rsidRDefault="00F6259B">
      <w:pPr>
        <w:spacing w:after="0" w:line="240" w:lineRule="exact"/>
        <w:ind w:left="1320" w:right="282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Af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ha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ed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curr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packages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ackage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Catalog,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all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the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packages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create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ne</w:t>
      </w:r>
      <w:r>
        <w:rPr>
          <w:rFonts w:ascii="Palatino Linotype" w:eastAsia="Palatino Linotype" w:hAnsi="Palatino Linotype" w:cs="Palatino Linotype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6C0DF591" w14:textId="77777777" w:rsidR="001C3088" w:rsidRDefault="001C3088">
      <w:pPr>
        <w:spacing w:before="2" w:after="0" w:line="150" w:lineRule="exact"/>
        <w:rPr>
          <w:sz w:val="15"/>
          <w:szCs w:val="15"/>
        </w:rPr>
      </w:pPr>
    </w:p>
    <w:p w14:paraId="6E929CDB" w14:textId="77777777" w:rsidR="001C3088" w:rsidRDefault="00F6259B">
      <w:pPr>
        <w:spacing w:after="0" w:line="240" w:lineRule="auto"/>
        <w:ind w:left="15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proofErr w:type="gramEnd"/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Des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open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project.</w:t>
      </w:r>
    </w:p>
    <w:p w14:paraId="09986E08" w14:textId="77777777" w:rsidR="001C3088" w:rsidRDefault="00F6259B">
      <w:pPr>
        <w:spacing w:before="60" w:after="0" w:line="240" w:lineRule="auto"/>
        <w:ind w:left="15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2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proofErr w:type="gramEnd"/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del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right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‐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ck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wher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ant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eat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New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&gt;</w:t>
      </w:r>
    </w:p>
    <w:p w14:paraId="37C1CEBF" w14:textId="77777777" w:rsidR="001C3088" w:rsidRDefault="00F6259B">
      <w:pPr>
        <w:spacing w:after="0" w:line="240" w:lineRule="exact"/>
        <w:ind w:left="174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position w:val="1"/>
          <w:sz w:val="20"/>
          <w:szCs w:val="20"/>
        </w:rPr>
        <w:t>Drive</w:t>
      </w:r>
      <w:r>
        <w:rPr>
          <w:rFonts w:ascii="Palatino Linotype" w:eastAsia="Palatino Linotype" w:hAnsi="Palatino Linotype" w:cs="Palatino Linotype"/>
          <w:b/>
          <w:bCs/>
          <w:spacing w:val="1"/>
          <w:position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.</w:t>
      </w:r>
    </w:p>
    <w:p w14:paraId="212544D0" w14:textId="77777777" w:rsidR="001C3088" w:rsidRDefault="00F6259B">
      <w:pPr>
        <w:spacing w:before="60" w:after="0" w:line="240" w:lineRule="auto"/>
        <w:ind w:left="15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3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Select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Bas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xt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2DCDA7B8" w14:textId="77777777" w:rsidR="001C3088" w:rsidRDefault="00F6259B">
      <w:pPr>
        <w:spacing w:before="60" w:after="0" w:line="266" w:lineRule="exact"/>
        <w:ind w:left="1514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pict w14:anchorId="2EF9AC79">
          <v:group id="_x0000_s1066" style="position:absolute;left:0;text-align:left;margin-left:127pt;margin-top:23.8pt;width:423.95pt;height:.1pt;z-index:-2161;mso-position-horizontal-relative:page" coordorigin="2540,476" coordsize="8479,2">
            <v:shape id="_x0000_s1067" style="position:absolute;left:2540;top:476;width:8479;height:2" coordorigin="2540,476" coordsize="8479,0" path="m2542,476l11021,476e" filled="f" strokeweight="7365emu">
              <v:path arrowok="t"/>
            </v:shape>
            <w10:wrap anchorx="page"/>
          </v:group>
        </w:pic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4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Select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ef</w:t>
      </w:r>
      <w:r>
        <w:rPr>
          <w:rFonts w:ascii="Palatino Linotype" w:eastAsia="Palatino Linotype" w:hAnsi="Palatino Linotype" w:cs="Palatino Linotype"/>
          <w:sz w:val="20"/>
          <w:szCs w:val="20"/>
        </w:rPr>
        <w:t>au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con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ura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RSA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45A8149C" w14:textId="77777777" w:rsidR="001C3088" w:rsidRDefault="001C3088">
      <w:pPr>
        <w:spacing w:before="10" w:after="0" w:line="170" w:lineRule="exact"/>
        <w:rPr>
          <w:sz w:val="17"/>
          <w:szCs w:val="17"/>
        </w:rPr>
      </w:pPr>
    </w:p>
    <w:p w14:paraId="5C2B8B8C" w14:textId="77777777" w:rsidR="001C3088" w:rsidRDefault="00F6259B">
      <w:pPr>
        <w:spacing w:before="11" w:after="0" w:line="240" w:lineRule="exact"/>
        <w:ind w:left="1740" w:right="57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TE:</w:t>
      </w:r>
      <w:r>
        <w:rPr>
          <w:rFonts w:ascii="Palatino Linotype" w:eastAsia="Palatino Linotype" w:hAnsi="Palatino Linotype" w:cs="Palatino Linotype"/>
          <w:b/>
          <w:bCs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ckage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ontains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def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ult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z w:val="20"/>
          <w:szCs w:val="20"/>
        </w:rPr>
        <w:t>ur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information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ys </w:t>
      </w:r>
      <w:r>
        <w:rPr>
          <w:rFonts w:ascii="Palatino Linotype" w:eastAsia="Palatino Linotype" w:hAnsi="Palatino Linotype" w:cs="Palatino Linotype"/>
          <w:sz w:val="20"/>
          <w:szCs w:val="20"/>
        </w:rPr>
        <w:t>lea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option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cted.</w:t>
      </w:r>
    </w:p>
    <w:p w14:paraId="0D9562C3" w14:textId="77777777" w:rsidR="001C3088" w:rsidRDefault="001C3088">
      <w:pPr>
        <w:spacing w:before="3" w:after="0" w:line="170" w:lineRule="exact"/>
        <w:rPr>
          <w:sz w:val="17"/>
          <w:szCs w:val="17"/>
        </w:rPr>
      </w:pPr>
    </w:p>
    <w:p w14:paraId="36FA91B5" w14:textId="77777777" w:rsidR="001C3088" w:rsidRDefault="00F6259B">
      <w:pPr>
        <w:spacing w:after="0" w:line="240" w:lineRule="auto"/>
        <w:ind w:left="1514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pict w14:anchorId="3B5A6B5C">
          <v:group id="_x0000_s1064" style="position:absolute;left:0;text-align:left;margin-left:126.75pt;margin-top:-3.4pt;width:424.2pt;height:.1pt;z-index:-2160;mso-position-horizontal-relative:page" coordorigin="2536,-68" coordsize="8484,2">
            <v:shape id="_x0000_s1065" style="position:absolute;left:2536;top:-68;width:8484;height:2" coordorigin="2536,-68" coordsize="8484,0" path="m2536,-68l11020,-68e" filled="f" strokeweight="7365emu">
              <v:path arrowok="t"/>
            </v:shape>
            <w10:wrap anchorx="page"/>
          </v:group>
        </w:pict>
      </w: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5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Nex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45B48F71" w14:textId="77777777" w:rsidR="001C3088" w:rsidRDefault="00F6259B">
      <w:pPr>
        <w:spacing w:before="78" w:after="0" w:line="240" w:lineRule="exact"/>
        <w:ind w:left="1740" w:right="153" w:hanging="227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6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(Conditional)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sz w:val="20"/>
          <w:szCs w:val="20"/>
        </w:rPr>
        <w:t>If</w:t>
      </w:r>
      <w:proofErr w:type="gramEnd"/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there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package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depen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enci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packages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lecte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all,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 must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install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them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install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selected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package.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b/>
          <w:bCs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install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ack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ge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ndencies </w:t>
      </w:r>
      <w:r>
        <w:rPr>
          <w:rFonts w:ascii="Palatino Linotype" w:eastAsia="Palatino Linotype" w:hAnsi="Palatino Linotype" w:cs="Palatino Linotype"/>
          <w:sz w:val="20"/>
          <w:szCs w:val="20"/>
        </w:rPr>
        <w:t>that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te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3AEFAEDA" w14:textId="77777777" w:rsidR="001C3088" w:rsidRDefault="001C3088">
      <w:pPr>
        <w:spacing w:after="0"/>
        <w:sectPr w:rsidR="001C3088">
          <w:pgSz w:w="12240" w:h="15840"/>
          <w:pgMar w:top="1000" w:right="1160" w:bottom="700" w:left="800" w:header="0" w:footer="708" w:gutter="0"/>
          <w:cols w:space="720"/>
        </w:sectPr>
      </w:pPr>
    </w:p>
    <w:p w14:paraId="1813C201" w14:textId="77777777" w:rsidR="001C3088" w:rsidRDefault="00F6259B">
      <w:pPr>
        <w:spacing w:before="99" w:after="0" w:line="240" w:lineRule="auto"/>
        <w:ind w:left="820" w:right="-20"/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 w14:anchorId="16D57441">
          <v:shape id="_x0000_i1027" type="#_x0000_t75" style="width:288.7pt;height:191.75pt;mso-position-horizontal-relative:char;mso-position-vertical-relative:line">
            <v:imagedata r:id="rId40" o:title=""/>
          </v:shape>
        </w:pict>
      </w:r>
    </w:p>
    <w:p w14:paraId="49066DEA" w14:textId="77777777" w:rsidR="001C3088" w:rsidRDefault="001C3088">
      <w:pPr>
        <w:spacing w:before="7" w:after="0" w:line="280" w:lineRule="exact"/>
        <w:rPr>
          <w:sz w:val="28"/>
          <w:szCs w:val="28"/>
        </w:rPr>
      </w:pPr>
    </w:p>
    <w:p w14:paraId="16B383C6" w14:textId="77777777" w:rsidR="001C3088" w:rsidRDefault="00F6259B">
      <w:pPr>
        <w:spacing w:before="21" w:after="0" w:line="240" w:lineRule="exact"/>
        <w:ind w:left="820" w:right="183" w:hanging="227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7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(Conditional)</w:t>
      </w:r>
      <w:r>
        <w:rPr>
          <w:rFonts w:ascii="Palatino Linotype" w:eastAsia="Palatino Linotype" w:hAnsi="Palatino Linotype" w:cs="Palatino Linotype"/>
          <w:spacing w:val="-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mor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one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type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package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dependency</w:t>
      </w:r>
      <w:r>
        <w:rPr>
          <w:rFonts w:ascii="Palatino Linotype" w:eastAsia="Palatino Linotype" w:hAnsi="Palatino Linotype" w:cs="Palatino Linotype"/>
          <w:spacing w:val="-1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must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ta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le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proofErr w:type="gramEnd"/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presented w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these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packages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paratel</w:t>
      </w:r>
      <w:r>
        <w:rPr>
          <w:rFonts w:ascii="Palatino Linotype" w:eastAsia="Palatino Linotype" w:hAnsi="Palatino Linotype" w:cs="Palatino Linotype"/>
          <w:spacing w:val="-21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Continue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ck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OK</w:t>
      </w:r>
      <w:r>
        <w:rPr>
          <w:rFonts w:ascii="Palatino Linotype" w:eastAsia="Palatino Linotype" w:hAnsi="Palatino Linotype" w:cs="Palatino Linotype"/>
          <w:b/>
          <w:bCs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all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add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ona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ack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ge 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pende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cies.</w:t>
      </w:r>
    </w:p>
    <w:p w14:paraId="7FD30DA1" w14:textId="77777777" w:rsidR="001C3088" w:rsidRDefault="00F6259B">
      <w:pPr>
        <w:spacing w:before="72" w:after="0" w:line="240" w:lineRule="auto"/>
        <w:ind w:left="59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8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Nex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5EBEDD5C" w14:textId="77777777" w:rsidR="001C3088" w:rsidRDefault="00F6259B">
      <w:pPr>
        <w:spacing w:before="60" w:after="0" w:line="240" w:lineRule="auto"/>
        <w:ind w:left="59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9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proofErr w:type="gramEnd"/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Driver</w:t>
      </w:r>
      <w:r>
        <w:rPr>
          <w:rFonts w:ascii="Palatino Linotype" w:eastAsia="Palatino Linotype" w:hAnsi="Palatino Linotype" w:cs="Palatino Linotype"/>
          <w:b/>
          <w:bCs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Information</w:t>
      </w:r>
      <w:r>
        <w:rPr>
          <w:rFonts w:ascii="Palatino Linotype" w:eastAsia="Palatino Linotype" w:hAnsi="Palatino Linotype" w:cs="Palatino Linotype"/>
          <w:b/>
          <w:bCs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page,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speci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name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xt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5B3F06A2" w14:textId="77777777" w:rsidR="001C3088" w:rsidRDefault="00F6259B">
      <w:pPr>
        <w:spacing w:before="60" w:after="0" w:line="240" w:lineRule="auto"/>
        <w:ind w:left="487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10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proofErr w:type="gramEnd"/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App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uthent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page,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ll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owin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el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ds</w:t>
      </w:r>
      <w:r>
        <w:rPr>
          <w:rFonts w:ascii="Palatino Linotype" w:eastAsia="Palatino Linotype" w:hAnsi="Palatino Linotype" w:cs="Palatino Linotype"/>
          <w:sz w:val="20"/>
          <w:szCs w:val="20"/>
        </w:rPr>
        <w:t>:</w:t>
      </w:r>
    </w:p>
    <w:p w14:paraId="1BEE6A7E" w14:textId="21EABA2D" w:rsidR="001C3088" w:rsidDel="00136EAD" w:rsidRDefault="00F6259B" w:rsidP="00136EAD">
      <w:pPr>
        <w:spacing w:before="60" w:after="0" w:line="240" w:lineRule="auto"/>
        <w:ind w:left="820" w:right="-20"/>
        <w:rPr>
          <w:del w:id="298" w:author="Glen Knutti" w:date="2015-03-27T17:48:00Z"/>
          <w:rFonts w:ascii="Palatino Linotype" w:eastAsia="Palatino Linotype" w:hAnsi="Palatino Linotype" w:cs="Palatino Linotype"/>
          <w:sz w:val="20"/>
          <w:szCs w:val="20"/>
        </w:rPr>
        <w:pPrChange w:id="299" w:author="Glen Knutti" w:date="2015-03-27T17:48:00Z">
          <w:pPr>
            <w:spacing w:before="60" w:after="0" w:line="240" w:lineRule="auto"/>
            <w:ind w:left="820" w:right="-20"/>
          </w:pPr>
        </w:pPrChange>
      </w:pP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Au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hent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cat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pacing w:val="-1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ID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: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Specify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ern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user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eated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del w:id="300" w:author="Glen Knutti" w:date="2015-03-27T17:48:00Z">
        <w:r w:rsidDel="00136EAD">
          <w:rPr>
            <w:rFonts w:ascii="Palatino Linotype" w:eastAsia="Palatino Linotype" w:hAnsi="Palatino Linotype" w:cs="Palatino Linotype"/>
            <w:spacing w:val="-10"/>
            <w:sz w:val="20"/>
            <w:szCs w:val="20"/>
          </w:rPr>
          <w:delText xml:space="preserve"> </w:delText>
        </w:r>
        <w:r w:rsidDel="00136EAD">
          <w:rPr>
            <w:rFonts w:ascii="Palatino Linotype" w:eastAsia="Palatino Linotype" w:hAnsi="Palatino Linotype" w:cs="Palatino Linotype"/>
            <w:sz w:val="20"/>
            <w:szCs w:val="20"/>
          </w:rPr>
          <w:delText>if</w:delText>
        </w:r>
        <w:r w:rsidDel="00136EAD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136EAD">
          <w:rPr>
            <w:rFonts w:ascii="Palatino Linotype" w:eastAsia="Palatino Linotype" w:hAnsi="Palatino Linotype" w:cs="Palatino Linotype"/>
            <w:sz w:val="20"/>
            <w:szCs w:val="20"/>
          </w:rPr>
          <w:delText>conn</w:delText>
        </w:r>
        <w:r w:rsidDel="00136EAD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  <w:r w:rsidDel="00136EAD">
          <w:rPr>
            <w:rFonts w:ascii="Palatino Linotype" w:eastAsia="Palatino Linotype" w:hAnsi="Palatino Linotype" w:cs="Palatino Linotype"/>
            <w:sz w:val="20"/>
            <w:szCs w:val="20"/>
          </w:rPr>
          <w:delText>cting</w:delText>
        </w:r>
        <w:r w:rsidDel="00136EAD">
          <w:rPr>
            <w:rFonts w:ascii="Palatino Linotype" w:eastAsia="Palatino Linotype" w:hAnsi="Palatino Linotype" w:cs="Palatino Linotype"/>
            <w:spacing w:val="-15"/>
            <w:sz w:val="20"/>
            <w:szCs w:val="20"/>
          </w:rPr>
          <w:delText xml:space="preserve"> </w:delText>
        </w:r>
        <w:r w:rsidDel="00136EAD">
          <w:rPr>
            <w:rFonts w:ascii="Palatino Linotype" w:eastAsia="Palatino Linotype" w:hAnsi="Palatino Linotype" w:cs="Palatino Linotype"/>
            <w:sz w:val="20"/>
            <w:szCs w:val="20"/>
          </w:rPr>
          <w:delText>to</w:delText>
        </w:r>
      </w:del>
    </w:p>
    <w:p w14:paraId="24781DFF" w14:textId="0C9F93FD" w:rsidR="001C3088" w:rsidRDefault="00F6259B" w:rsidP="00136EAD">
      <w:pPr>
        <w:spacing w:before="60" w:after="0" w:line="240" w:lineRule="auto"/>
        <w:ind w:left="820" w:right="-20"/>
        <w:rPr>
          <w:rFonts w:ascii="Palatino Linotype" w:eastAsia="Palatino Linotype" w:hAnsi="Palatino Linotype" w:cs="Palatino Linotype"/>
          <w:sz w:val="20"/>
          <w:szCs w:val="20"/>
        </w:rPr>
        <w:pPrChange w:id="301" w:author="Glen Knutti" w:date="2015-03-27T17:48:00Z">
          <w:pPr>
            <w:spacing w:after="0" w:line="240" w:lineRule="exact"/>
            <w:ind w:left="820" w:right="-20"/>
          </w:pPr>
        </w:pPrChange>
      </w:pPr>
      <w:del w:id="302" w:author="Glen Knutti" w:date="2015-03-27T17:48:00Z">
        <w:r w:rsidDel="00136EAD"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delText>RSA</w:delText>
        </w:r>
        <w:r w:rsidDel="00136EAD">
          <w:rPr>
            <w:rFonts w:ascii="Palatino Linotype" w:eastAsia="Palatino Linotype" w:hAnsi="Palatino Linotype" w:cs="Palatino Linotype"/>
            <w:spacing w:val="-4"/>
            <w:position w:val="1"/>
            <w:sz w:val="20"/>
            <w:szCs w:val="20"/>
          </w:rPr>
          <w:delText xml:space="preserve"> </w:delText>
        </w:r>
        <w:r w:rsidDel="00136EAD">
          <w:rPr>
            <w:rFonts w:ascii="Palatino Linotype" w:eastAsia="Palatino Linotype" w:hAnsi="Palatino Linotype" w:cs="Palatino Linotype"/>
            <w:spacing w:val="1"/>
            <w:position w:val="1"/>
            <w:sz w:val="20"/>
            <w:szCs w:val="20"/>
          </w:rPr>
          <w:delText>7</w:delText>
        </w:r>
        <w:r w:rsidDel="00136EAD">
          <w:rPr>
            <w:rFonts w:ascii="Palatino Linotype" w:eastAsia="Palatino Linotype" w:hAnsi="Palatino Linotype" w:cs="Palatino Linotype"/>
            <w:spacing w:val="-1"/>
            <w:position w:val="1"/>
            <w:sz w:val="20"/>
            <w:szCs w:val="20"/>
          </w:rPr>
          <w:delText>.</w:delText>
        </w:r>
        <w:r w:rsidDel="00136EAD">
          <w:rPr>
            <w:rFonts w:ascii="Palatino Linotype" w:eastAsia="Palatino Linotype" w:hAnsi="Palatino Linotype" w:cs="Palatino Linotype"/>
            <w:spacing w:val="1"/>
            <w:position w:val="1"/>
            <w:sz w:val="20"/>
            <w:szCs w:val="20"/>
          </w:rPr>
          <w:delText>1</w:delText>
        </w:r>
        <w:r w:rsidDel="00136EAD"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delText>.</w:delText>
        </w:r>
        <w:r w:rsidDel="00136EAD">
          <w:rPr>
            <w:rFonts w:ascii="Palatino Linotype" w:eastAsia="Palatino Linotype" w:hAnsi="Palatino Linotype" w:cs="Palatino Linotype"/>
            <w:spacing w:val="-3"/>
            <w:position w:val="1"/>
            <w:sz w:val="20"/>
            <w:szCs w:val="20"/>
          </w:rPr>
          <w:delText xml:space="preserve"> </w:delText>
        </w:r>
        <w:r w:rsidDel="00136EAD"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delText>Lea</w:delText>
        </w:r>
        <w:r w:rsidDel="00136EAD">
          <w:rPr>
            <w:rFonts w:ascii="Palatino Linotype" w:eastAsia="Palatino Linotype" w:hAnsi="Palatino Linotype" w:cs="Palatino Linotype"/>
            <w:spacing w:val="-3"/>
            <w:position w:val="1"/>
            <w:sz w:val="20"/>
            <w:szCs w:val="20"/>
          </w:rPr>
          <w:delText>v</w:delText>
        </w:r>
        <w:r w:rsidDel="00136EAD"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delText>e</w:delText>
        </w:r>
        <w:r w:rsidDel="00136EAD">
          <w:rPr>
            <w:rFonts w:ascii="Palatino Linotype" w:eastAsia="Palatino Linotype" w:hAnsi="Palatino Linotype" w:cs="Palatino Linotype"/>
            <w:spacing w:val="-4"/>
            <w:position w:val="1"/>
            <w:sz w:val="20"/>
            <w:szCs w:val="20"/>
          </w:rPr>
          <w:delText xml:space="preserve"> </w:delText>
        </w:r>
        <w:r w:rsidDel="00136EAD"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delText>this</w:delText>
        </w:r>
        <w:r w:rsidDel="00136EAD">
          <w:rPr>
            <w:rFonts w:ascii="Palatino Linotype" w:eastAsia="Palatino Linotype" w:hAnsi="Palatino Linotype" w:cs="Palatino Linotype"/>
            <w:spacing w:val="-2"/>
            <w:position w:val="1"/>
            <w:sz w:val="20"/>
            <w:szCs w:val="20"/>
          </w:rPr>
          <w:delText xml:space="preserve"> </w:delText>
        </w:r>
        <w:r w:rsidDel="00136EAD"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delText>f</w:delText>
        </w:r>
        <w:r w:rsidDel="00136EAD">
          <w:rPr>
            <w:rFonts w:ascii="Palatino Linotype" w:eastAsia="Palatino Linotype" w:hAnsi="Palatino Linotype" w:cs="Palatino Linotype"/>
            <w:spacing w:val="1"/>
            <w:position w:val="1"/>
            <w:sz w:val="20"/>
            <w:szCs w:val="20"/>
          </w:rPr>
          <w:delText>i</w:delText>
        </w:r>
        <w:r w:rsidDel="00136EAD"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delText>e</w:delText>
        </w:r>
        <w:r w:rsidDel="00136EAD">
          <w:rPr>
            <w:rFonts w:ascii="Palatino Linotype" w:eastAsia="Palatino Linotype" w:hAnsi="Palatino Linotype" w:cs="Palatino Linotype"/>
            <w:spacing w:val="1"/>
            <w:position w:val="1"/>
            <w:sz w:val="20"/>
            <w:szCs w:val="20"/>
          </w:rPr>
          <w:delText>l</w:delText>
        </w:r>
        <w:r w:rsidDel="00136EAD"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delText>d</w:delText>
        </w:r>
        <w:r w:rsidDel="00136EAD">
          <w:rPr>
            <w:rFonts w:ascii="Palatino Linotype" w:eastAsia="Palatino Linotype" w:hAnsi="Palatino Linotype" w:cs="Palatino Linotype"/>
            <w:spacing w:val="-4"/>
            <w:position w:val="1"/>
            <w:sz w:val="20"/>
            <w:szCs w:val="20"/>
          </w:rPr>
          <w:delText xml:space="preserve"> </w:delText>
        </w:r>
        <w:r w:rsidDel="00136EAD"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delText>blank</w:delText>
        </w:r>
        <w:r w:rsidDel="00136EAD">
          <w:rPr>
            <w:rFonts w:ascii="Palatino Linotype" w:eastAsia="Palatino Linotype" w:hAnsi="Palatino Linotype" w:cs="Palatino Linotype"/>
            <w:spacing w:val="-5"/>
            <w:position w:val="1"/>
            <w:sz w:val="20"/>
            <w:szCs w:val="20"/>
          </w:rPr>
          <w:delText xml:space="preserve"> </w:delText>
        </w:r>
        <w:r w:rsidDel="00136EAD">
          <w:rPr>
            <w:rFonts w:ascii="Palatino Linotype" w:eastAsia="Palatino Linotype" w:hAnsi="Palatino Linotype" w:cs="Palatino Linotype"/>
            <w:spacing w:val="1"/>
            <w:position w:val="1"/>
            <w:sz w:val="20"/>
            <w:szCs w:val="20"/>
          </w:rPr>
          <w:delText>fo</w:delText>
        </w:r>
        <w:r w:rsidDel="00136EAD"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delText>r</w:delText>
        </w:r>
        <w:r w:rsidDel="00136EAD">
          <w:rPr>
            <w:rFonts w:ascii="Palatino Linotype" w:eastAsia="Palatino Linotype" w:hAnsi="Palatino Linotype" w:cs="Palatino Linotype"/>
            <w:spacing w:val="-3"/>
            <w:position w:val="1"/>
            <w:sz w:val="20"/>
            <w:szCs w:val="20"/>
          </w:rPr>
          <w:delText xml:space="preserve"> </w:delText>
        </w:r>
        <w:r w:rsidDel="00136EAD">
          <w:rPr>
            <w:rFonts w:ascii="Palatino Linotype" w:eastAsia="Palatino Linotype" w:hAnsi="Palatino Linotype" w:cs="Palatino Linotype"/>
            <w:spacing w:val="1"/>
            <w:position w:val="1"/>
            <w:sz w:val="20"/>
            <w:szCs w:val="20"/>
          </w:rPr>
          <w:delText>RS</w:delText>
        </w:r>
        <w:r w:rsidDel="00136EAD"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delText>A</w:delText>
        </w:r>
        <w:r w:rsidDel="00136EAD">
          <w:rPr>
            <w:rFonts w:ascii="Palatino Linotype" w:eastAsia="Palatino Linotype" w:hAnsi="Palatino Linotype" w:cs="Palatino Linotype"/>
            <w:spacing w:val="-4"/>
            <w:position w:val="1"/>
            <w:sz w:val="20"/>
            <w:szCs w:val="20"/>
          </w:rPr>
          <w:delText xml:space="preserve"> </w:delText>
        </w:r>
        <w:r w:rsidDel="00136EAD">
          <w:rPr>
            <w:rFonts w:ascii="Palatino Linotype" w:eastAsia="Palatino Linotype" w:hAnsi="Palatino Linotype" w:cs="Palatino Linotype"/>
            <w:position w:val="1"/>
            <w:sz w:val="20"/>
            <w:szCs w:val="20"/>
          </w:rPr>
          <w:delText>6.1</w:delText>
        </w:r>
      </w:del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.</w:t>
      </w:r>
    </w:p>
    <w:p w14:paraId="2F237849" w14:textId="4AAFB9DD" w:rsidR="001C3088" w:rsidRDefault="00F6259B">
      <w:pPr>
        <w:spacing w:before="78" w:after="0" w:line="240" w:lineRule="exact"/>
        <w:ind w:left="820" w:right="183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Connecti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Information:</w:t>
      </w:r>
      <w:r>
        <w:rPr>
          <w:rFonts w:ascii="Palatino Linotype" w:eastAsia="Palatino Linotype" w:hAnsi="Palatino Linotype" w:cs="Palatino Linotype"/>
          <w:b/>
          <w:bCs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ecify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connection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information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nnect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w w:val="99"/>
          <w:sz w:val="20"/>
          <w:szCs w:val="20"/>
        </w:rPr>
        <w:t>the RSA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del w:id="303" w:author="Glen Knutti" w:date="2015-03-27T17:49:00Z">
        <w:r w:rsidDel="00136E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7</w:delText>
        </w:r>
        <w:r w:rsidDel="00136EAD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.</w:delText>
        </w:r>
        <w:r w:rsidDel="00136EAD">
          <w:rPr>
            <w:rFonts w:ascii="Palatino Linotype" w:eastAsia="Palatino Linotype" w:hAnsi="Palatino Linotype" w:cs="Palatino Linotype"/>
            <w:sz w:val="20"/>
            <w:szCs w:val="20"/>
          </w:rPr>
          <w:delText>1</w:delText>
        </w:r>
        <w:r w:rsidDel="00136EAD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</w:del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del w:id="304" w:author="Glen Knutti" w:date="2015-03-27T17:49:00Z">
        <w:r w:rsidDel="00136E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L</w:delText>
        </w:r>
        <w:r w:rsidDel="00136EAD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  <w:r w:rsidDel="00136E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136EAD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>v</w:delText>
        </w:r>
        <w:r w:rsidDel="00136EAD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136EAD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136EAD">
          <w:rPr>
            <w:rFonts w:ascii="Palatino Linotype" w:eastAsia="Palatino Linotype" w:hAnsi="Palatino Linotype" w:cs="Palatino Linotype"/>
            <w:sz w:val="20"/>
            <w:szCs w:val="20"/>
          </w:rPr>
          <w:delText>this</w:delText>
        </w:r>
        <w:r w:rsidDel="00136EAD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136EAD">
          <w:rPr>
            <w:rFonts w:ascii="Palatino Linotype" w:eastAsia="Palatino Linotype" w:hAnsi="Palatino Linotype" w:cs="Palatino Linotype"/>
            <w:sz w:val="20"/>
            <w:szCs w:val="20"/>
          </w:rPr>
          <w:delText>fie</w:delText>
        </w:r>
        <w:r w:rsidDel="00136E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l</w:delText>
        </w:r>
        <w:r w:rsidDel="00136EAD">
          <w:rPr>
            <w:rFonts w:ascii="Palatino Linotype" w:eastAsia="Palatino Linotype" w:hAnsi="Palatino Linotype" w:cs="Palatino Linotype"/>
            <w:sz w:val="20"/>
            <w:szCs w:val="20"/>
          </w:rPr>
          <w:delText>d</w:delText>
        </w:r>
        <w:r w:rsidDel="00136EAD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136EAD">
          <w:rPr>
            <w:rFonts w:ascii="Palatino Linotype" w:eastAsia="Palatino Linotype" w:hAnsi="Palatino Linotype" w:cs="Palatino Linotype"/>
            <w:sz w:val="20"/>
            <w:szCs w:val="20"/>
          </w:rPr>
          <w:delText>blank</w:delText>
        </w:r>
        <w:r w:rsidDel="00136EAD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136E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fo</w:delText>
        </w:r>
        <w:r w:rsidDel="00136EAD">
          <w:rPr>
            <w:rFonts w:ascii="Palatino Linotype" w:eastAsia="Palatino Linotype" w:hAnsi="Palatino Linotype" w:cs="Palatino Linotype"/>
            <w:sz w:val="20"/>
            <w:szCs w:val="20"/>
          </w:rPr>
          <w:delText>r</w:delText>
        </w:r>
        <w:r w:rsidDel="00136EAD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136E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RS</w:delText>
        </w:r>
        <w:r w:rsidDel="00136EAD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136EAD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136EAD">
          <w:rPr>
            <w:rFonts w:ascii="Palatino Linotype" w:eastAsia="Palatino Linotype" w:hAnsi="Palatino Linotype" w:cs="Palatino Linotype"/>
            <w:sz w:val="20"/>
            <w:szCs w:val="20"/>
          </w:rPr>
          <w:delText>6.1.</w:delText>
        </w:r>
        <w:r w:rsidDel="00136EAD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</w:del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connection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forma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shoul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 speci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ied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form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t3s://</w:t>
      </w:r>
      <w:r>
        <w:rPr>
          <w:rFonts w:ascii="Courier New" w:eastAsia="Courier New" w:hAnsi="Courier New" w:cs="Courier New"/>
          <w:i/>
          <w:spacing w:val="-1"/>
          <w:w w:val="94"/>
          <w:sz w:val="19"/>
          <w:szCs w:val="19"/>
        </w:rPr>
        <w:t>&lt;i</w:t>
      </w:r>
      <w:r>
        <w:rPr>
          <w:rFonts w:ascii="Courier New" w:eastAsia="Courier New" w:hAnsi="Courier New" w:cs="Courier New"/>
          <w:i/>
          <w:w w:val="94"/>
          <w:sz w:val="19"/>
          <w:szCs w:val="19"/>
        </w:rPr>
        <w:t>p</w:t>
      </w:r>
      <w:r>
        <w:rPr>
          <w:rFonts w:ascii="Courier New" w:eastAsia="Courier New" w:hAnsi="Courier New" w:cs="Courier New"/>
          <w:i/>
          <w:spacing w:val="-2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i/>
          <w:spacing w:val="-1"/>
          <w:sz w:val="19"/>
          <w:szCs w:val="19"/>
        </w:rPr>
        <w:t>o</w:t>
      </w:r>
      <w:r>
        <w:rPr>
          <w:rFonts w:ascii="Courier New" w:eastAsia="Courier New" w:hAnsi="Courier New" w:cs="Courier New"/>
          <w:i/>
          <w:sz w:val="19"/>
          <w:szCs w:val="19"/>
        </w:rPr>
        <w:t>r</w:t>
      </w:r>
      <w:r>
        <w:rPr>
          <w:rFonts w:ascii="Courier New" w:eastAsia="Courier New" w:hAnsi="Courier New" w:cs="Courier New"/>
          <w:i/>
          <w:spacing w:val="-3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i/>
          <w:spacing w:val="-1"/>
          <w:w w:val="95"/>
          <w:sz w:val="19"/>
          <w:szCs w:val="19"/>
        </w:rPr>
        <w:t>h</w:t>
      </w:r>
      <w:r>
        <w:rPr>
          <w:rFonts w:ascii="Courier New" w:eastAsia="Courier New" w:hAnsi="Courier New" w:cs="Courier New"/>
          <w:i/>
          <w:w w:val="95"/>
          <w:sz w:val="19"/>
          <w:szCs w:val="19"/>
        </w:rPr>
        <w:t>o</w:t>
      </w:r>
      <w:r>
        <w:rPr>
          <w:rFonts w:ascii="Courier New" w:eastAsia="Courier New" w:hAnsi="Courier New" w:cs="Courier New"/>
          <w:i/>
          <w:spacing w:val="-1"/>
          <w:w w:val="95"/>
          <w:sz w:val="19"/>
          <w:szCs w:val="19"/>
        </w:rPr>
        <w:t>stname&gt;</w:t>
      </w:r>
      <w:proofErr w:type="gramStart"/>
      <w:r>
        <w:rPr>
          <w:rFonts w:ascii="Courier New" w:eastAsia="Courier New" w:hAnsi="Courier New" w:cs="Courier New"/>
          <w:spacing w:val="-1"/>
          <w:w w:val="95"/>
          <w:sz w:val="19"/>
          <w:szCs w:val="19"/>
        </w:rPr>
        <w:t>:</w:t>
      </w:r>
      <w:r>
        <w:rPr>
          <w:rFonts w:ascii="Courier New" w:eastAsia="Courier New" w:hAnsi="Courier New" w:cs="Courier New"/>
          <w:i/>
          <w:spacing w:val="-1"/>
          <w:w w:val="95"/>
          <w:sz w:val="19"/>
          <w:szCs w:val="19"/>
        </w:rPr>
        <w:t>&lt;</w:t>
      </w:r>
      <w:proofErr w:type="gramEnd"/>
      <w:r>
        <w:rPr>
          <w:rFonts w:ascii="Courier New" w:eastAsia="Courier New" w:hAnsi="Courier New" w:cs="Courier New"/>
          <w:i/>
          <w:spacing w:val="-1"/>
          <w:w w:val="95"/>
          <w:sz w:val="19"/>
          <w:szCs w:val="19"/>
        </w:rPr>
        <w:t>port</w:t>
      </w:r>
      <w:r>
        <w:rPr>
          <w:rFonts w:ascii="Courier New" w:eastAsia="Courier New" w:hAnsi="Courier New" w:cs="Courier New"/>
          <w:i/>
          <w:w w:val="95"/>
          <w:sz w:val="19"/>
          <w:szCs w:val="19"/>
        </w:rPr>
        <w:t>&gt;</w:t>
      </w:r>
      <w:r>
        <w:rPr>
          <w:rFonts w:ascii="Courier New" w:eastAsia="Courier New" w:hAnsi="Courier New" w:cs="Courier New"/>
          <w:i/>
          <w:spacing w:val="-71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(e.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3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s://rsaser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exam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le.com:7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0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0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2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 xml:space="preserve">).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de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fa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lt</w:t>
      </w:r>
      <w:r>
        <w:rPr>
          <w:rFonts w:ascii="Palatino Linotype" w:eastAsia="Palatino Linotype" w:hAnsi="Palatino Linotype" w:cs="Palatino Linotype"/>
          <w:color w:val="000000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port</w:t>
      </w:r>
      <w:r>
        <w:rPr>
          <w:rFonts w:ascii="Palatino Linotype" w:eastAsia="Palatino Linotype" w:hAnsi="Palatino Linotype" w:cs="Palatino Linotype"/>
          <w:color w:val="000000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00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00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thent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cat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00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ge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00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7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0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02;</w:t>
      </w:r>
      <w:r>
        <w:rPr>
          <w:rFonts w:ascii="Palatino Linotype" w:eastAsia="Palatino Linotype" w:hAnsi="Palatino Linotype" w:cs="Palatino Linotype"/>
          <w:color w:val="000000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00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00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uthent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cat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on Man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ger</w:t>
      </w:r>
      <w:r>
        <w:rPr>
          <w:rFonts w:ascii="Palatino Linotype" w:eastAsia="Palatino Linotype" w:hAnsi="Palatino Linotype" w:cs="Palatino Linotype"/>
          <w:color w:val="000000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Applian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00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def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ult</w:t>
      </w:r>
      <w:r>
        <w:rPr>
          <w:rFonts w:ascii="Palatino Linotype" w:eastAsia="Palatino Linotype" w:hAnsi="Palatino Linotype" w:cs="Palatino Linotype"/>
          <w:color w:val="000000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00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7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0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04.</w:t>
      </w:r>
    </w:p>
    <w:p w14:paraId="7ECA4848" w14:textId="2976D92F" w:rsidR="001C3088" w:rsidRDefault="00F6259B">
      <w:pPr>
        <w:spacing w:before="90" w:after="0" w:line="240" w:lineRule="exact"/>
        <w:ind w:left="820" w:right="185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Password: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Speci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pass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ord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SA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eated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del w:id="305" w:author="Glen Knutti" w:date="2015-03-27T17:49:00Z">
        <w:r w:rsidDel="00136EAD">
          <w:rPr>
            <w:rFonts w:ascii="Palatino Linotype" w:eastAsia="Palatino Linotype" w:hAnsi="Palatino Linotype" w:cs="Palatino Linotype"/>
            <w:spacing w:val="-9"/>
            <w:sz w:val="20"/>
            <w:szCs w:val="20"/>
          </w:rPr>
          <w:delText xml:space="preserve"> </w:delText>
        </w:r>
        <w:r w:rsidDel="00136EAD">
          <w:rPr>
            <w:rFonts w:ascii="Palatino Linotype" w:eastAsia="Palatino Linotype" w:hAnsi="Palatino Linotype" w:cs="Palatino Linotype"/>
            <w:sz w:val="20"/>
            <w:szCs w:val="20"/>
          </w:rPr>
          <w:delText>if</w:delText>
        </w:r>
        <w:r w:rsidDel="00136EAD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136EAD">
          <w:rPr>
            <w:rFonts w:ascii="Palatino Linotype" w:eastAsia="Palatino Linotype" w:hAnsi="Palatino Linotype" w:cs="Palatino Linotype"/>
            <w:sz w:val="20"/>
            <w:szCs w:val="20"/>
          </w:rPr>
          <w:delText>conn</w:delText>
        </w:r>
        <w:r w:rsidDel="00136EAD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  <w:r w:rsidDel="00136EAD">
          <w:rPr>
            <w:rFonts w:ascii="Palatino Linotype" w:eastAsia="Palatino Linotype" w:hAnsi="Palatino Linotype" w:cs="Palatino Linotype"/>
            <w:sz w:val="20"/>
            <w:szCs w:val="20"/>
          </w:rPr>
          <w:delText>cting</w:delText>
        </w:r>
        <w:r w:rsidDel="00136EAD">
          <w:rPr>
            <w:rFonts w:ascii="Palatino Linotype" w:eastAsia="Palatino Linotype" w:hAnsi="Palatino Linotype" w:cs="Palatino Linotype"/>
            <w:spacing w:val="-14"/>
            <w:sz w:val="20"/>
            <w:szCs w:val="20"/>
          </w:rPr>
          <w:delText xml:space="preserve"> </w:delText>
        </w:r>
        <w:r w:rsidDel="00136EAD">
          <w:rPr>
            <w:rFonts w:ascii="Palatino Linotype" w:eastAsia="Palatino Linotype" w:hAnsi="Palatino Linotype" w:cs="Palatino Linotype"/>
            <w:sz w:val="20"/>
            <w:szCs w:val="20"/>
          </w:rPr>
          <w:delText>to</w:delText>
        </w:r>
        <w:r w:rsidDel="00136EAD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136E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RS</w:delText>
        </w:r>
        <w:r w:rsidDel="00136EAD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136EAD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136EAD">
          <w:rPr>
            <w:rFonts w:ascii="Palatino Linotype" w:eastAsia="Palatino Linotype" w:hAnsi="Palatino Linotype" w:cs="Palatino Linotype"/>
            <w:sz w:val="20"/>
            <w:szCs w:val="20"/>
          </w:rPr>
          <w:delText>7.</w:delText>
        </w:r>
        <w:r w:rsidDel="00136E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1</w:delText>
        </w:r>
        <w:r w:rsidDel="00136EAD">
          <w:rPr>
            <w:rFonts w:ascii="Palatino Linotype" w:eastAsia="Palatino Linotype" w:hAnsi="Palatino Linotype" w:cs="Palatino Linotype"/>
            <w:sz w:val="20"/>
            <w:szCs w:val="20"/>
          </w:rPr>
          <w:delText>. Lea</w:delText>
        </w:r>
        <w:r w:rsidDel="00136EAD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>v</w:delText>
        </w:r>
        <w:r w:rsidDel="00136EAD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136EAD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136EAD">
          <w:rPr>
            <w:rFonts w:ascii="Palatino Linotype" w:eastAsia="Palatino Linotype" w:hAnsi="Palatino Linotype" w:cs="Palatino Linotype"/>
            <w:sz w:val="20"/>
            <w:szCs w:val="20"/>
          </w:rPr>
          <w:delText>th</w:delText>
        </w:r>
        <w:r w:rsidDel="00136E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136EAD">
          <w:rPr>
            <w:rFonts w:ascii="Palatino Linotype" w:eastAsia="Palatino Linotype" w:hAnsi="Palatino Linotype" w:cs="Palatino Linotype"/>
            <w:sz w:val="20"/>
            <w:szCs w:val="20"/>
          </w:rPr>
          <w:delText>s</w:delText>
        </w:r>
        <w:r w:rsidDel="00136EAD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136E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f</w:delText>
        </w:r>
        <w:r w:rsidDel="00136EAD">
          <w:rPr>
            <w:rFonts w:ascii="Palatino Linotype" w:eastAsia="Palatino Linotype" w:hAnsi="Palatino Linotype" w:cs="Palatino Linotype"/>
            <w:sz w:val="20"/>
            <w:szCs w:val="20"/>
          </w:rPr>
          <w:delText>i</w:delText>
        </w:r>
        <w:r w:rsidDel="00136E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</w:delText>
        </w:r>
        <w:r w:rsidDel="00136EAD">
          <w:rPr>
            <w:rFonts w:ascii="Palatino Linotype" w:eastAsia="Palatino Linotype" w:hAnsi="Palatino Linotype" w:cs="Palatino Linotype"/>
            <w:sz w:val="20"/>
            <w:szCs w:val="20"/>
          </w:rPr>
          <w:delText>ld</w:delText>
        </w:r>
        <w:r w:rsidDel="00136EAD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136EAD">
          <w:rPr>
            <w:rFonts w:ascii="Palatino Linotype" w:eastAsia="Palatino Linotype" w:hAnsi="Palatino Linotype" w:cs="Palatino Linotype"/>
            <w:sz w:val="20"/>
            <w:szCs w:val="20"/>
          </w:rPr>
          <w:delText>blank</w:delText>
        </w:r>
        <w:r w:rsidDel="00136EAD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136EAD">
          <w:rPr>
            <w:rFonts w:ascii="Palatino Linotype" w:eastAsia="Palatino Linotype" w:hAnsi="Palatino Linotype" w:cs="Palatino Linotype"/>
            <w:sz w:val="20"/>
            <w:szCs w:val="20"/>
          </w:rPr>
          <w:delText>for</w:delText>
        </w:r>
        <w:r w:rsidDel="00136EAD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136EAD">
          <w:rPr>
            <w:rFonts w:ascii="Palatino Linotype" w:eastAsia="Palatino Linotype" w:hAnsi="Palatino Linotype" w:cs="Palatino Linotype"/>
            <w:sz w:val="20"/>
            <w:szCs w:val="20"/>
          </w:rPr>
          <w:delText>RSA</w:delText>
        </w:r>
        <w:r w:rsidDel="00136EAD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136EAD">
          <w:rPr>
            <w:rFonts w:ascii="Palatino Linotype" w:eastAsia="Palatino Linotype" w:hAnsi="Palatino Linotype" w:cs="Palatino Linotype"/>
            <w:sz w:val="20"/>
            <w:szCs w:val="20"/>
          </w:rPr>
          <w:delText>6.1</w:delText>
        </w:r>
      </w:del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3143E21A" w14:textId="77777777" w:rsidR="001C3088" w:rsidRDefault="00F6259B">
      <w:pPr>
        <w:spacing w:before="72" w:after="0" w:line="240" w:lineRule="auto"/>
        <w:ind w:left="498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pacing w:val="-11"/>
          <w:sz w:val="19"/>
          <w:szCs w:val="19"/>
        </w:rPr>
        <w:t>1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1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Nex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1445C14F" w14:textId="77777777" w:rsidR="001C3088" w:rsidRDefault="00F6259B">
      <w:pPr>
        <w:spacing w:before="60" w:after="0" w:line="240" w:lineRule="auto"/>
        <w:ind w:left="487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12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ll</w:t>
      </w:r>
      <w:proofErr w:type="gramEnd"/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owin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el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Remote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Loade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information:</w:t>
      </w:r>
    </w:p>
    <w:p w14:paraId="5315C093" w14:textId="77777777" w:rsidR="001C3088" w:rsidRDefault="00F6259B">
      <w:pPr>
        <w:spacing w:before="60" w:after="0" w:line="240" w:lineRule="auto"/>
        <w:ind w:left="82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Connect</w:t>
      </w:r>
      <w:r>
        <w:rPr>
          <w:rFonts w:ascii="Palatino Linotype" w:eastAsia="Palatino Linotype" w:hAnsi="Palatino Linotype" w:cs="Palatino Linotype"/>
          <w:b/>
          <w:bCs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-18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Remot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:</w:t>
      </w:r>
      <w:r>
        <w:rPr>
          <w:rFonts w:ascii="Palatino Linotype" w:eastAsia="Palatino Linotype" w:hAnsi="Palatino Linotype" w:cs="Palatino Linotype"/>
          <w:b/>
          <w:bCs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Select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-14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es</w:t>
      </w:r>
      <w:r>
        <w:rPr>
          <w:rFonts w:ascii="Palatino Linotype" w:eastAsia="Palatino Linotype" w:hAnsi="Palatino Linotype" w:cs="Palatino Linotype"/>
          <w:b/>
          <w:bCs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determine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if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wi</w:t>
      </w:r>
      <w:r>
        <w:rPr>
          <w:rFonts w:ascii="Palatino Linotype" w:eastAsia="Palatino Linotype" w:hAnsi="Palatino Linotype" w:cs="Palatino Linotype"/>
          <w:sz w:val="20"/>
          <w:szCs w:val="20"/>
        </w:rPr>
        <w:t>ll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us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Remote</w:t>
      </w:r>
    </w:p>
    <w:p w14:paraId="0489AF2F" w14:textId="77777777" w:rsidR="001C3088" w:rsidRDefault="00F6259B">
      <w:pPr>
        <w:spacing w:after="0" w:line="240" w:lineRule="exact"/>
        <w:ind w:left="82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Lo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position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7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mor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orm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tion,</w:t>
      </w:r>
      <w:r>
        <w:rPr>
          <w:rFonts w:ascii="Palatino Linotype" w:eastAsia="Palatino Linotype" w:hAnsi="Palatino Linotype" w:cs="Palatino Linotype"/>
          <w:spacing w:val="-10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see</w:t>
      </w:r>
      <w:r>
        <w:rPr>
          <w:rFonts w:ascii="Palatino Linotype" w:eastAsia="Palatino Linotype" w:hAnsi="Palatino Linotype" w:cs="Palatino Linotype"/>
          <w:spacing w:val="-2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position w:val="1"/>
          <w:sz w:val="20"/>
          <w:szCs w:val="20"/>
        </w:rPr>
        <w:t xml:space="preserve"> </w:t>
      </w:r>
      <w:hyperlink r:id="rId41" w:anchor="bookinfo">
        <w:r>
          <w:rPr>
            <w:rFonts w:ascii="Palatino Linotype" w:eastAsia="Palatino Linotype" w:hAnsi="Palatino Linotype" w:cs="Palatino Linotype"/>
            <w:i/>
            <w:color w:val="0000FF"/>
            <w:spacing w:val="1"/>
            <w:position w:val="1"/>
            <w:sz w:val="20"/>
            <w:szCs w:val="20"/>
          </w:rPr>
          <w:t>Ide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n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position w:val="1"/>
            <w:sz w:val="20"/>
            <w:szCs w:val="20"/>
          </w:rPr>
          <w:t>tit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y</w:t>
        </w:r>
        <w:r>
          <w:rPr>
            <w:rFonts w:ascii="Palatino Linotype" w:eastAsia="Palatino Linotype" w:hAnsi="Palatino Linotype" w:cs="Palatino Linotype"/>
            <w:i/>
            <w:color w:val="0000FF"/>
            <w:spacing w:val="-6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Manag</w:t>
        </w:r>
        <w:r>
          <w:rPr>
            <w:rFonts w:ascii="Palatino Linotype" w:eastAsia="Palatino Linotype" w:hAnsi="Palatino Linotype" w:cs="Palatino Linotype"/>
            <w:i/>
            <w:color w:val="0000FF"/>
            <w:spacing w:val="-1"/>
            <w:position w:val="1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r</w:t>
        </w:r>
        <w:r>
          <w:rPr>
            <w:rFonts w:ascii="Palatino Linotype" w:eastAsia="Palatino Linotype" w:hAnsi="Palatino Linotype" w:cs="Palatino Linotype"/>
            <w:i/>
            <w:color w:val="0000FF"/>
            <w:spacing w:val="-6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4.0.2</w:t>
        </w:r>
        <w:r>
          <w:rPr>
            <w:rFonts w:ascii="Palatino Linotype" w:eastAsia="Palatino Linotype" w:hAnsi="Palatino Linotype" w:cs="Palatino Linotype"/>
            <w:i/>
            <w:color w:val="0000FF"/>
            <w:spacing w:val="-4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Remote</w:t>
        </w:r>
        <w:r>
          <w:rPr>
            <w:rFonts w:ascii="Palatino Linotype" w:eastAsia="Palatino Linotype" w:hAnsi="Palatino Linotype" w:cs="Palatino Linotype"/>
            <w:i/>
            <w:color w:val="0000FF"/>
            <w:spacing w:val="-7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Loader</w:t>
        </w:r>
        <w:r>
          <w:rPr>
            <w:rFonts w:ascii="Palatino Linotype" w:eastAsia="Palatino Linotype" w:hAnsi="Palatino Linotype" w:cs="Palatino Linotype"/>
            <w:i/>
            <w:color w:val="0000FF"/>
            <w:spacing w:val="-5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Gui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position w:val="1"/>
            <w:sz w:val="20"/>
            <w:szCs w:val="20"/>
          </w:rPr>
          <w:t>de</w:t>
        </w:r>
      </w:hyperlink>
      <w:r>
        <w:rPr>
          <w:rFonts w:ascii="Palatino Linotype" w:eastAsia="Palatino Linotype" w:hAnsi="Palatino Linotype" w:cs="Palatino Linotype"/>
          <w:color w:val="000000"/>
          <w:position w:val="1"/>
          <w:sz w:val="20"/>
          <w:szCs w:val="20"/>
        </w:rPr>
        <w:t>.</w:t>
      </w:r>
    </w:p>
    <w:p w14:paraId="31124124" w14:textId="77777777" w:rsidR="001C3088" w:rsidRDefault="00F6259B">
      <w:pPr>
        <w:spacing w:before="78" w:after="0" w:line="240" w:lineRule="exact"/>
        <w:ind w:left="820" w:right="742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If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select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No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conti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with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Step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1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3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If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lec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00"/>
          <w:spacing w:val="-5"/>
          <w:sz w:val="20"/>
          <w:szCs w:val="20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b/>
          <w:bCs/>
          <w:color w:val="000000"/>
          <w:spacing w:val="-15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b/>
          <w:bCs/>
          <w:color w:val="000000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color w:val="000000"/>
          <w:sz w:val="20"/>
          <w:szCs w:val="20"/>
        </w:rPr>
        <w:t>s</w:t>
      </w:r>
      <w:proofErr w:type="gramEnd"/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00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use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ollo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wi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ng</w:t>
      </w:r>
      <w:r>
        <w:rPr>
          <w:rFonts w:ascii="Palatino Linotype" w:eastAsia="Palatino Linotype" w:hAnsi="Palatino Linotype" w:cs="Palatino Linotype"/>
          <w:color w:val="000000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forma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io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00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 xml:space="preserve">to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color w:val="000000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pl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te</w:t>
      </w:r>
      <w:r>
        <w:rPr>
          <w:rFonts w:ascii="Palatino Linotype" w:eastAsia="Palatino Linotype" w:hAnsi="Palatino Linotype" w:cs="Palatino Linotype"/>
          <w:color w:val="000000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con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ura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color w:val="000000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color w:val="000000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mo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te</w:t>
      </w:r>
      <w:r>
        <w:rPr>
          <w:rFonts w:ascii="Palatino Linotype" w:eastAsia="Palatino Linotype" w:hAnsi="Palatino Linotype" w:cs="Palatino Linotype"/>
          <w:color w:val="000000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Loade</w:t>
      </w:r>
      <w:r>
        <w:rPr>
          <w:rFonts w:ascii="Palatino Linotype" w:eastAsia="Palatino Linotype" w:hAnsi="Palatino Linotype" w:cs="Palatino Linotype"/>
          <w:color w:val="000000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</w:p>
    <w:p w14:paraId="2459DC38" w14:textId="77777777" w:rsidR="001C3088" w:rsidRDefault="00F6259B">
      <w:pPr>
        <w:spacing w:before="90" w:after="0" w:line="240" w:lineRule="exact"/>
        <w:ind w:left="820" w:right="616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st</w:t>
      </w:r>
      <w:r>
        <w:rPr>
          <w:rFonts w:ascii="Palatino Linotype" w:eastAsia="Palatino Linotype" w:hAnsi="Palatino Linotype" w:cs="Palatino Linotype"/>
          <w:b/>
          <w:bCs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Name:</w:t>
      </w:r>
      <w:r>
        <w:rPr>
          <w:rFonts w:ascii="Palatino Linotype" w:eastAsia="Palatino Linotype" w:hAnsi="Palatino Linotype" w:cs="Palatino Linotype"/>
          <w:b/>
          <w:bCs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Speci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IP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dre</w:t>
      </w:r>
      <w:r>
        <w:rPr>
          <w:rFonts w:ascii="Palatino Linotype" w:eastAsia="Palatino Linotype" w:hAnsi="Palatino Linotype" w:cs="Palatino Linotype"/>
          <w:sz w:val="20"/>
          <w:szCs w:val="20"/>
        </w:rPr>
        <w:t>ss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DNS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am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Remo</w:t>
      </w:r>
      <w:r>
        <w:rPr>
          <w:rFonts w:ascii="Palatino Linotype" w:eastAsia="Palatino Linotype" w:hAnsi="Palatino Linotype" w:cs="Palatino Linotype"/>
          <w:sz w:val="20"/>
          <w:szCs w:val="20"/>
        </w:rPr>
        <w:t>te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Loade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is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ta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led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running.</w:t>
      </w:r>
    </w:p>
    <w:p w14:paraId="26621787" w14:textId="77777777" w:rsidR="001C3088" w:rsidRDefault="00F6259B">
      <w:pPr>
        <w:spacing w:before="90" w:after="0" w:line="240" w:lineRule="exact"/>
        <w:ind w:left="820" w:right="421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rt:</w:t>
      </w:r>
      <w:r>
        <w:rPr>
          <w:rFonts w:ascii="Palatino Linotype" w:eastAsia="Palatino Linotype" w:hAnsi="Palatino Linotype" w:cs="Palatino Linotype"/>
          <w:b/>
          <w:bCs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Spec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port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numbe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Eac</w:t>
      </w:r>
      <w:r>
        <w:rPr>
          <w:rFonts w:ascii="Palatino Linotype" w:eastAsia="Palatino Linotype" w:hAnsi="Palatino Linotype" w:cs="Palatino Linotype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conn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ct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Remo</w:t>
      </w:r>
      <w:r>
        <w:rPr>
          <w:rFonts w:ascii="Palatino Linotype" w:eastAsia="Palatino Linotype" w:hAnsi="Palatino Linotype" w:cs="Palatino Linotype"/>
          <w:sz w:val="20"/>
          <w:szCs w:val="20"/>
        </w:rPr>
        <w:t>te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Loade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 separa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port.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de</w:t>
      </w:r>
      <w:r>
        <w:rPr>
          <w:rFonts w:ascii="Palatino Linotype" w:eastAsia="Palatino Linotype" w:hAnsi="Palatino Linotype" w:cs="Palatino Linotype"/>
          <w:sz w:val="20"/>
          <w:szCs w:val="20"/>
        </w:rPr>
        <w:t>fa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lt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ue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8</w:t>
      </w:r>
      <w:r>
        <w:rPr>
          <w:rFonts w:ascii="Palatino Linotype" w:eastAsia="Palatino Linotype" w:hAnsi="Palatino Linotype" w:cs="Palatino Linotype"/>
          <w:sz w:val="20"/>
          <w:szCs w:val="20"/>
        </w:rPr>
        <w:t>09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0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1C2D5EF3" w14:textId="77777777" w:rsidR="001C3088" w:rsidRDefault="00F6259B">
      <w:pPr>
        <w:spacing w:before="90" w:after="0" w:line="240" w:lineRule="exact"/>
        <w:ind w:left="820" w:right="181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mo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Password:</w:t>
      </w:r>
      <w:r>
        <w:rPr>
          <w:rFonts w:ascii="Palatino Linotype" w:eastAsia="Palatino Linotype" w:hAnsi="Palatino Linotype" w:cs="Palatino Linotype"/>
          <w:b/>
          <w:bCs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Spec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pass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control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access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mot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Loade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1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It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 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same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pass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ord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that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mot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Loade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pass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ord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Loade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13A06001" w14:textId="77777777" w:rsidR="001C3088" w:rsidRDefault="00F6259B">
      <w:pPr>
        <w:spacing w:before="91" w:after="0" w:line="240" w:lineRule="exact"/>
        <w:ind w:left="820" w:right="207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Driver</w:t>
      </w:r>
      <w:r>
        <w:rPr>
          <w:rFonts w:ascii="Palatino Linotype" w:eastAsia="Palatino Linotype" w:hAnsi="Palatino Linotype" w:cs="Palatino Linotype"/>
          <w:b/>
          <w:bCs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Password: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Speci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pass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ord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thent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cate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Me</w:t>
      </w:r>
      <w:r>
        <w:rPr>
          <w:rFonts w:ascii="Palatino Linotype" w:eastAsia="Palatino Linotype" w:hAnsi="Palatino Linotype" w:cs="Palatino Linotype"/>
          <w:sz w:val="20"/>
          <w:szCs w:val="20"/>
        </w:rPr>
        <w:t>ta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rec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proofErr w:type="spellEnd"/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 It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must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same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as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at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is sp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eci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Object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Remote Lo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0A8FC408" w14:textId="77777777" w:rsidR="001C3088" w:rsidRDefault="00F6259B">
      <w:pPr>
        <w:spacing w:before="72" w:after="0" w:line="240" w:lineRule="auto"/>
        <w:ind w:left="487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13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Nex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48602D30" w14:textId="77777777" w:rsidR="001C3088" w:rsidRDefault="001C3088">
      <w:pPr>
        <w:spacing w:after="0"/>
        <w:sectPr w:rsidR="001C3088">
          <w:pgSz w:w="12240" w:h="15840"/>
          <w:pgMar w:top="1000" w:right="1020" w:bottom="900" w:left="1720" w:header="0" w:footer="708" w:gutter="0"/>
          <w:cols w:space="720"/>
        </w:sectPr>
      </w:pPr>
    </w:p>
    <w:p w14:paraId="2CB272D0" w14:textId="77777777" w:rsidR="001C3088" w:rsidRDefault="00F6259B">
      <w:pPr>
        <w:spacing w:before="43" w:after="0" w:line="240" w:lineRule="auto"/>
        <w:ind w:left="1407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lastRenderedPageBreak/>
        <w:t xml:space="preserve">14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Review</w:t>
      </w:r>
      <w:proofErr w:type="gramEnd"/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summar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sks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ll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completed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create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Finis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54EB7060" w14:textId="77777777" w:rsidR="001C3088" w:rsidRDefault="00F6259B">
      <w:pPr>
        <w:spacing w:before="60" w:after="0" w:line="240" w:lineRule="auto"/>
        <w:ind w:left="1407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15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After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ha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must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change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con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ura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y</w:t>
      </w:r>
      <w:r>
        <w:rPr>
          <w:rFonts w:ascii="Palatino Linotype" w:eastAsia="Palatino Linotype" w:hAnsi="Palatino Linotype" w:cs="Palatino Linotype"/>
          <w:sz w:val="20"/>
          <w:szCs w:val="20"/>
        </w:rPr>
        <w:t>our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environment.</w:t>
      </w:r>
    </w:p>
    <w:p w14:paraId="6742F268" w14:textId="77777777" w:rsidR="001C3088" w:rsidRDefault="00F6259B">
      <w:pPr>
        <w:spacing w:after="0" w:line="240" w:lineRule="exact"/>
        <w:ind w:left="174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Proceed</w:t>
      </w:r>
      <w:r>
        <w:rPr>
          <w:rFonts w:ascii="Palatino Linotype" w:eastAsia="Palatino Linotype" w:hAnsi="Palatino Linotype" w:cs="Palatino Linotype"/>
          <w:spacing w:val="-6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ct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6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4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1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.3,</w:t>
      </w:r>
      <w:r>
        <w:rPr>
          <w:rFonts w:ascii="Palatino Linotype" w:eastAsia="Palatino Linotype" w:hAnsi="Palatino Linotype" w:cs="Palatino Linotype"/>
          <w:color w:val="0000FF"/>
          <w:spacing w:val="-3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“Con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uring</w:t>
      </w:r>
      <w:r>
        <w:rPr>
          <w:rFonts w:ascii="Palatino Linotype" w:eastAsia="Palatino Linotype" w:hAnsi="Palatino Linotype" w:cs="Palatino Linotype"/>
          <w:color w:val="0000FF"/>
          <w:spacing w:val="-11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FF"/>
          <w:spacing w:val="-3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pacing w:val="-2"/>
          <w:position w:val="1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8"/>
          <w:position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1"/>
          <w:position w:val="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7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pag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4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2</w:t>
      </w:r>
      <w:r>
        <w:rPr>
          <w:rFonts w:ascii="Palatino Linotype" w:eastAsia="Palatino Linotype" w:hAnsi="Palatino Linotype" w:cs="Palatino Linotype"/>
          <w:color w:val="0000FF"/>
          <w:spacing w:val="-1"/>
          <w:position w:val="1"/>
          <w:sz w:val="20"/>
          <w:szCs w:val="20"/>
        </w:rPr>
        <w:t>2</w:t>
      </w:r>
      <w:r>
        <w:rPr>
          <w:rFonts w:ascii="Palatino Linotype" w:eastAsia="Palatino Linotype" w:hAnsi="Palatino Linotype" w:cs="Palatino Linotype"/>
          <w:color w:val="000000"/>
          <w:position w:val="1"/>
          <w:sz w:val="20"/>
          <w:szCs w:val="20"/>
        </w:rPr>
        <w:t>.</w:t>
      </w:r>
    </w:p>
    <w:p w14:paraId="0E5A7054" w14:textId="77777777" w:rsidR="001C3088" w:rsidRDefault="001C3088">
      <w:pPr>
        <w:spacing w:before="20" w:after="0" w:line="280" w:lineRule="exact"/>
        <w:rPr>
          <w:sz w:val="28"/>
          <w:szCs w:val="28"/>
        </w:rPr>
      </w:pPr>
    </w:p>
    <w:p w14:paraId="3E93F340" w14:textId="77777777" w:rsidR="001C3088" w:rsidRDefault="00F6259B">
      <w:pPr>
        <w:tabs>
          <w:tab w:val="left" w:pos="1320"/>
        </w:tabs>
        <w:spacing w:after="0" w:line="240" w:lineRule="auto"/>
        <w:ind w:left="33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w w:val="83"/>
          <w:sz w:val="32"/>
          <w:szCs w:val="32"/>
        </w:rPr>
        <w:t>4.1.3</w:t>
      </w:r>
      <w:r>
        <w:rPr>
          <w:rFonts w:ascii="Arial" w:eastAsia="Arial" w:hAnsi="Arial" w:cs="Arial"/>
          <w:b/>
          <w:bCs/>
          <w:sz w:val="32"/>
          <w:szCs w:val="32"/>
        </w:rPr>
        <w:tab/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the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Driver</w:t>
      </w:r>
    </w:p>
    <w:p w14:paraId="4CE7A296" w14:textId="77777777" w:rsidR="001C3088" w:rsidRDefault="001C3088">
      <w:pPr>
        <w:spacing w:before="10" w:after="0" w:line="190" w:lineRule="exact"/>
        <w:rPr>
          <w:sz w:val="19"/>
          <w:szCs w:val="19"/>
        </w:rPr>
      </w:pPr>
    </w:p>
    <w:p w14:paraId="6D552124" w14:textId="77777777" w:rsidR="001C3088" w:rsidRDefault="00F6259B">
      <w:pPr>
        <w:spacing w:after="0" w:line="240" w:lineRule="exact"/>
        <w:ind w:left="1320" w:right="447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Af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impor</w:t>
      </w:r>
      <w:r>
        <w:rPr>
          <w:rFonts w:ascii="Palatino Linotype" w:eastAsia="Palatino Linotype" w:hAnsi="Palatino Linotype" w:cs="Palatino Linotype"/>
          <w:sz w:val="20"/>
          <w:szCs w:val="20"/>
        </w:rPr>
        <w:t>ting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con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nee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configure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before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can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n. 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pl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te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ol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ing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ks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configure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:</w:t>
      </w:r>
    </w:p>
    <w:p w14:paraId="75E55B4F" w14:textId="77777777" w:rsidR="001C3088" w:rsidRDefault="001C3088">
      <w:pPr>
        <w:spacing w:after="0" w:line="170" w:lineRule="exact"/>
        <w:rPr>
          <w:sz w:val="17"/>
          <w:szCs w:val="17"/>
        </w:rPr>
      </w:pPr>
    </w:p>
    <w:p w14:paraId="7AECE201" w14:textId="77777777" w:rsidR="001C3088" w:rsidRDefault="00F6259B">
      <w:pPr>
        <w:spacing w:after="0" w:line="240" w:lineRule="exact"/>
        <w:ind w:left="1740" w:right="56" w:hanging="236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Confi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ure</w:t>
      </w:r>
      <w:proofErr w:type="gramEnd"/>
      <w:r>
        <w:rPr>
          <w:rFonts w:ascii="Palatino Linotype" w:eastAsia="Palatino Linotype" w:hAnsi="Palatino Linotype" w:cs="Palatino Linotype"/>
          <w:b/>
          <w:bCs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ive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parameters:</w:t>
      </w:r>
      <w:r>
        <w:rPr>
          <w:rFonts w:ascii="Palatino Linotype" w:eastAsia="Palatino Linotype" w:hAnsi="Palatino Linotype" w:cs="Palatino Linotype"/>
          <w:b/>
          <w:bCs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There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man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tin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can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hel</w:t>
      </w:r>
      <w:r>
        <w:rPr>
          <w:rFonts w:ascii="Palatino Linotype" w:eastAsia="Palatino Linotype" w:hAnsi="Palatino Linotype" w:cs="Palatino Linotype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customize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 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ti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mi</w:t>
      </w:r>
      <w:r>
        <w:rPr>
          <w:rFonts w:ascii="Palatino Linotype" w:eastAsia="Palatino Linotype" w:hAnsi="Palatino Linotype" w:cs="Palatino Linotype"/>
          <w:sz w:val="20"/>
          <w:szCs w:val="20"/>
        </w:rPr>
        <w:t>ze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sett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ngs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categories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ch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Configu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ation, En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z w:val="20"/>
          <w:szCs w:val="20"/>
        </w:rPr>
        <w:t>ine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Control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ue</w:t>
      </w:r>
      <w:r>
        <w:rPr>
          <w:rFonts w:ascii="Palatino Linotype" w:eastAsia="Palatino Linotype" w:hAnsi="Palatino Linotype" w:cs="Palatino Linotype"/>
          <w:sz w:val="20"/>
          <w:szCs w:val="20"/>
        </w:rPr>
        <w:t>s,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Global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z w:val="20"/>
          <w:szCs w:val="20"/>
        </w:rPr>
        <w:t>ura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(G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Vs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)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ug</w:t>
      </w:r>
      <w:r>
        <w:rPr>
          <w:rFonts w:ascii="Palatino Linotype" w:eastAsia="Palatino Linotype" w:hAnsi="Palatino Linotype" w:cs="Palatino Linotype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important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for 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ers</w:t>
      </w:r>
      <w:r>
        <w:rPr>
          <w:rFonts w:ascii="Palatino Linotype" w:eastAsia="Palatino Linotype" w:hAnsi="Palatino Linotype" w:cs="Palatino Linotype"/>
          <w:sz w:val="20"/>
          <w:szCs w:val="20"/>
        </w:rPr>
        <w:t>ta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all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o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settings,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rst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priority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shoul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vie</w:t>
      </w:r>
      <w:r>
        <w:rPr>
          <w:rFonts w:ascii="Palatino Linotype" w:eastAsia="Palatino Linotype" w:hAnsi="Palatino Linotype" w:cs="Palatino Linotype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A.1.5, “Dri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6"/>
          <w:sz w:val="20"/>
          <w:szCs w:val="20"/>
        </w:rPr>
        <w:t xml:space="preserve"> P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arameters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37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locat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color w:val="000000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00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00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00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Con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00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page.</w:t>
      </w:r>
      <w:r>
        <w:rPr>
          <w:rFonts w:ascii="Palatino Linotype" w:eastAsia="Palatino Linotype" w:hAnsi="Palatino Linotype" w:cs="Palatino Linotype"/>
          <w:color w:val="000000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00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 xml:space="preserve">er </w:t>
      </w:r>
      <w:r>
        <w:rPr>
          <w:rFonts w:ascii="Palatino Linotype" w:eastAsia="Palatino Linotype" w:hAnsi="Palatino Linotype" w:cs="Palatino Linotype"/>
          <w:color w:val="000000"/>
          <w:spacing w:val="-6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arameters</w:t>
      </w:r>
      <w:r>
        <w:rPr>
          <w:rFonts w:ascii="Palatino Linotype" w:eastAsia="Palatino Linotype" w:hAnsi="Palatino Linotype" w:cs="Palatino Linotype"/>
          <w:color w:val="000000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00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configure</w:t>
      </w:r>
      <w:r>
        <w:rPr>
          <w:rFonts w:ascii="Palatino Linotype" w:eastAsia="Palatino Linotype" w:hAnsi="Palatino Linotype" w:cs="Palatino Linotype"/>
          <w:color w:val="000000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00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PI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v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ers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color w:val="000000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PI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color w:val="000000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color w:val="000000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ttr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butes.</w:t>
      </w:r>
      <w:r>
        <w:rPr>
          <w:rFonts w:ascii="Palatino Linotype" w:eastAsia="Palatino Linotype" w:hAnsi="Palatino Linotype" w:cs="Palatino Linotype"/>
          <w:color w:val="000000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-15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color w:val="000000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may also</w:t>
      </w:r>
      <w:r>
        <w:rPr>
          <w:rFonts w:ascii="Palatino Linotype" w:eastAsia="Palatino Linotype" w:hAnsi="Palatino Linotype" w:cs="Palatino Linotype"/>
          <w:color w:val="000000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configure</w:t>
      </w:r>
      <w:r>
        <w:rPr>
          <w:rFonts w:ascii="Palatino Linotype" w:eastAsia="Palatino Linotype" w:hAnsi="Palatino Linotype" w:cs="Palatino Linotype"/>
          <w:color w:val="000000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publisher</w:t>
      </w:r>
      <w:r>
        <w:rPr>
          <w:rFonts w:ascii="Palatino Linotype" w:eastAsia="Palatino Linotype" w:hAnsi="Palatino Linotype" w:cs="Palatino Linotype"/>
          <w:color w:val="000000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options</w:t>
      </w:r>
      <w:r>
        <w:rPr>
          <w:rFonts w:ascii="Palatino Linotype" w:eastAsia="Palatino Linotype" w:hAnsi="Palatino Linotype" w:cs="Palatino Linotype"/>
          <w:color w:val="000000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through</w:t>
      </w:r>
      <w:r>
        <w:rPr>
          <w:rFonts w:ascii="Palatino Linotype" w:eastAsia="Palatino Linotype" w:hAnsi="Palatino Linotype" w:cs="Palatino Linotype"/>
          <w:color w:val="000000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00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-6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ram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te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</w:p>
    <w:p w14:paraId="6CA72763" w14:textId="77777777" w:rsidR="001C3088" w:rsidRDefault="00F6259B">
      <w:pPr>
        <w:spacing w:before="90" w:after="0" w:line="240" w:lineRule="exact"/>
        <w:ind w:left="1740" w:right="151" w:hanging="236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Confi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ure</w:t>
      </w:r>
      <w:proofErr w:type="gramEnd"/>
      <w:r>
        <w:rPr>
          <w:rFonts w:ascii="Palatino Linotype" w:eastAsia="Palatino Linotype" w:hAnsi="Palatino Linotype" w:cs="Palatino Linotype"/>
          <w:b/>
          <w:bCs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ive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filte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:</w:t>
      </w:r>
      <w:r>
        <w:rPr>
          <w:rFonts w:ascii="Palatino Linotype" w:eastAsia="Palatino Linotype" w:hAnsi="Palatino Linotype" w:cs="Palatino Linotype"/>
          <w:b/>
          <w:bCs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Modify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lter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inc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ud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object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classes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trib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tes 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ant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synchroniz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een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Identity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RSA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thentic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ge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 instructions,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Chapter</w:t>
      </w:r>
      <w:r>
        <w:rPr>
          <w:rFonts w:ascii="Palatino Linotype" w:eastAsia="Palatino Linotype" w:hAnsi="Palatino Linotype" w:cs="Palatino Linotype"/>
          <w:color w:val="0000FF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6,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“Sy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chronizing</w:t>
      </w:r>
      <w:r>
        <w:rPr>
          <w:rFonts w:ascii="Palatino Linotype" w:eastAsia="Palatino Linotype" w:hAnsi="Palatino Linotype" w:cs="Palatino Linotype"/>
          <w:color w:val="0000FF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ta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2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7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</w:p>
    <w:p w14:paraId="639EF7E0" w14:textId="77777777" w:rsidR="001C3088" w:rsidRDefault="00F6259B">
      <w:pPr>
        <w:spacing w:before="90" w:after="0" w:line="240" w:lineRule="exact"/>
        <w:ind w:left="1740" w:right="942" w:hanging="236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Confi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ure</w:t>
      </w:r>
      <w:proofErr w:type="gramEnd"/>
      <w:r>
        <w:rPr>
          <w:rFonts w:ascii="Palatino Linotype" w:eastAsia="Palatino Linotype" w:hAnsi="Palatino Linotype" w:cs="Palatino Linotype"/>
          <w:b/>
          <w:bCs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ci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s:</w:t>
      </w:r>
      <w:r>
        <w:rPr>
          <w:rFonts w:ascii="Palatino Linotype" w:eastAsia="Palatino Linotype" w:hAnsi="Palatino Linotype" w:cs="Palatino Linotype"/>
          <w:b/>
          <w:bCs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Modify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policies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need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informa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abo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def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ult con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z w:val="20"/>
          <w:szCs w:val="20"/>
        </w:rPr>
        <w:t>ura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policies,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</w:t>
      </w:r>
      <w:r>
        <w:rPr>
          <w:rFonts w:ascii="Palatino Linotype" w:eastAsia="Palatino Linotype" w:hAnsi="Palatino Linotype" w:cs="Palatino Linotype"/>
          <w:color w:val="0000FF"/>
          <w:spacing w:val="-6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olicies”</w:t>
      </w:r>
      <w:r>
        <w:rPr>
          <w:rFonts w:ascii="Palatino Linotype" w:eastAsia="Palatino Linotype" w:hAnsi="Palatino Linotype" w:cs="Palatino Linotype"/>
          <w:color w:val="0000FF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1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0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</w:p>
    <w:p w14:paraId="64983067" w14:textId="77777777" w:rsidR="001C3088" w:rsidRDefault="001C3088">
      <w:pPr>
        <w:spacing w:before="10" w:after="0" w:line="150" w:lineRule="exact"/>
        <w:rPr>
          <w:sz w:val="15"/>
          <w:szCs w:val="15"/>
        </w:rPr>
      </w:pPr>
    </w:p>
    <w:p w14:paraId="3D85CC11" w14:textId="77777777" w:rsidR="001C3088" w:rsidRDefault="00F6259B">
      <w:pPr>
        <w:spacing w:after="0" w:line="240" w:lineRule="exact"/>
        <w:ind w:left="1320" w:right="307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Af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completing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configuration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tas</w:t>
      </w:r>
      <w:r>
        <w:rPr>
          <w:rFonts w:ascii="Palatino Linotype" w:eastAsia="Palatino Linotype" w:hAnsi="Palatino Linotype" w:cs="Palatino Linotype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continue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with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ct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4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1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4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“Deploying</w:t>
      </w:r>
      <w:r>
        <w:rPr>
          <w:rFonts w:ascii="Palatino Linotype" w:eastAsia="Palatino Linotype" w:hAnsi="Palatino Linotype" w:cs="Palatino Linotype"/>
          <w:color w:val="0000FF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8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 xml:space="preserve">on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22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</w:p>
    <w:p w14:paraId="50F26A30" w14:textId="77777777" w:rsidR="001C3088" w:rsidRDefault="001C3088">
      <w:pPr>
        <w:spacing w:before="2" w:after="0" w:line="110" w:lineRule="exact"/>
        <w:rPr>
          <w:sz w:val="11"/>
          <w:szCs w:val="11"/>
        </w:rPr>
      </w:pPr>
    </w:p>
    <w:p w14:paraId="7EE08E3F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07BE0CCA" w14:textId="77777777" w:rsidR="001C3088" w:rsidRDefault="00F6259B">
      <w:pPr>
        <w:tabs>
          <w:tab w:val="left" w:pos="1320"/>
        </w:tabs>
        <w:spacing w:after="0" w:line="240" w:lineRule="auto"/>
        <w:ind w:left="330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w w:val="83"/>
          <w:sz w:val="32"/>
          <w:szCs w:val="32"/>
        </w:rPr>
        <w:t>4.1.4</w:t>
      </w:r>
      <w:r>
        <w:rPr>
          <w:rFonts w:ascii="Arial" w:eastAsia="Arial" w:hAnsi="Arial" w:cs="Arial"/>
          <w:b/>
          <w:bCs/>
          <w:sz w:val="32"/>
          <w:szCs w:val="32"/>
        </w:rPr>
        <w:tab/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Deploying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the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Driver</w:t>
      </w:r>
    </w:p>
    <w:p w14:paraId="20FD4547" w14:textId="77777777" w:rsidR="001C3088" w:rsidRDefault="001C3088">
      <w:pPr>
        <w:spacing w:before="2" w:after="0" w:line="180" w:lineRule="exact"/>
        <w:rPr>
          <w:sz w:val="18"/>
          <w:szCs w:val="18"/>
        </w:rPr>
      </w:pPr>
    </w:p>
    <w:p w14:paraId="2F57687F" w14:textId="77777777" w:rsidR="001C3088" w:rsidRDefault="00F6259B">
      <w:pPr>
        <w:spacing w:after="0" w:line="240" w:lineRule="auto"/>
        <w:ind w:left="132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Af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created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gn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must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ed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Identity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t.</w:t>
      </w:r>
    </w:p>
    <w:p w14:paraId="4750905A" w14:textId="77777777" w:rsidR="001C3088" w:rsidRDefault="001C3088">
      <w:pPr>
        <w:spacing w:before="1" w:after="0" w:line="140" w:lineRule="exact"/>
        <w:rPr>
          <w:sz w:val="14"/>
          <w:szCs w:val="14"/>
        </w:rPr>
      </w:pPr>
    </w:p>
    <w:p w14:paraId="78BE99B8" w14:textId="77777777" w:rsidR="001C3088" w:rsidRDefault="00F6259B">
      <w:pPr>
        <w:spacing w:after="0" w:line="240" w:lineRule="auto"/>
        <w:ind w:left="15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proofErr w:type="gramEnd"/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Des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open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project.</w:t>
      </w:r>
    </w:p>
    <w:p w14:paraId="431C1D8E" w14:textId="77777777" w:rsidR="001C3088" w:rsidRDefault="001C3088">
      <w:pPr>
        <w:spacing w:before="7" w:after="0" w:line="130" w:lineRule="exact"/>
        <w:rPr>
          <w:sz w:val="13"/>
          <w:szCs w:val="13"/>
        </w:rPr>
      </w:pPr>
    </w:p>
    <w:p w14:paraId="28A6B837" w14:textId="77777777" w:rsidR="001C3088" w:rsidRDefault="00F6259B">
      <w:pPr>
        <w:spacing w:after="0" w:line="240" w:lineRule="auto"/>
        <w:ind w:left="15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2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proofErr w:type="gramEnd"/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del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right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‐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ck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icon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pict w14:anchorId="15D98E33">
          <v:shape id="_x0000_i1028" type="#_x0000_t75" style="width:11.75pt;height:11.75pt;mso-position-horizontal-relative:char;mso-position-vertical-relative:line">
            <v:imagedata r:id="rId42" o:title=""/>
          </v:shape>
        </w:pic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ne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lec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Liv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&gt;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oy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1EF5D17A" w14:textId="77777777" w:rsidR="001C3088" w:rsidRDefault="00F6259B">
      <w:pPr>
        <w:spacing w:before="78" w:after="0" w:line="240" w:lineRule="exact"/>
        <w:ind w:left="1740" w:right="299" w:hanging="227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3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If</w:t>
      </w:r>
      <w:proofErr w:type="gramEnd"/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thent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cated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Identity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lt,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z w:val="20"/>
          <w:szCs w:val="20"/>
        </w:rPr>
        <w:t>ip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ep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5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;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otherwise,</w:t>
      </w:r>
      <w:r>
        <w:rPr>
          <w:rFonts w:ascii="Palatino Linotype" w:eastAsia="Palatino Linotype" w:hAnsi="Palatino Linotype" w:cs="Palatino Linotype"/>
          <w:color w:val="000000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ec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fy</w:t>
      </w:r>
      <w:r>
        <w:rPr>
          <w:rFonts w:ascii="Palatino Linotype" w:eastAsia="Palatino Linotype" w:hAnsi="Palatino Linotype" w:cs="Palatino Linotype"/>
          <w:color w:val="000000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ol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ing inform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tion:</w:t>
      </w:r>
    </w:p>
    <w:p w14:paraId="5771F156" w14:textId="77777777" w:rsidR="001C3088" w:rsidRDefault="00F6259B">
      <w:pPr>
        <w:spacing w:before="72" w:after="0" w:line="293" w:lineRule="auto"/>
        <w:ind w:left="1740" w:right="816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st:</w:t>
      </w:r>
      <w:r>
        <w:rPr>
          <w:rFonts w:ascii="Palatino Linotype" w:eastAsia="Palatino Linotype" w:hAnsi="Palatino Linotype" w:cs="Palatino Linotype"/>
          <w:b/>
          <w:bCs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Speci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IP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dre</w:t>
      </w:r>
      <w:r>
        <w:rPr>
          <w:rFonts w:ascii="Palatino Linotype" w:eastAsia="Palatino Linotype" w:hAnsi="Palatino Linotype" w:cs="Palatino Linotype"/>
          <w:sz w:val="20"/>
          <w:szCs w:val="20"/>
        </w:rPr>
        <w:t>ss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DNS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nam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hosting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Identity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lt.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Usernam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:</w:t>
      </w:r>
      <w:r>
        <w:rPr>
          <w:rFonts w:ascii="Palatino Linotype" w:eastAsia="Palatino Linotype" w:hAnsi="Palatino Linotype" w:cs="Palatino Linotype"/>
          <w:b/>
          <w:bCs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Specify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object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used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thent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cate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.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Password: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Speci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w w:val="99"/>
          <w:sz w:val="20"/>
          <w:szCs w:val="20"/>
        </w:rPr>
        <w:t>user</w:t>
      </w:r>
      <w:r>
        <w:rPr>
          <w:rFonts w:ascii="Palatino Linotype" w:eastAsia="Palatino Linotype" w:hAnsi="Palatino Linotype" w:cs="Palatino Linotype"/>
          <w:spacing w:val="-3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22"/>
          <w:sz w:val="20"/>
          <w:szCs w:val="20"/>
        </w:rPr>
        <w:t>’</w:t>
      </w:r>
      <w:r>
        <w:rPr>
          <w:rFonts w:ascii="Palatino Linotype" w:eastAsia="Palatino Linotype" w:hAnsi="Palatino Linotype" w:cs="Palatino Linotype"/>
          <w:sz w:val="20"/>
          <w:szCs w:val="20"/>
        </w:rPr>
        <w:t>s pass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rd.</w:t>
      </w:r>
    </w:p>
    <w:p w14:paraId="49445D0A" w14:textId="77777777" w:rsidR="001C3088" w:rsidRDefault="00F6259B">
      <w:pPr>
        <w:spacing w:after="0" w:line="240" w:lineRule="auto"/>
        <w:ind w:left="15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4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5EB21894" w14:textId="77777777" w:rsidR="001C3088" w:rsidRDefault="00F6259B">
      <w:pPr>
        <w:spacing w:before="60" w:after="0" w:line="240" w:lineRule="auto"/>
        <w:ind w:left="15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5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Read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gh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deployment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summar</w:t>
      </w:r>
      <w:r>
        <w:rPr>
          <w:rFonts w:ascii="Palatino Linotype" w:eastAsia="Palatino Linotype" w:hAnsi="Palatino Linotype" w:cs="Palatino Linotype"/>
          <w:spacing w:val="-22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plo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7165DEB2" w14:textId="77777777" w:rsidR="001C3088" w:rsidRDefault="00F6259B">
      <w:pPr>
        <w:spacing w:before="60" w:after="0" w:line="240" w:lineRule="auto"/>
        <w:ind w:left="15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6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Read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successful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message,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6C1D594F" w14:textId="77777777" w:rsidR="001C3088" w:rsidRDefault="00F6259B">
      <w:pPr>
        <w:spacing w:before="60" w:after="0" w:line="240" w:lineRule="auto"/>
        <w:ind w:left="15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7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fine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Sec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ri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ty</w:t>
      </w:r>
      <w:r>
        <w:rPr>
          <w:rFonts w:ascii="Palatino Linotype" w:eastAsia="Palatino Linotype" w:hAnsi="Palatino Linotype" w:cs="Palatino Linotype"/>
          <w:b/>
          <w:bCs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Equ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valenc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assign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rights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3CF81546" w14:textId="77777777" w:rsidR="001C3088" w:rsidRDefault="00F6259B">
      <w:pPr>
        <w:spacing w:before="78" w:after="0" w:line="240" w:lineRule="exact"/>
        <w:ind w:left="1740" w:right="108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q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rights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cts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dent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ty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Admin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object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most 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used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supply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these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rights.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Ho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might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ant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eat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rsUse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proofErr w:type="spellEnd"/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(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or </w:t>
      </w:r>
      <w:r>
        <w:rPr>
          <w:rFonts w:ascii="Palatino Linotype" w:eastAsia="Palatino Linotype" w:hAnsi="Palatino Linotype" w:cs="Palatino Linotype"/>
          <w:sz w:val="20"/>
          <w:szCs w:val="20"/>
        </w:rPr>
        <w:t>ex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am</w:t>
      </w:r>
      <w:r>
        <w:rPr>
          <w:rFonts w:ascii="Palatino Linotype" w:eastAsia="Palatino Linotype" w:hAnsi="Palatino Linotype" w:cs="Palatino Linotype"/>
          <w:sz w:val="20"/>
          <w:szCs w:val="20"/>
        </w:rPr>
        <w:t>pl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)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assign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curity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equi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lence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Whate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sz w:val="20"/>
          <w:szCs w:val="20"/>
        </w:rPr>
        <w:t>rights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that</w:t>
      </w:r>
      <w:proofErr w:type="gramEnd"/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need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to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sU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proofErr w:type="spellEnd"/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obj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must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ha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same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security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rights.</w:t>
      </w:r>
    </w:p>
    <w:p w14:paraId="1454F5B9" w14:textId="77777777" w:rsidR="001C3088" w:rsidRDefault="00F6259B">
      <w:pPr>
        <w:spacing w:before="72" w:after="0" w:line="240" w:lineRule="auto"/>
        <w:ind w:left="1827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7a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Ad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browse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ec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ct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with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correct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ig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s.</w:t>
      </w:r>
    </w:p>
    <w:p w14:paraId="1A638523" w14:textId="77777777" w:rsidR="001C3088" w:rsidRDefault="00F6259B">
      <w:pPr>
        <w:spacing w:before="60" w:after="0" w:line="240" w:lineRule="auto"/>
        <w:ind w:left="1816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7b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tw</w:t>
      </w:r>
      <w:r>
        <w:rPr>
          <w:rFonts w:ascii="Palatino Linotype" w:eastAsia="Palatino Linotype" w:hAnsi="Palatino Linotype" w:cs="Palatino Linotype"/>
          <w:sz w:val="20"/>
          <w:szCs w:val="20"/>
        </w:rPr>
        <w:t>ic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e.</w:t>
      </w:r>
    </w:p>
    <w:p w14:paraId="76F75BC4" w14:textId="77777777" w:rsidR="001C3088" w:rsidRDefault="00F6259B">
      <w:pPr>
        <w:spacing w:before="60" w:after="0" w:line="240" w:lineRule="auto"/>
        <w:ind w:left="15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8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Exclude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min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st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ve</w:t>
      </w:r>
      <w:r>
        <w:rPr>
          <w:rFonts w:ascii="Palatino Linotype" w:eastAsia="Palatino Linotype" w:hAnsi="Palatino Linotype" w:cs="Palatino Linotype"/>
          <w:b/>
          <w:bCs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Role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b/>
          <w:bCs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exclu</w:t>
      </w:r>
      <w:r>
        <w:rPr>
          <w:rFonts w:ascii="Palatino Linotype" w:eastAsia="Palatino Linotype" w:hAnsi="Palatino Linotype" w:cs="Palatino Linotype"/>
          <w:sz w:val="20"/>
          <w:szCs w:val="20"/>
        </w:rPr>
        <w:t>de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users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that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shoul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not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synchr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nized.</w:t>
      </w:r>
    </w:p>
    <w:p w14:paraId="0A88560F" w14:textId="77777777" w:rsidR="001C3088" w:rsidRDefault="001C3088">
      <w:pPr>
        <w:spacing w:after="0"/>
        <w:sectPr w:rsidR="001C3088">
          <w:pgSz w:w="12240" w:h="15840"/>
          <w:pgMar w:top="980" w:right="1200" w:bottom="700" w:left="800" w:header="0" w:footer="708" w:gutter="0"/>
          <w:cols w:space="720"/>
        </w:sectPr>
      </w:pPr>
    </w:p>
    <w:p w14:paraId="2B5A27A3" w14:textId="77777777" w:rsidR="001C3088" w:rsidRDefault="00F6259B">
      <w:pPr>
        <w:spacing w:before="41" w:after="0" w:line="240" w:lineRule="exact"/>
        <w:ind w:left="1520" w:right="182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-16"/>
          <w:sz w:val="20"/>
          <w:szCs w:val="20"/>
        </w:rPr>
        <w:lastRenderedPageBreak/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shoul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exclude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any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w w:val="99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w w:val="99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w w:val="99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w w:val="99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w w:val="99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w w:val="99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w w:val="99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w w:val="99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w w:val="99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w w:val="99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w w:val="99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w w:val="99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w w:val="99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w w:val="99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8"/>
          <w:w w:val="9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objects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(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example,</w:t>
      </w:r>
      <w:r>
        <w:rPr>
          <w:rFonts w:ascii="Palatino Linotype" w:eastAsia="Palatino Linotype" w:hAnsi="Palatino Linotype" w:cs="Palatino Linotype"/>
          <w:spacing w:val="-1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Adm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sU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er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</w:rPr>
        <w:t>)</w:t>
      </w:r>
      <w:r>
        <w:rPr>
          <w:rFonts w:ascii="Palatino Linotype" w:eastAsia="Palatino Linotype" w:hAnsi="Palatino Linotype" w:cs="Palatino Linotype"/>
          <w:spacing w:val="-1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om </w:t>
      </w:r>
      <w:r>
        <w:rPr>
          <w:rFonts w:ascii="Palatino Linotype" w:eastAsia="Palatino Linotype" w:hAnsi="Palatino Linotype" w:cs="Palatino Linotype"/>
          <w:sz w:val="20"/>
          <w:szCs w:val="20"/>
        </w:rPr>
        <w:t>synch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onization.</w:t>
      </w:r>
    </w:p>
    <w:p w14:paraId="3CAF55CE" w14:textId="77777777" w:rsidR="001C3088" w:rsidRDefault="00F6259B">
      <w:pPr>
        <w:spacing w:before="72" w:after="0" w:line="240" w:lineRule="auto"/>
        <w:ind w:left="1607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8a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Ad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browse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ec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object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ant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exclud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2D7BA584" w14:textId="77777777" w:rsidR="001C3088" w:rsidRDefault="00F6259B">
      <w:pPr>
        <w:spacing w:before="60" w:after="0" w:line="240" w:lineRule="auto"/>
        <w:ind w:left="1596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8b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7B897F15" w14:textId="77777777" w:rsidR="001C3088" w:rsidRDefault="00F6259B">
      <w:pPr>
        <w:spacing w:before="60" w:after="0" w:line="240" w:lineRule="auto"/>
        <w:ind w:left="1607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8c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Repe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proofErr w:type="gramEnd"/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Step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8a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ep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8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b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each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object</w:t>
      </w:r>
      <w:r>
        <w:rPr>
          <w:rFonts w:ascii="Palatino Linotype" w:eastAsia="Palatino Linotype" w:hAnsi="Palatino Linotype" w:cs="Palatino Linotype"/>
          <w:color w:val="000000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-4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-4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ant</w:t>
      </w:r>
      <w:r>
        <w:rPr>
          <w:rFonts w:ascii="Palatino Linotype" w:eastAsia="Palatino Linotype" w:hAnsi="Palatino Linotype" w:cs="Palatino Linotype"/>
          <w:color w:val="000000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exclu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e.</w:t>
      </w:r>
    </w:p>
    <w:p w14:paraId="64DD496E" w14:textId="77777777" w:rsidR="001C3088" w:rsidRDefault="00F6259B">
      <w:pPr>
        <w:spacing w:before="60" w:after="0" w:line="240" w:lineRule="auto"/>
        <w:ind w:left="1596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8d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1856E418" w14:textId="77777777" w:rsidR="001C3088" w:rsidRDefault="00F6259B">
      <w:pPr>
        <w:spacing w:before="60" w:after="0" w:line="240" w:lineRule="auto"/>
        <w:ind w:left="129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9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58792C1B" w14:textId="77777777" w:rsidR="001C3088" w:rsidRDefault="001C3088">
      <w:pPr>
        <w:spacing w:before="20" w:after="0" w:line="280" w:lineRule="exact"/>
        <w:rPr>
          <w:sz w:val="28"/>
          <w:szCs w:val="28"/>
        </w:rPr>
      </w:pPr>
    </w:p>
    <w:p w14:paraId="3B9DFB46" w14:textId="77777777" w:rsidR="001C3088" w:rsidRDefault="00F6259B">
      <w:pPr>
        <w:tabs>
          <w:tab w:val="left" w:pos="1040"/>
        </w:tabs>
        <w:spacing w:after="0" w:line="240" w:lineRule="auto"/>
        <w:ind w:left="66" w:right="673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w w:val="83"/>
          <w:sz w:val="32"/>
          <w:szCs w:val="32"/>
        </w:rPr>
        <w:t>4.1.5</w:t>
      </w:r>
      <w:r>
        <w:rPr>
          <w:rFonts w:ascii="Arial" w:eastAsia="Arial" w:hAnsi="Arial" w:cs="Arial"/>
          <w:b/>
          <w:bCs/>
          <w:sz w:val="32"/>
          <w:szCs w:val="32"/>
        </w:rPr>
        <w:tab/>
      </w:r>
      <w:r>
        <w:rPr>
          <w:rFonts w:ascii="Arial" w:eastAsia="Arial" w:hAnsi="Arial" w:cs="Arial"/>
          <w:b/>
          <w:bCs/>
          <w:spacing w:val="-3"/>
          <w:w w:val="83"/>
          <w:sz w:val="32"/>
          <w:szCs w:val="32"/>
        </w:rPr>
        <w:t>S</w:t>
      </w:r>
      <w:r>
        <w:rPr>
          <w:rFonts w:ascii="Arial" w:eastAsia="Arial" w:hAnsi="Arial" w:cs="Arial"/>
          <w:b/>
          <w:bCs/>
          <w:spacing w:val="-6"/>
          <w:w w:val="83"/>
          <w:sz w:val="32"/>
          <w:szCs w:val="32"/>
        </w:rPr>
        <w:t>t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>a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rting</w:t>
      </w:r>
      <w:r>
        <w:rPr>
          <w:rFonts w:ascii="Arial" w:eastAsia="Arial" w:hAnsi="Arial" w:cs="Arial"/>
          <w:b/>
          <w:bCs/>
          <w:spacing w:val="-2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the Driver</w:t>
      </w:r>
    </w:p>
    <w:p w14:paraId="36BD82BF" w14:textId="77777777" w:rsidR="001C3088" w:rsidRDefault="001C3088">
      <w:pPr>
        <w:spacing w:before="10" w:after="0" w:line="190" w:lineRule="exact"/>
        <w:rPr>
          <w:sz w:val="19"/>
          <w:szCs w:val="19"/>
        </w:rPr>
      </w:pPr>
    </w:p>
    <w:p w14:paraId="1F4DBCD2" w14:textId="77777777" w:rsidR="001C3088" w:rsidRDefault="00F6259B">
      <w:pPr>
        <w:spacing w:after="0" w:line="240" w:lineRule="exact"/>
        <w:ind w:left="1101" w:right="182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Whe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created,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stopped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by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def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ult.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mak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rk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must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art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er an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cause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ent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occu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dent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ty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en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‐</w:t>
      </w:r>
      <w:r>
        <w:rPr>
          <w:rFonts w:ascii="Palatino Linotype" w:eastAsia="Palatino Linotype" w:hAnsi="Palatino Linotype" w:cs="Palatino Linotype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stem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after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sta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it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>’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anything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until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en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curs.</w:t>
      </w:r>
    </w:p>
    <w:p w14:paraId="04517931" w14:textId="77777777" w:rsidR="001C3088" w:rsidRDefault="001C3088">
      <w:pPr>
        <w:spacing w:before="2" w:after="0" w:line="140" w:lineRule="exact"/>
        <w:rPr>
          <w:sz w:val="14"/>
          <w:szCs w:val="14"/>
        </w:rPr>
      </w:pPr>
    </w:p>
    <w:p w14:paraId="44A3096B" w14:textId="77777777" w:rsidR="001C3088" w:rsidRDefault="00F6259B">
      <w:pPr>
        <w:spacing w:after="0" w:line="240" w:lineRule="auto"/>
        <w:ind w:left="1101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sta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er:</w:t>
      </w:r>
    </w:p>
    <w:p w14:paraId="3DAD25B0" w14:textId="77777777" w:rsidR="001C3088" w:rsidRDefault="001C3088">
      <w:pPr>
        <w:spacing w:before="1" w:after="0" w:line="140" w:lineRule="exact"/>
        <w:rPr>
          <w:sz w:val="14"/>
          <w:szCs w:val="14"/>
        </w:rPr>
      </w:pPr>
    </w:p>
    <w:p w14:paraId="368BA648" w14:textId="77777777" w:rsidR="001C3088" w:rsidRDefault="00F6259B">
      <w:pPr>
        <w:spacing w:after="0" w:line="240" w:lineRule="auto"/>
        <w:ind w:left="129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proofErr w:type="gramEnd"/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Des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open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project.</w:t>
      </w:r>
    </w:p>
    <w:p w14:paraId="2676EDBA" w14:textId="77777777" w:rsidR="001C3088" w:rsidRDefault="00F6259B">
      <w:pPr>
        <w:spacing w:before="60" w:after="0" w:line="240" w:lineRule="auto"/>
        <w:ind w:left="129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2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proofErr w:type="gramEnd"/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del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right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‐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ck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icon</w:t>
      </w:r>
      <w:r>
        <w:rPr>
          <w:rFonts w:ascii="Palatino Linotype" w:eastAsia="Palatino Linotype" w:hAnsi="Palatino Linotype" w:cs="Palatino Linotype"/>
          <w:spacing w:val="4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ne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lec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Liv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&gt;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Star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Drive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3B8ABCAE" w14:textId="77777777" w:rsidR="001C3088" w:rsidRDefault="001C3088">
      <w:pPr>
        <w:spacing w:before="8" w:after="0" w:line="140" w:lineRule="exact"/>
        <w:rPr>
          <w:sz w:val="14"/>
          <w:szCs w:val="14"/>
        </w:rPr>
      </w:pPr>
    </w:p>
    <w:p w14:paraId="54753D52" w14:textId="77777777" w:rsidR="001C3088" w:rsidRDefault="00F6259B">
      <w:pPr>
        <w:spacing w:after="0" w:line="240" w:lineRule="exact"/>
        <w:ind w:left="1100" w:right="246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inform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abo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management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ks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with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Chapter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5, “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anaging</w:t>
      </w:r>
      <w:r>
        <w:rPr>
          <w:rFonts w:ascii="Palatino Linotype" w:eastAsia="Palatino Linotype" w:hAnsi="Palatino Linotype" w:cs="Palatino Linotype"/>
          <w:color w:val="0000FF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 xml:space="preserve">on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25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</w:p>
    <w:p w14:paraId="30BE5206" w14:textId="77777777" w:rsidR="001C3088" w:rsidRDefault="001C3088">
      <w:pPr>
        <w:spacing w:before="6" w:after="0" w:line="170" w:lineRule="exact"/>
        <w:rPr>
          <w:sz w:val="17"/>
          <w:szCs w:val="17"/>
        </w:rPr>
      </w:pPr>
    </w:p>
    <w:p w14:paraId="105D84DA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6EBE5C69" w14:textId="77777777" w:rsidR="001C3088" w:rsidRDefault="00F6259B">
      <w:pPr>
        <w:tabs>
          <w:tab w:val="left" w:pos="1100"/>
        </w:tabs>
        <w:spacing w:after="0" w:line="240" w:lineRule="auto"/>
        <w:ind w:left="262" w:right="-20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w w:val="83"/>
          <w:sz w:val="38"/>
          <w:szCs w:val="38"/>
        </w:rPr>
        <w:t>4.2</w:t>
      </w:r>
      <w:r>
        <w:rPr>
          <w:rFonts w:ascii="Arial" w:eastAsia="Arial" w:hAnsi="Arial" w:cs="Arial"/>
          <w:b/>
          <w:bCs/>
          <w:sz w:val="38"/>
          <w:szCs w:val="38"/>
        </w:rPr>
        <w:tab/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Creating the Driver in iManager</w:t>
      </w:r>
    </w:p>
    <w:p w14:paraId="17EC1159" w14:textId="77777777" w:rsidR="001C3088" w:rsidRDefault="001C3088">
      <w:pPr>
        <w:spacing w:before="7" w:after="0" w:line="200" w:lineRule="exact"/>
        <w:rPr>
          <w:sz w:val="20"/>
          <w:szCs w:val="20"/>
        </w:rPr>
      </w:pPr>
    </w:p>
    <w:p w14:paraId="566237B5" w14:textId="77777777" w:rsidR="001C3088" w:rsidRDefault="00F6259B">
      <w:pPr>
        <w:spacing w:after="0" w:line="240" w:lineRule="exact"/>
        <w:ind w:left="1100" w:right="433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created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with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packages,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iManag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not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suppor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ack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es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order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creat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or 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fy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must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gn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4.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1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“Crea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ing</w:t>
      </w:r>
      <w:r>
        <w:rPr>
          <w:rFonts w:ascii="Palatino Linotype" w:eastAsia="Palatino Linotype" w:hAnsi="Palatino Linotype" w:cs="Palatino Linotype"/>
          <w:color w:val="0000FF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De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gn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8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w w:val="99"/>
          <w:sz w:val="20"/>
          <w:szCs w:val="20"/>
        </w:rPr>
        <w:t xml:space="preserve">on </w:t>
      </w:r>
      <w:r>
        <w:rPr>
          <w:rFonts w:ascii="Palatino Linotype" w:eastAsia="Palatino Linotype" w:hAnsi="Palatino Linotype" w:cs="Palatino Linotype"/>
          <w:color w:val="0000FF"/>
          <w:spacing w:val="1"/>
          <w:w w:val="99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FF"/>
          <w:w w:val="99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pacing w:val="1"/>
          <w:w w:val="99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color w:val="0000FF"/>
          <w:w w:val="99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 xml:space="preserve"> 19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</w:p>
    <w:p w14:paraId="10FFF353" w14:textId="77777777" w:rsidR="001C3088" w:rsidRDefault="001C3088">
      <w:pPr>
        <w:spacing w:before="6" w:after="0" w:line="170" w:lineRule="exact"/>
        <w:rPr>
          <w:sz w:val="17"/>
          <w:szCs w:val="17"/>
        </w:rPr>
      </w:pPr>
    </w:p>
    <w:p w14:paraId="46265F17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491AC813" w14:textId="77777777" w:rsidR="001C3088" w:rsidRDefault="00F6259B">
      <w:pPr>
        <w:tabs>
          <w:tab w:val="left" w:pos="1040"/>
        </w:tabs>
        <w:spacing w:after="0" w:line="240" w:lineRule="auto"/>
        <w:ind w:left="213" w:right="5947"/>
        <w:jc w:val="center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w w:val="83"/>
          <w:sz w:val="38"/>
          <w:szCs w:val="38"/>
        </w:rPr>
        <w:t>4.3</w:t>
      </w:r>
      <w:r>
        <w:rPr>
          <w:rFonts w:ascii="Arial" w:eastAsia="Arial" w:hAnsi="Arial" w:cs="Arial"/>
          <w:b/>
          <w:bCs/>
          <w:sz w:val="38"/>
          <w:szCs w:val="38"/>
        </w:rPr>
        <w:tab/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Activating the Driver</w:t>
      </w:r>
    </w:p>
    <w:p w14:paraId="237A6F20" w14:textId="77777777" w:rsidR="001C3088" w:rsidRDefault="001C3088">
      <w:pPr>
        <w:spacing w:before="12" w:after="0" w:line="200" w:lineRule="exact"/>
        <w:rPr>
          <w:sz w:val="20"/>
          <w:szCs w:val="20"/>
        </w:rPr>
      </w:pPr>
    </w:p>
    <w:p w14:paraId="2B05D985" w14:textId="77777777" w:rsidR="001C3088" w:rsidRDefault="00F6259B">
      <w:pPr>
        <w:spacing w:after="0" w:line="213" w:lineRule="auto"/>
        <w:ind w:left="1100" w:right="212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eated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set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wher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ha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alre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dy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act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ted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RSA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 inhe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ti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If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created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that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ha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not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had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r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ac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te</w:t>
      </w:r>
      <w:r>
        <w:rPr>
          <w:rFonts w:ascii="Palatino Linotype" w:eastAsia="Palatino Linotype" w:hAnsi="Palatino Linotype" w:cs="Palatino Linotype"/>
          <w:sz w:val="20"/>
          <w:szCs w:val="20"/>
        </w:rPr>
        <w:t>d,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act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9</w:t>
      </w:r>
      <w:r>
        <w:rPr>
          <w:rFonts w:ascii="Palatino Linotype" w:eastAsia="Palatino Linotype" w:hAnsi="Palatino Linotype" w:cs="Palatino Linotype"/>
          <w:sz w:val="20"/>
          <w:szCs w:val="20"/>
        </w:rPr>
        <w:t>0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da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If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ac</w:t>
      </w:r>
      <w:r>
        <w:rPr>
          <w:rFonts w:ascii="Palatino Linotype" w:eastAsia="Palatino Linotype" w:hAnsi="Palatino Linotype" w:cs="Palatino Linotype"/>
          <w:sz w:val="20"/>
          <w:szCs w:val="20"/>
        </w:rPr>
        <w:t>ti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at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of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sz w:val="20"/>
          <w:szCs w:val="20"/>
        </w:rPr>
        <w:t>90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day</w:t>
      </w:r>
      <w:proofErr w:type="gramEnd"/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tri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period,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wi</w:t>
      </w:r>
      <w:r>
        <w:rPr>
          <w:rFonts w:ascii="Palatino Linotype" w:eastAsia="Palatino Linotype" w:hAnsi="Palatino Linotype" w:cs="Palatino Linotype"/>
          <w:sz w:val="20"/>
          <w:szCs w:val="20"/>
        </w:rPr>
        <w:t>ll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stop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w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1A769451" w14:textId="77777777" w:rsidR="001C3088" w:rsidRDefault="001C3088">
      <w:pPr>
        <w:spacing w:before="6" w:after="0" w:line="130" w:lineRule="exact"/>
        <w:rPr>
          <w:sz w:val="13"/>
          <w:szCs w:val="13"/>
        </w:rPr>
      </w:pPr>
    </w:p>
    <w:p w14:paraId="5224A876" w14:textId="77777777" w:rsidR="001C3088" w:rsidRDefault="00F6259B">
      <w:pPr>
        <w:spacing w:after="0" w:line="240" w:lineRule="auto"/>
        <w:ind w:left="110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inform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acti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ation,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refer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“</w:t>
      </w:r>
      <w:hyperlink r:id="rId43" w:anchor="bpo948h"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Ac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color w:val="0000FF"/>
            <w:spacing w:val="-5"/>
            <w:sz w:val="20"/>
            <w:szCs w:val="20"/>
          </w:rPr>
          <w:t>v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ating</w:t>
        </w:r>
        <w:r>
          <w:rPr>
            <w:rFonts w:ascii="Palatino Linotype" w:eastAsia="Palatino Linotype" w:hAnsi="Palatino Linotype" w:cs="Palatino Linotype"/>
            <w:color w:val="0000FF"/>
            <w:spacing w:val="-10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N</w:t>
        </w:r>
        <w:r>
          <w:rPr>
            <w:rFonts w:ascii="Palatino Linotype" w:eastAsia="Palatino Linotype" w:hAnsi="Palatino Linotype" w:cs="Palatino Linotype"/>
            <w:color w:val="0000FF"/>
            <w:spacing w:val="-1"/>
            <w:sz w:val="20"/>
            <w:szCs w:val="20"/>
          </w:rPr>
          <w:t>o</w:t>
        </w:r>
        <w:r>
          <w:rPr>
            <w:rFonts w:ascii="Palatino Linotype" w:eastAsia="Palatino Linotype" w:hAnsi="Palatino Linotype" w:cs="Palatino Linotype"/>
            <w:color w:val="0000FF"/>
            <w:spacing w:val="-2"/>
            <w:sz w:val="20"/>
            <w:szCs w:val="20"/>
          </w:rPr>
          <w:t>v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ll</w:t>
        </w:r>
        <w:r>
          <w:rPr>
            <w:rFonts w:ascii="Palatino Linotype" w:eastAsia="Palatino Linotype" w:hAnsi="Palatino Linotype" w:cs="Palatino Linotype"/>
            <w:color w:val="0000FF"/>
            <w:spacing w:val="-6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Ident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ty</w:t>
        </w:r>
        <w:r>
          <w:rPr>
            <w:rFonts w:ascii="Palatino Linotype" w:eastAsia="Palatino Linotype" w:hAnsi="Palatino Linotype" w:cs="Palatino Linotype"/>
            <w:color w:val="0000FF"/>
            <w:spacing w:val="-6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M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n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ge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r</w:t>
        </w:r>
        <w:r>
          <w:rPr>
            <w:rFonts w:ascii="Palatino Linotype" w:eastAsia="Palatino Linotype" w:hAnsi="Palatino Linotype" w:cs="Palatino Linotype"/>
            <w:color w:val="0000FF"/>
            <w:spacing w:val="-8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Pro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d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uc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s</w:t>
        </w:r>
      </w:hyperlink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00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hyperlink r:id="rId44" w:anchor="Front">
        <w:r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t>Iden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ti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t>ty</w:t>
        </w:r>
      </w:hyperlink>
    </w:p>
    <w:p w14:paraId="635FAA2E" w14:textId="77777777" w:rsidR="001C3088" w:rsidRDefault="00F6259B">
      <w:pPr>
        <w:spacing w:after="0" w:line="240" w:lineRule="exact"/>
        <w:ind w:left="1100" w:right="-20"/>
        <w:rPr>
          <w:rFonts w:ascii="Palatino Linotype" w:eastAsia="Palatino Linotype" w:hAnsi="Palatino Linotype" w:cs="Palatino Linotype"/>
          <w:sz w:val="20"/>
          <w:szCs w:val="20"/>
        </w:rPr>
      </w:pPr>
      <w:hyperlink r:id="rId45" w:anchor="Front">
        <w:r>
          <w:rPr>
            <w:rFonts w:ascii="Palatino Linotype" w:eastAsia="Palatino Linotype" w:hAnsi="Palatino Linotype" w:cs="Palatino Linotype"/>
            <w:i/>
            <w:color w:val="0000FF"/>
            <w:spacing w:val="1"/>
            <w:position w:val="1"/>
            <w:sz w:val="20"/>
            <w:szCs w:val="20"/>
          </w:rPr>
          <w:t>M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ana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position w:val="1"/>
            <w:sz w:val="20"/>
            <w:szCs w:val="20"/>
          </w:rPr>
          <w:t>g</w:t>
        </w:r>
        <w:r>
          <w:rPr>
            <w:rFonts w:ascii="Palatino Linotype" w:eastAsia="Palatino Linotype" w:hAnsi="Palatino Linotype" w:cs="Palatino Linotype"/>
            <w:i/>
            <w:color w:val="0000FF"/>
            <w:spacing w:val="-1"/>
            <w:position w:val="1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r</w:t>
        </w:r>
        <w:r>
          <w:rPr>
            <w:rFonts w:ascii="Palatino Linotype" w:eastAsia="Palatino Linotype" w:hAnsi="Palatino Linotype" w:cs="Palatino Linotype"/>
            <w:i/>
            <w:color w:val="0000FF"/>
            <w:spacing w:val="-6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4.0.2</w:t>
        </w:r>
        <w:r>
          <w:rPr>
            <w:rFonts w:ascii="Palatino Linotype" w:eastAsia="Palatino Linotype" w:hAnsi="Palatino Linotype" w:cs="Palatino Linotype"/>
            <w:i/>
            <w:color w:val="0000FF"/>
            <w:spacing w:val="-4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position w:val="1"/>
            <w:sz w:val="20"/>
            <w:szCs w:val="20"/>
          </w:rPr>
          <w:t>n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tegra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position w:val="1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ed</w:t>
        </w:r>
        <w:r>
          <w:rPr>
            <w:rFonts w:ascii="Palatino Linotype" w:eastAsia="Palatino Linotype" w:hAnsi="Palatino Linotype" w:cs="Palatino Linotype"/>
            <w:i/>
            <w:color w:val="0000FF"/>
            <w:spacing w:val="-7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Installation</w:t>
        </w:r>
        <w:r>
          <w:rPr>
            <w:rFonts w:ascii="Palatino Linotype" w:eastAsia="Palatino Linotype" w:hAnsi="Palatino Linotype" w:cs="Palatino Linotype"/>
            <w:i/>
            <w:color w:val="0000FF"/>
            <w:spacing w:val="-9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Gui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position w:val="1"/>
            <w:sz w:val="20"/>
            <w:szCs w:val="20"/>
          </w:rPr>
          <w:t>d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e</w:t>
        </w:r>
      </w:hyperlink>
      <w:r>
        <w:rPr>
          <w:rFonts w:ascii="Palatino Linotype" w:eastAsia="Palatino Linotype" w:hAnsi="Palatino Linotype" w:cs="Palatino Linotype"/>
          <w:color w:val="000000"/>
          <w:position w:val="1"/>
          <w:sz w:val="20"/>
          <w:szCs w:val="20"/>
        </w:rPr>
        <w:t>.</w:t>
      </w:r>
    </w:p>
    <w:p w14:paraId="68109574" w14:textId="77777777" w:rsidR="001C3088" w:rsidRDefault="001C3088">
      <w:pPr>
        <w:spacing w:after="0"/>
        <w:sectPr w:rsidR="001C3088">
          <w:pgSz w:w="12240" w:h="15840"/>
          <w:pgMar w:top="1000" w:right="1020" w:bottom="900" w:left="1020" w:header="0" w:footer="708" w:gutter="0"/>
          <w:cols w:space="720"/>
        </w:sectPr>
      </w:pPr>
    </w:p>
    <w:p w14:paraId="5F426ED0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12A1FC14" w14:textId="77777777" w:rsidR="001C3088" w:rsidRDefault="001C3088">
      <w:pPr>
        <w:spacing w:after="0"/>
        <w:sectPr w:rsidR="001C3088">
          <w:pgSz w:w="12240" w:h="15840"/>
          <w:pgMar w:top="1480" w:right="1720" w:bottom="700" w:left="800" w:header="0" w:footer="708" w:gutter="0"/>
          <w:cols w:space="720"/>
        </w:sectPr>
      </w:pPr>
    </w:p>
    <w:p w14:paraId="6B504EEC" w14:textId="77777777" w:rsidR="001C3088" w:rsidRDefault="00F6259B">
      <w:pPr>
        <w:tabs>
          <w:tab w:val="left" w:pos="900"/>
        </w:tabs>
        <w:spacing w:after="0" w:line="1282" w:lineRule="exact"/>
        <w:ind w:right="4552"/>
        <w:jc w:val="center"/>
        <w:rPr>
          <w:rFonts w:ascii="Arial" w:eastAsia="Arial" w:hAnsi="Arial" w:cs="Arial"/>
          <w:sz w:val="46"/>
          <w:szCs w:val="46"/>
        </w:rPr>
      </w:pPr>
      <w:r>
        <w:lastRenderedPageBreak/>
        <w:pict w14:anchorId="5630F0ED">
          <v:group id="_x0000_s1060" style="position:absolute;left:0;text-align:left;margin-left:24pt;margin-top:51.95pt;width:526.7pt;height:.1pt;z-index:-2159;mso-position-horizontal-relative:page;mso-position-vertical-relative:page" coordorigin="480,1040" coordsize="10535,2">
            <v:shape id="_x0000_s1061" style="position:absolute;left:480;top:1040;width:10535;height:2" coordorigin="480,1040" coordsize="10535,0" path="m480,1040l11015,1040e" filled="f" strokeweight="1.6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w w:val="91"/>
          <w:position w:val="-1"/>
          <w:sz w:val="116"/>
          <w:szCs w:val="116"/>
        </w:rPr>
        <w:t>5</w:t>
      </w:r>
      <w:r>
        <w:rPr>
          <w:rFonts w:ascii="Arial" w:eastAsia="Arial" w:hAnsi="Arial" w:cs="Arial"/>
          <w:position w:val="-1"/>
          <w:sz w:val="116"/>
          <w:szCs w:val="116"/>
        </w:rPr>
        <w:tab/>
      </w:r>
      <w:r>
        <w:rPr>
          <w:rFonts w:ascii="Arial" w:eastAsia="Arial" w:hAnsi="Arial" w:cs="Arial"/>
          <w:color w:val="FFFF00"/>
          <w:spacing w:val="-2"/>
          <w:w w:val="18"/>
          <w:position w:val="48"/>
          <w:sz w:val="3"/>
          <w:szCs w:val="3"/>
        </w:rPr>
        <w:t>5</w:t>
      </w:r>
      <w:r>
        <w:rPr>
          <w:rFonts w:ascii="Arial" w:eastAsia="Arial" w:hAnsi="Arial" w:cs="Arial"/>
          <w:b/>
          <w:bCs/>
          <w:color w:val="000000"/>
          <w:w w:val="99"/>
          <w:position w:val="46"/>
          <w:sz w:val="46"/>
          <w:szCs w:val="46"/>
        </w:rPr>
        <w:t>Managing</w:t>
      </w:r>
      <w:r>
        <w:rPr>
          <w:rFonts w:ascii="Arial" w:eastAsia="Arial" w:hAnsi="Arial" w:cs="Arial"/>
          <w:b/>
          <w:bCs/>
          <w:color w:val="000000"/>
          <w:position w:val="46"/>
          <w:sz w:val="46"/>
          <w:szCs w:val="46"/>
        </w:rPr>
        <w:t xml:space="preserve"> the</w:t>
      </w:r>
      <w:r>
        <w:rPr>
          <w:rFonts w:ascii="Arial" w:eastAsia="Arial" w:hAnsi="Arial" w:cs="Arial"/>
          <w:b/>
          <w:bCs/>
          <w:color w:val="000000"/>
          <w:spacing w:val="-7"/>
          <w:position w:val="46"/>
          <w:sz w:val="46"/>
          <w:szCs w:val="46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position w:val="46"/>
          <w:sz w:val="46"/>
          <w:szCs w:val="46"/>
        </w:rPr>
        <w:t>Driver</w:t>
      </w:r>
    </w:p>
    <w:p w14:paraId="02F0B4C4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67536E96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06C650DB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01189C4E" w14:textId="77777777" w:rsidR="001C3088" w:rsidRDefault="001C3088">
      <w:pPr>
        <w:spacing w:before="19" w:after="0" w:line="240" w:lineRule="exact"/>
        <w:rPr>
          <w:sz w:val="24"/>
          <w:szCs w:val="24"/>
        </w:rPr>
      </w:pPr>
    </w:p>
    <w:p w14:paraId="28311F66" w14:textId="77777777" w:rsidR="001C3088" w:rsidRDefault="00F6259B">
      <w:pPr>
        <w:spacing w:after="0" w:line="240" w:lineRule="exact"/>
        <w:ind w:left="1020" w:right="797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w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with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SA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there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ie</w:t>
      </w:r>
      <w:r>
        <w:rPr>
          <w:rFonts w:ascii="Palatino Linotype" w:eastAsia="Palatino Linotype" w:hAnsi="Palatino Linotype" w:cs="Palatino Linotype"/>
          <w:sz w:val="20"/>
          <w:szCs w:val="20"/>
        </w:rPr>
        <w:t>ty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manag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as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might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nee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to 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rf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ing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ol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z w:val="20"/>
          <w:szCs w:val="20"/>
        </w:rPr>
        <w:t>:</w:t>
      </w:r>
    </w:p>
    <w:p w14:paraId="7F8E5555" w14:textId="77777777" w:rsidR="001C3088" w:rsidRDefault="001C3088">
      <w:pPr>
        <w:spacing w:before="2" w:after="0" w:line="150" w:lineRule="exact"/>
        <w:rPr>
          <w:sz w:val="15"/>
          <w:szCs w:val="15"/>
        </w:rPr>
      </w:pPr>
    </w:p>
    <w:p w14:paraId="126C9BF3" w14:textId="77777777" w:rsidR="001C3088" w:rsidRDefault="00F6259B">
      <w:pPr>
        <w:spacing w:after="0" w:line="240" w:lineRule="auto"/>
        <w:ind w:left="120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ing</w:t>
      </w:r>
      <w:proofErr w:type="gramEnd"/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stopping,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restarti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er</w:t>
      </w:r>
    </w:p>
    <w:p w14:paraId="6BA77119" w14:textId="77777777" w:rsidR="001C3088" w:rsidRDefault="00F6259B">
      <w:pPr>
        <w:spacing w:before="60" w:after="0" w:line="240" w:lineRule="auto"/>
        <w:ind w:left="120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ew</w:t>
      </w:r>
      <w:r>
        <w:rPr>
          <w:rFonts w:ascii="Palatino Linotype" w:eastAsia="Palatino Linotype" w:hAnsi="Palatino Linotype" w:cs="Palatino Linotype"/>
          <w:sz w:val="20"/>
          <w:szCs w:val="20"/>
        </w:rPr>
        <w:t>ing</w:t>
      </w:r>
      <w:proofErr w:type="gramEnd"/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infor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ation</w:t>
      </w:r>
    </w:p>
    <w:p w14:paraId="11AAB24A" w14:textId="77777777" w:rsidR="001C3088" w:rsidRDefault="00F6259B">
      <w:pPr>
        <w:spacing w:before="60" w:after="0" w:line="240" w:lineRule="auto"/>
        <w:ind w:left="120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Using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rd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ure</w:t>
      </w:r>
      <w:r>
        <w:rPr>
          <w:rFonts w:ascii="Palatino Linotype" w:eastAsia="Palatino Linotype" w:hAnsi="Palatino Linotype" w:cs="Palatino Linotype"/>
          <w:sz w:val="20"/>
          <w:szCs w:val="20"/>
        </w:rPr>
        <w:t>ly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store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as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rd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ass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ciat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with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er</w:t>
      </w:r>
    </w:p>
    <w:p w14:paraId="5C866B11" w14:textId="77777777" w:rsidR="001C3088" w:rsidRDefault="00F6259B">
      <w:pPr>
        <w:spacing w:before="60" w:after="0" w:line="240" w:lineRule="auto"/>
        <w:ind w:left="120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Monitoring</w:t>
      </w:r>
      <w:proofErr w:type="gramEnd"/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w w:val="99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w w:val="99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w w:val="99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w w:val="99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w w:val="99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w w:val="99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21"/>
          <w:sz w:val="20"/>
          <w:szCs w:val="20"/>
        </w:rPr>
        <w:t>’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health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tus</w:t>
      </w:r>
    </w:p>
    <w:p w14:paraId="2BC64F22" w14:textId="77777777" w:rsidR="001C3088" w:rsidRDefault="00F6259B">
      <w:pPr>
        <w:spacing w:before="60" w:after="0" w:line="240" w:lineRule="auto"/>
        <w:ind w:left="120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ck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ng</w:t>
      </w:r>
      <w:proofErr w:type="gramEnd"/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er</w:t>
      </w:r>
    </w:p>
    <w:p w14:paraId="71D68AAA" w14:textId="77777777" w:rsidR="001C3088" w:rsidRDefault="00F6259B">
      <w:pPr>
        <w:spacing w:before="60" w:after="0" w:line="240" w:lineRule="auto"/>
        <w:ind w:left="120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Inspecting</w:t>
      </w:r>
      <w:proofErr w:type="gramEnd"/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w w:val="99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w w:val="99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w w:val="99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w w:val="99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w w:val="99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w w:val="99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21"/>
          <w:sz w:val="20"/>
          <w:szCs w:val="20"/>
        </w:rPr>
        <w:t>’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cache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les</w:t>
      </w:r>
    </w:p>
    <w:p w14:paraId="4E928841" w14:textId="77777777" w:rsidR="001C3088" w:rsidRDefault="00F6259B">
      <w:pPr>
        <w:spacing w:before="60" w:after="0" w:line="240" w:lineRule="auto"/>
        <w:ind w:left="120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ew</w:t>
      </w:r>
      <w:r>
        <w:rPr>
          <w:rFonts w:ascii="Palatino Linotype" w:eastAsia="Palatino Linotype" w:hAnsi="Palatino Linotype" w:cs="Palatino Linotype"/>
          <w:sz w:val="20"/>
          <w:szCs w:val="20"/>
        </w:rPr>
        <w:t>ing</w:t>
      </w:r>
      <w:proofErr w:type="gramEnd"/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w w:val="99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w w:val="99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w w:val="99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w w:val="99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w w:val="99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22"/>
          <w:sz w:val="20"/>
          <w:szCs w:val="20"/>
        </w:rPr>
        <w:t>’</w:t>
      </w:r>
      <w:r>
        <w:rPr>
          <w:rFonts w:ascii="Palatino Linotype" w:eastAsia="Palatino Linotype" w:hAnsi="Palatino Linotype" w:cs="Palatino Linotype"/>
          <w:sz w:val="20"/>
          <w:szCs w:val="20"/>
        </w:rPr>
        <w:t>s st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cs</w:t>
      </w:r>
    </w:p>
    <w:p w14:paraId="6682000D" w14:textId="77777777" w:rsidR="001C3088" w:rsidRDefault="00F6259B">
      <w:pPr>
        <w:spacing w:before="60" w:after="0" w:line="240" w:lineRule="auto"/>
        <w:ind w:left="120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Using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X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proofErr w:type="spellEnd"/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ommand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Lin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ity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perform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manag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men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sks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gh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sc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pts</w:t>
      </w:r>
    </w:p>
    <w:p w14:paraId="2448D5C8" w14:textId="77777777" w:rsidR="001C3088" w:rsidRDefault="00F6259B">
      <w:pPr>
        <w:spacing w:before="60" w:after="0" w:line="240" w:lineRule="auto"/>
        <w:ind w:left="120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Securing</w:t>
      </w:r>
      <w:proofErr w:type="gramEnd"/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its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orm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</w:t>
      </w:r>
    </w:p>
    <w:p w14:paraId="193E1214" w14:textId="77777777" w:rsidR="001C3088" w:rsidRDefault="00F6259B">
      <w:pPr>
        <w:spacing w:before="60" w:after="0" w:line="240" w:lineRule="auto"/>
        <w:ind w:left="120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Syn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hronizing</w:t>
      </w:r>
      <w:proofErr w:type="gramEnd"/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cts</w:t>
      </w:r>
    </w:p>
    <w:p w14:paraId="7D485A7C" w14:textId="77777777" w:rsidR="001C3088" w:rsidRDefault="00F6259B">
      <w:pPr>
        <w:spacing w:before="60" w:after="0" w:line="240" w:lineRule="auto"/>
        <w:ind w:left="120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Migra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ing</w:t>
      </w:r>
      <w:proofErr w:type="gramEnd"/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resynch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onizing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data</w:t>
      </w:r>
    </w:p>
    <w:p w14:paraId="5BC4435A" w14:textId="77777777" w:rsidR="001C3088" w:rsidRDefault="00F6259B">
      <w:pPr>
        <w:spacing w:before="60" w:after="0" w:line="240" w:lineRule="auto"/>
        <w:ind w:left="120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Act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ng</w:t>
      </w:r>
      <w:proofErr w:type="gramEnd"/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er</w:t>
      </w:r>
    </w:p>
    <w:p w14:paraId="1358BABA" w14:textId="77777777" w:rsidR="001C3088" w:rsidRDefault="001C3088">
      <w:pPr>
        <w:spacing w:before="8" w:after="0" w:line="140" w:lineRule="exact"/>
        <w:rPr>
          <w:sz w:val="14"/>
          <w:szCs w:val="14"/>
        </w:rPr>
      </w:pPr>
    </w:p>
    <w:p w14:paraId="4E001BAE" w14:textId="77777777" w:rsidR="001C3088" w:rsidRDefault="00F6259B">
      <w:pPr>
        <w:spacing w:after="0" w:line="240" w:lineRule="exact"/>
        <w:ind w:left="1020" w:right="624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ks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ll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others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com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all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Identity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sz w:val="20"/>
          <w:szCs w:val="20"/>
        </w:rPr>
        <w:t>s,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they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all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desc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ibe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hyperlink r:id="rId46" w:anchor="Front"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Identity</w:t>
        </w:r>
        <w:r>
          <w:rPr>
            <w:rFonts w:ascii="Palatino Linotype" w:eastAsia="Palatino Linotype" w:hAnsi="Palatino Linotype" w:cs="Palatino Linotype"/>
            <w:i/>
            <w:color w:val="0000FF"/>
            <w:spacing w:val="-6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pacing w:val="2"/>
            <w:sz w:val="20"/>
            <w:szCs w:val="20"/>
          </w:rPr>
          <w:t>M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anager</w:t>
        </w:r>
        <w:r>
          <w:rPr>
            <w:rFonts w:ascii="Palatino Linotype" w:eastAsia="Palatino Linotype" w:hAnsi="Palatino Linotype" w:cs="Palatino Linotype"/>
            <w:i/>
            <w:color w:val="0000FF"/>
            <w:spacing w:val="-6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4.0.2</w:t>
        </w:r>
        <w:r>
          <w:rPr>
            <w:rFonts w:ascii="Palatino Linotype" w:eastAsia="Palatino Linotype" w:hAnsi="Palatino Linotype" w:cs="Palatino Linotype"/>
            <w:i/>
            <w:color w:val="0000FF"/>
            <w:spacing w:val="-4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Common</w:t>
        </w:r>
        <w:r>
          <w:rPr>
            <w:rFonts w:ascii="Palatino Linotype" w:eastAsia="Palatino Linotype" w:hAnsi="Palatino Linotype" w:cs="Palatino Linotype"/>
            <w:i/>
            <w:color w:val="0000FF"/>
            <w:spacing w:val="-7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t>D</w:t>
        </w:r>
        <w:r>
          <w:rPr>
            <w:rFonts w:ascii="Palatino Linotype" w:eastAsia="Palatino Linotype" w:hAnsi="Palatino Linotype" w:cs="Palatino Linotype"/>
            <w:i/>
            <w:color w:val="0000FF"/>
            <w:spacing w:val="-1"/>
            <w:sz w:val="20"/>
            <w:szCs w:val="20"/>
          </w:rPr>
          <w:t>r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v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r</w:t>
        </w:r>
        <w:r>
          <w:rPr>
            <w:rFonts w:ascii="Palatino Linotype" w:eastAsia="Palatino Linotype" w:hAnsi="Palatino Linotype" w:cs="Palatino Linotype"/>
            <w:i/>
            <w:color w:val="0000FF"/>
            <w:spacing w:val="-5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Administrati</w:t>
        </w:r>
        <w:r>
          <w:rPr>
            <w:rFonts w:ascii="Palatino Linotype" w:eastAsia="Palatino Linotype" w:hAnsi="Palatino Linotype" w:cs="Palatino Linotype"/>
            <w:i/>
            <w:color w:val="0000FF"/>
            <w:spacing w:val="-1"/>
            <w:sz w:val="20"/>
            <w:szCs w:val="20"/>
          </w:rPr>
          <w:t>o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n</w:t>
        </w:r>
        <w:r>
          <w:rPr>
            <w:rFonts w:ascii="Palatino Linotype" w:eastAsia="Palatino Linotype" w:hAnsi="Palatino Linotype" w:cs="Palatino Linotype"/>
            <w:i/>
            <w:color w:val="0000FF"/>
            <w:spacing w:val="-12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Guide</w:t>
        </w:r>
      </w:hyperlink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</w:p>
    <w:p w14:paraId="7532BF32" w14:textId="77777777" w:rsidR="001C3088" w:rsidRDefault="001C3088">
      <w:pPr>
        <w:spacing w:after="0"/>
        <w:sectPr w:rsidR="001C3088">
          <w:footerReference w:type="even" r:id="rId47"/>
          <w:footerReference w:type="default" r:id="rId48"/>
          <w:pgSz w:w="12240" w:h="15840"/>
          <w:pgMar w:top="1080" w:right="1020" w:bottom="900" w:left="1100" w:header="0" w:footer="708" w:gutter="0"/>
          <w:pgNumType w:start="25"/>
          <w:cols w:space="720"/>
        </w:sectPr>
      </w:pPr>
    </w:p>
    <w:p w14:paraId="36DDCAF7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75C02B7C" w14:textId="77777777" w:rsidR="001C3088" w:rsidRDefault="001C3088">
      <w:pPr>
        <w:spacing w:after="0"/>
        <w:sectPr w:rsidR="001C3088">
          <w:pgSz w:w="12240" w:h="15840"/>
          <w:pgMar w:top="1480" w:right="1720" w:bottom="700" w:left="800" w:header="0" w:footer="708" w:gutter="0"/>
          <w:cols w:space="720"/>
        </w:sectPr>
      </w:pPr>
    </w:p>
    <w:p w14:paraId="6851385E" w14:textId="77777777" w:rsidR="001C3088" w:rsidRDefault="00F6259B">
      <w:pPr>
        <w:tabs>
          <w:tab w:val="left" w:pos="1020"/>
        </w:tabs>
        <w:spacing w:after="0" w:line="1282" w:lineRule="exact"/>
        <w:ind w:left="107" w:right="-20"/>
        <w:rPr>
          <w:rFonts w:ascii="Arial" w:eastAsia="Arial" w:hAnsi="Arial" w:cs="Arial"/>
          <w:sz w:val="46"/>
          <w:szCs w:val="46"/>
        </w:rPr>
      </w:pPr>
      <w:r>
        <w:lastRenderedPageBreak/>
        <w:pict w14:anchorId="2E9788FE">
          <v:group id="_x0000_s1058" style="position:absolute;left:0;text-align:left;margin-left:24pt;margin-top:51.95pt;width:526.7pt;height:.1pt;z-index:-2158;mso-position-horizontal-relative:page;mso-position-vertical-relative:page" coordorigin="480,1040" coordsize="10535,2">
            <v:shape id="_x0000_s1059" style="position:absolute;left:480;top:1040;width:10535;height:2" coordorigin="480,1040" coordsize="10535,0" path="m480,1040l11015,1040e" filled="f" strokeweight="1.6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position w:val="-1"/>
          <w:sz w:val="116"/>
          <w:szCs w:val="116"/>
        </w:rPr>
        <w:t>6</w:t>
      </w:r>
      <w:r>
        <w:rPr>
          <w:rFonts w:ascii="Arial" w:eastAsia="Arial" w:hAnsi="Arial" w:cs="Arial"/>
          <w:position w:val="-1"/>
          <w:sz w:val="116"/>
          <w:szCs w:val="116"/>
        </w:rPr>
        <w:tab/>
      </w:r>
      <w:r>
        <w:rPr>
          <w:rFonts w:ascii="Arial" w:eastAsia="Arial" w:hAnsi="Arial" w:cs="Arial"/>
          <w:color w:val="FFFF00"/>
          <w:spacing w:val="-2"/>
          <w:w w:val="18"/>
          <w:position w:val="48"/>
          <w:sz w:val="3"/>
          <w:szCs w:val="3"/>
        </w:rPr>
        <w:t>6</w:t>
      </w:r>
      <w:r>
        <w:rPr>
          <w:rFonts w:ascii="Arial" w:eastAsia="Arial" w:hAnsi="Arial" w:cs="Arial"/>
          <w:b/>
          <w:bCs/>
          <w:color w:val="000000"/>
          <w:w w:val="99"/>
          <w:position w:val="46"/>
          <w:sz w:val="46"/>
          <w:szCs w:val="46"/>
        </w:rPr>
        <w:t>Synchronizing</w:t>
      </w:r>
      <w:r>
        <w:rPr>
          <w:rFonts w:ascii="Arial" w:eastAsia="Arial" w:hAnsi="Arial" w:cs="Arial"/>
          <w:b/>
          <w:bCs/>
          <w:color w:val="000000"/>
          <w:position w:val="46"/>
          <w:sz w:val="46"/>
          <w:szCs w:val="46"/>
        </w:rPr>
        <w:t xml:space="preserve"> Da</w:t>
      </w:r>
      <w:r>
        <w:rPr>
          <w:rFonts w:ascii="Arial" w:eastAsia="Arial" w:hAnsi="Arial" w:cs="Arial"/>
          <w:b/>
          <w:bCs/>
          <w:color w:val="000000"/>
          <w:spacing w:val="-13"/>
          <w:position w:val="46"/>
          <w:sz w:val="46"/>
          <w:szCs w:val="46"/>
        </w:rPr>
        <w:t>t</w:t>
      </w:r>
      <w:r>
        <w:rPr>
          <w:rFonts w:ascii="Arial" w:eastAsia="Arial" w:hAnsi="Arial" w:cs="Arial"/>
          <w:b/>
          <w:bCs/>
          <w:color w:val="000000"/>
          <w:position w:val="46"/>
          <w:sz w:val="46"/>
          <w:szCs w:val="46"/>
        </w:rPr>
        <w:t>a</w:t>
      </w:r>
    </w:p>
    <w:p w14:paraId="0EEC65F6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1E1052DB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73474FC8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11CC9CA7" w14:textId="77777777" w:rsidR="001C3088" w:rsidRDefault="001C3088">
      <w:pPr>
        <w:spacing w:before="19" w:after="0" w:line="240" w:lineRule="exact"/>
        <w:rPr>
          <w:sz w:val="24"/>
          <w:szCs w:val="24"/>
        </w:rPr>
      </w:pPr>
    </w:p>
    <w:p w14:paraId="71A262D8" w14:textId="77777777" w:rsidR="001C3088" w:rsidRDefault="00F6259B">
      <w:pPr>
        <w:spacing w:after="0" w:line="240" w:lineRule="exact"/>
        <w:ind w:left="1020" w:right="264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owin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ctions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provid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information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help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control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wh</w:t>
      </w:r>
      <w:r>
        <w:rPr>
          <w:rFonts w:ascii="Palatino Linotype" w:eastAsia="Palatino Linotype" w:hAnsi="Palatino Linotype" w:cs="Palatino Linotype"/>
          <w:sz w:val="20"/>
          <w:szCs w:val="20"/>
        </w:rPr>
        <w:t>ich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classes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ibu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es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are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synch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onize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een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dent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ty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ult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conn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thent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.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No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only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ca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choose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wh</w:t>
      </w:r>
      <w:r>
        <w:rPr>
          <w:rFonts w:ascii="Palatino Linotype" w:eastAsia="Palatino Linotype" w:hAnsi="Palatino Linotype" w:cs="Palatino Linotype"/>
          <w:sz w:val="20"/>
          <w:szCs w:val="20"/>
        </w:rPr>
        <w:t>ich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classes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ibu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es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syn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hronized,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but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can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also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dete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ine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whic</w:t>
      </w:r>
      <w:r>
        <w:rPr>
          <w:rFonts w:ascii="Palatino Linotype" w:eastAsia="Palatino Linotype" w:hAnsi="Palatino Linotype" w:cs="Palatino Linotype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ect</w:t>
      </w:r>
      <w:r>
        <w:rPr>
          <w:rFonts w:ascii="Palatino Linotype" w:eastAsia="Palatino Linotype" w:hAnsi="Palatino Linotype" w:cs="Palatino Linotype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they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ow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(Ide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RSA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SA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lt,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both).</w:t>
      </w:r>
    </w:p>
    <w:p w14:paraId="7DB6F0CD" w14:textId="77777777" w:rsidR="001C3088" w:rsidRDefault="001C3088">
      <w:pPr>
        <w:spacing w:before="2" w:after="0" w:line="150" w:lineRule="exact"/>
        <w:rPr>
          <w:sz w:val="15"/>
          <w:szCs w:val="15"/>
        </w:rPr>
      </w:pPr>
    </w:p>
    <w:p w14:paraId="6E40DDE2" w14:textId="77777777" w:rsidR="001C3088" w:rsidRDefault="00F6259B">
      <w:pPr>
        <w:spacing w:after="0" w:line="240" w:lineRule="auto"/>
        <w:ind w:left="120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6.1,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“Dete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ining</w:t>
      </w:r>
      <w:r>
        <w:rPr>
          <w:rFonts w:ascii="Palatino Linotype" w:eastAsia="Palatino Linotype" w:hAnsi="Palatino Linotype" w:cs="Palatino Linotype"/>
          <w:color w:val="0000FF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Which</w:t>
      </w:r>
      <w:r>
        <w:rPr>
          <w:rFonts w:ascii="Palatino Linotype" w:eastAsia="Palatino Linotype" w:hAnsi="Palatino Linotype" w:cs="Palatino Linotype"/>
          <w:color w:val="0000FF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Objects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Sy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chronized,”</w:t>
      </w:r>
      <w:r>
        <w:rPr>
          <w:rFonts w:ascii="Palatino Linotype" w:eastAsia="Palatino Linotype" w:hAnsi="Palatino Linotype" w:cs="Palatino Linotype"/>
          <w:color w:val="0000FF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27</w:t>
      </w:r>
    </w:p>
    <w:p w14:paraId="498D1938" w14:textId="77777777" w:rsidR="001C3088" w:rsidRDefault="00F6259B">
      <w:pPr>
        <w:spacing w:before="60" w:after="0" w:line="240" w:lineRule="auto"/>
        <w:ind w:left="120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6.2,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“De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color w:val="0000FF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Sch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Mapping,”</w:t>
      </w:r>
      <w:r>
        <w:rPr>
          <w:rFonts w:ascii="Palatino Linotype" w:eastAsia="Palatino Linotype" w:hAnsi="Palatino Linotype" w:cs="Palatino Linotype"/>
          <w:color w:val="0000FF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27</w:t>
      </w:r>
    </w:p>
    <w:p w14:paraId="450D4565" w14:textId="77777777" w:rsidR="001C3088" w:rsidRDefault="00F6259B">
      <w:pPr>
        <w:spacing w:before="60" w:after="0" w:line="266" w:lineRule="exact"/>
        <w:ind w:left="120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6.3,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“Migr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ting</w:t>
      </w:r>
      <w:r>
        <w:rPr>
          <w:rFonts w:ascii="Palatino Linotype" w:eastAsia="Palatino Linotype" w:hAnsi="Palatino Linotype" w:cs="Palatino Linotype"/>
          <w:color w:val="0000FF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sync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ronizin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color w:val="0000FF"/>
          <w:spacing w:val="-1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Data,”</w:t>
      </w:r>
      <w:r>
        <w:rPr>
          <w:rFonts w:ascii="Palatino Linotype" w:eastAsia="Palatino Linotype" w:hAnsi="Palatino Linotype" w:cs="Palatino Linotype"/>
          <w:color w:val="0000FF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28</w:t>
      </w:r>
    </w:p>
    <w:p w14:paraId="292C1B8B" w14:textId="77777777" w:rsidR="001C3088" w:rsidRDefault="001C3088">
      <w:pPr>
        <w:spacing w:before="7" w:after="0" w:line="150" w:lineRule="exact"/>
        <w:rPr>
          <w:sz w:val="15"/>
          <w:szCs w:val="15"/>
        </w:rPr>
      </w:pPr>
    </w:p>
    <w:p w14:paraId="1C2973E6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7D4FEE35" w14:textId="77777777" w:rsidR="001C3088" w:rsidRDefault="00F6259B">
      <w:pPr>
        <w:tabs>
          <w:tab w:val="left" w:pos="1020"/>
        </w:tabs>
        <w:spacing w:before="11" w:after="0" w:line="240" w:lineRule="auto"/>
        <w:ind w:left="182" w:right="-20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w w:val="83"/>
          <w:sz w:val="38"/>
          <w:szCs w:val="38"/>
        </w:rPr>
        <w:t>6.1</w:t>
      </w:r>
      <w:r>
        <w:rPr>
          <w:rFonts w:ascii="Arial" w:eastAsia="Arial" w:hAnsi="Arial" w:cs="Arial"/>
          <w:b/>
          <w:bCs/>
          <w:sz w:val="38"/>
          <w:szCs w:val="38"/>
        </w:rPr>
        <w:tab/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Determining Which Objec</w:t>
      </w:r>
      <w:r>
        <w:rPr>
          <w:rFonts w:ascii="Arial" w:eastAsia="Arial" w:hAnsi="Arial" w:cs="Arial"/>
          <w:b/>
          <w:bCs/>
          <w:spacing w:val="-7"/>
          <w:w w:val="83"/>
          <w:sz w:val="38"/>
          <w:szCs w:val="38"/>
        </w:rPr>
        <w:t>t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s</w:t>
      </w:r>
      <w:r>
        <w:rPr>
          <w:rFonts w:ascii="Arial" w:eastAsia="Arial" w:hAnsi="Arial" w:cs="Arial"/>
          <w:b/>
          <w:bCs/>
          <w:spacing w:val="-1"/>
          <w:w w:val="83"/>
          <w:sz w:val="38"/>
          <w:szCs w:val="38"/>
        </w:rPr>
        <w:t xml:space="preserve"> 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Are Synchronized</w:t>
      </w:r>
    </w:p>
    <w:p w14:paraId="7E72552C" w14:textId="77777777" w:rsidR="001C3088" w:rsidRDefault="001C3088">
      <w:pPr>
        <w:spacing w:before="7" w:after="0" w:line="200" w:lineRule="exact"/>
        <w:rPr>
          <w:sz w:val="20"/>
          <w:szCs w:val="20"/>
        </w:rPr>
      </w:pPr>
    </w:p>
    <w:p w14:paraId="033A64CF" w14:textId="77777777" w:rsidR="001C3088" w:rsidRDefault="00F6259B">
      <w:pPr>
        <w:spacing w:after="0" w:line="240" w:lineRule="exact"/>
        <w:ind w:left="1020" w:right="278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dent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ger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loc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ted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both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Pub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bsc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ibe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cha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nels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to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cont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ol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ch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obj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ct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sync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ronize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au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hori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source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these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objects.</w:t>
      </w:r>
    </w:p>
    <w:p w14:paraId="723A1B5C" w14:textId="77777777" w:rsidR="001C3088" w:rsidRDefault="001C3088">
      <w:pPr>
        <w:spacing w:before="10" w:after="0" w:line="150" w:lineRule="exact"/>
        <w:rPr>
          <w:sz w:val="15"/>
          <w:szCs w:val="15"/>
        </w:rPr>
      </w:pPr>
    </w:p>
    <w:p w14:paraId="3A38812D" w14:textId="77777777" w:rsidR="001C3088" w:rsidRDefault="00F6259B">
      <w:pPr>
        <w:spacing w:after="0" w:line="240" w:lineRule="exact"/>
        <w:ind w:left="1020" w:right="422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owin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steps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provide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truc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ions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ing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ge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informa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about editing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Des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“</w:t>
      </w:r>
      <w:hyperlink r:id="rId49" w:anchor="foverview"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Cont</w:t>
        </w:r>
        <w:r>
          <w:rPr>
            <w:rFonts w:ascii="Palatino Linotype" w:eastAsia="Palatino Linotype" w:hAnsi="Palatino Linotype" w:cs="Palatino Linotype"/>
            <w:color w:val="0000FF"/>
            <w:spacing w:val="-1"/>
            <w:sz w:val="20"/>
            <w:szCs w:val="20"/>
          </w:rPr>
          <w:t>r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o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l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l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in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g</w:t>
        </w:r>
        <w:r>
          <w:rPr>
            <w:rFonts w:ascii="Palatino Linotype" w:eastAsia="Palatino Linotype" w:hAnsi="Palatino Linotype" w:cs="Palatino Linotype"/>
            <w:color w:val="0000FF"/>
            <w:spacing w:val="-1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the</w:t>
        </w:r>
        <w:r>
          <w:rPr>
            <w:rFonts w:ascii="Palatino Linotype" w:eastAsia="Palatino Linotype" w:hAnsi="Palatino Linotype" w:cs="Palatino Linotype"/>
            <w:color w:val="0000FF"/>
            <w:spacing w:val="-2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F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l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ow</w:t>
        </w:r>
        <w:r>
          <w:rPr>
            <w:rFonts w:ascii="Palatino Linotype" w:eastAsia="Palatino Linotype" w:hAnsi="Palatino Linotype" w:cs="Palatino Linotype"/>
            <w:color w:val="0000FF"/>
            <w:spacing w:val="-4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of</w:t>
        </w:r>
        <w:r>
          <w:rPr>
            <w:rFonts w:ascii="Palatino Linotype" w:eastAsia="Palatino Linotype" w:hAnsi="Palatino Linotype" w:cs="Palatino Linotype"/>
            <w:color w:val="0000FF"/>
            <w:spacing w:val="-2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Objects</w:t>
        </w:r>
        <w:r>
          <w:rPr>
            <w:rFonts w:ascii="Palatino Linotype" w:eastAsia="Palatino Linotype" w:hAnsi="Palatino Linotype" w:cs="Palatino Linotype"/>
            <w:color w:val="0000FF"/>
            <w:spacing w:val="-5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with</w:t>
        </w:r>
        <w:r>
          <w:rPr>
            <w:rFonts w:ascii="Palatino Linotype" w:eastAsia="Palatino Linotype" w:hAnsi="Palatino Linotype" w:cs="Palatino Linotype"/>
            <w:color w:val="0000FF"/>
            <w:spacing w:val="-3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the</w:t>
        </w:r>
        <w:r>
          <w:rPr>
            <w:rFonts w:ascii="Palatino Linotype" w:eastAsia="Palatino Linotype" w:hAnsi="Palatino Linotype" w:cs="Palatino Linotype"/>
            <w:color w:val="0000FF"/>
            <w:spacing w:val="-2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F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l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r</w:t>
        </w:r>
      </w:hyperlink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00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00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00"/>
          <w:spacing w:val="-2"/>
          <w:sz w:val="20"/>
          <w:szCs w:val="20"/>
        </w:rPr>
        <w:t xml:space="preserve"> </w:t>
      </w:r>
      <w:hyperlink r:id="rId50" w:anchor="bookinfo"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Policies</w:t>
        </w:r>
        <w:r>
          <w:rPr>
            <w:rFonts w:ascii="Palatino Linotype" w:eastAsia="Palatino Linotype" w:hAnsi="Palatino Linotype" w:cs="Palatino Linotype"/>
            <w:i/>
            <w:color w:val="0000FF"/>
            <w:spacing w:val="-5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in</w:t>
        </w:r>
      </w:hyperlink>
      <w:hyperlink r:id="rId51" w:anchor="bookinfo"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 xml:space="preserve"> Designer</w:t>
        </w:r>
        <w:r>
          <w:rPr>
            <w:rFonts w:ascii="Palatino Linotype" w:eastAsia="Palatino Linotype" w:hAnsi="Palatino Linotype" w:cs="Palatino Linotype"/>
            <w:i/>
            <w:color w:val="0000FF"/>
            <w:spacing w:val="-7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4.0.2</w:t>
        </w:r>
        <w:r>
          <w:rPr>
            <w:rFonts w:ascii="Palatino Linotype" w:eastAsia="Palatino Linotype" w:hAnsi="Palatino Linotype" w:cs="Palatino Linotype"/>
            <w:i/>
            <w:color w:val="0000FF"/>
            <w:spacing w:val="-5"/>
            <w:sz w:val="20"/>
            <w:szCs w:val="20"/>
          </w:rPr>
          <w:t xml:space="preserve"> </w:t>
        </w:r>
      </w:hyperlink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gui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e.</w:t>
      </w:r>
    </w:p>
    <w:p w14:paraId="24C0635B" w14:textId="77777777" w:rsidR="001C3088" w:rsidRDefault="001C3088">
      <w:pPr>
        <w:spacing w:before="2" w:after="0" w:line="150" w:lineRule="exact"/>
        <w:rPr>
          <w:sz w:val="15"/>
          <w:szCs w:val="15"/>
        </w:rPr>
      </w:pPr>
    </w:p>
    <w:p w14:paraId="03B062E5" w14:textId="77777777" w:rsidR="001C3088" w:rsidRDefault="00F6259B">
      <w:pPr>
        <w:spacing w:after="0" w:line="240" w:lineRule="auto"/>
        <w:ind w:left="12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proofErr w:type="gramEnd"/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nage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open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vie</w:t>
      </w:r>
      <w:r>
        <w:rPr>
          <w:rFonts w:ascii="Palatino Linotype" w:eastAsia="Palatino Linotype" w:hAnsi="Palatino Linotype" w:cs="Palatino Linotype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page:</w:t>
      </w:r>
    </w:p>
    <w:p w14:paraId="20CE8D96" w14:textId="77777777" w:rsidR="001C3088" w:rsidRDefault="001C3088">
      <w:pPr>
        <w:spacing w:before="7" w:after="0" w:line="130" w:lineRule="exact"/>
        <w:rPr>
          <w:sz w:val="13"/>
          <w:szCs w:val="13"/>
        </w:rPr>
      </w:pPr>
    </w:p>
    <w:p w14:paraId="2F1A7548" w14:textId="77777777" w:rsidR="001C3088" w:rsidRDefault="00F6259B">
      <w:pPr>
        <w:spacing w:after="0" w:line="240" w:lineRule="auto"/>
        <w:ind w:left="1527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1a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pict w14:anchorId="066F4A66">
          <v:shape id="_x0000_i1029" type="#_x0000_t75" style="width:13.15pt;height:13.15pt;mso-position-horizontal-relative:char;mso-position-vertical-relative:line">
            <v:imagedata r:id="rId52" o:title=""/>
          </v:shape>
        </w:pic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spla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nager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Administration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25121111" w14:textId="77777777" w:rsidR="001C3088" w:rsidRDefault="00F6259B">
      <w:pPr>
        <w:spacing w:before="60" w:after="0" w:line="240" w:lineRule="auto"/>
        <w:ind w:left="1516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1b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proofErr w:type="gramEnd"/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min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st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b/>
          <w:bCs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ty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Overvie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41257EB6" w14:textId="77777777" w:rsidR="001C3088" w:rsidRDefault="00F6259B">
      <w:pPr>
        <w:spacing w:before="78" w:after="0" w:line="240" w:lineRule="exact"/>
        <w:ind w:left="1860" w:right="188" w:hanging="334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1c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If</w:t>
      </w:r>
      <w:proofErr w:type="gramEnd"/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not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is</w:t>
      </w:r>
      <w:r>
        <w:rPr>
          <w:rFonts w:ascii="Palatino Linotype" w:eastAsia="Palatino Linotype" w:hAnsi="Palatino Linotype" w:cs="Palatino Linotype"/>
          <w:sz w:val="20"/>
          <w:szCs w:val="20"/>
        </w:rPr>
        <w:t>ted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iv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b/>
          <w:bCs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Set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b/>
          <w:bCs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tab,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us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Search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eld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 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lay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567AD52C" w14:textId="77777777" w:rsidR="001C3088" w:rsidRDefault="00F6259B">
      <w:pPr>
        <w:spacing w:before="72" w:after="0" w:line="240" w:lineRule="auto"/>
        <w:ind w:left="1516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1d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open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Driver</w:t>
      </w:r>
      <w:r>
        <w:rPr>
          <w:rFonts w:ascii="Palatino Linotype" w:eastAsia="Palatino Linotype" w:hAnsi="Palatino Linotype" w:cs="Palatino Linotype"/>
          <w:b/>
          <w:bCs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erv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b/>
          <w:bCs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page.</w:t>
      </w:r>
    </w:p>
    <w:p w14:paraId="4150D6A5" w14:textId="77777777" w:rsidR="001C3088" w:rsidRDefault="00F6259B">
      <w:pPr>
        <w:spacing w:before="60" w:after="0" w:line="240" w:lineRule="auto"/>
        <w:ind w:left="1527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1e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SA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sp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erview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page.</w:t>
      </w:r>
    </w:p>
    <w:p w14:paraId="554753BA" w14:textId="77777777" w:rsidR="001C3088" w:rsidRDefault="00F6259B">
      <w:pPr>
        <w:spacing w:before="60" w:after="0" w:line="240" w:lineRule="auto"/>
        <w:ind w:left="12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2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Pub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bscriber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mak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appropriate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anges.</w:t>
      </w:r>
    </w:p>
    <w:p w14:paraId="2C63F3F8" w14:textId="77777777" w:rsidR="001C3088" w:rsidRDefault="00F6259B">
      <w:pPr>
        <w:spacing w:before="78" w:after="0" w:line="240" w:lineRule="exact"/>
        <w:ind w:left="1440" w:right="184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obj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tr</w:t>
      </w:r>
      <w:r>
        <w:rPr>
          <w:rFonts w:ascii="Palatino Linotype" w:eastAsia="Palatino Linotype" w:hAnsi="Palatino Linotype" w:cs="Palatino Linotype"/>
          <w:sz w:val="20"/>
          <w:szCs w:val="20"/>
        </w:rPr>
        <w:t>ib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cted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Sch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Mapping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policy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mus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ha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a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orres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ding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entry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unless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class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ttr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bute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names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same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both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directori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(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ee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6.2,</w:t>
      </w:r>
      <w:r>
        <w:rPr>
          <w:rFonts w:ascii="Palatino Linotype" w:eastAsia="Palatino Linotype" w:hAnsi="Palatino Linotype" w:cs="Palatino Linotype"/>
          <w:color w:val="0000FF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“D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color w:val="0000FF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Schema</w:t>
      </w:r>
      <w:r>
        <w:rPr>
          <w:rFonts w:ascii="Palatino Linotype" w:eastAsia="Palatino Linotype" w:hAnsi="Palatino Linotype" w:cs="Palatino Linotype"/>
          <w:color w:val="0000FF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Mapping,”</w:t>
      </w:r>
      <w:r>
        <w:rPr>
          <w:rFonts w:ascii="Palatino Linotype" w:eastAsia="Palatino Linotype" w:hAnsi="Palatino Linotype" w:cs="Palatino Linotype"/>
          <w:color w:val="0000FF"/>
          <w:spacing w:val="-1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2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7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)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color w:val="000000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Be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mapping</w:t>
      </w:r>
      <w:r>
        <w:rPr>
          <w:rFonts w:ascii="Palatino Linotype" w:eastAsia="Palatino Linotype" w:hAnsi="Palatino Linotype" w:cs="Palatino Linotype"/>
          <w:color w:val="000000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00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trib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te,</w:t>
      </w:r>
      <w:r>
        <w:rPr>
          <w:rFonts w:ascii="Palatino Linotype" w:eastAsia="Palatino Linotype" w:hAnsi="Palatino Linotype" w:cs="Palatino Linotype"/>
          <w:color w:val="000000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eri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fy</w:t>
      </w:r>
      <w:r>
        <w:rPr>
          <w:rFonts w:ascii="Palatino Linotype" w:eastAsia="Palatino Linotype" w:hAnsi="Palatino Linotype" w:cs="Palatino Linotype"/>
          <w:color w:val="000000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00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a 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orres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ding</w:t>
      </w:r>
      <w:r>
        <w:rPr>
          <w:rFonts w:ascii="Palatino Linotype" w:eastAsia="Palatino Linotype" w:hAnsi="Palatino Linotype" w:cs="Palatino Linotype"/>
          <w:color w:val="000000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trib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te</w:t>
      </w:r>
      <w:r>
        <w:rPr>
          <w:rFonts w:ascii="Palatino Linotype" w:eastAsia="Palatino Linotype" w:hAnsi="Palatino Linotype" w:cs="Palatino Linotype"/>
          <w:color w:val="000000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ac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tu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color w:val="000000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exists</w:t>
      </w:r>
      <w:r>
        <w:rPr>
          <w:rFonts w:ascii="Palatino Linotype" w:eastAsia="Palatino Linotype" w:hAnsi="Palatino Linotype" w:cs="Palatino Linotype"/>
          <w:color w:val="000000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00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rget</w:t>
      </w:r>
      <w:r>
        <w:rPr>
          <w:rFonts w:ascii="Palatino Linotype" w:eastAsia="Palatino Linotype" w:hAnsi="Palatino Linotype" w:cs="Palatino Linotype"/>
          <w:color w:val="000000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director</w:t>
      </w:r>
      <w:r>
        <w:rPr>
          <w:rFonts w:ascii="Palatino Linotype" w:eastAsia="Palatino Linotype" w:hAnsi="Palatino Linotype" w:cs="Palatino Linotype"/>
          <w:color w:val="000000"/>
          <w:spacing w:val="-22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</w:p>
    <w:p w14:paraId="11932C11" w14:textId="77777777" w:rsidR="001C3088" w:rsidRDefault="001C3088">
      <w:pPr>
        <w:spacing w:before="6" w:after="0" w:line="170" w:lineRule="exact"/>
        <w:rPr>
          <w:sz w:val="17"/>
          <w:szCs w:val="17"/>
        </w:rPr>
      </w:pPr>
    </w:p>
    <w:p w14:paraId="560E39C7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7ACB6A92" w14:textId="77777777" w:rsidR="001C3088" w:rsidRDefault="00F6259B">
      <w:pPr>
        <w:tabs>
          <w:tab w:val="left" w:pos="1020"/>
        </w:tabs>
        <w:spacing w:after="0" w:line="240" w:lineRule="auto"/>
        <w:ind w:left="182" w:right="-20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w w:val="83"/>
          <w:sz w:val="38"/>
          <w:szCs w:val="38"/>
        </w:rPr>
        <w:t>6.2</w:t>
      </w:r>
      <w:r>
        <w:rPr>
          <w:rFonts w:ascii="Arial" w:eastAsia="Arial" w:hAnsi="Arial" w:cs="Arial"/>
          <w:b/>
          <w:bCs/>
          <w:sz w:val="38"/>
          <w:szCs w:val="38"/>
        </w:rPr>
        <w:tab/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Defining Schema Mapping</w:t>
      </w:r>
    </w:p>
    <w:p w14:paraId="68C456BA" w14:textId="77777777" w:rsidR="001C3088" w:rsidRDefault="001C3088">
      <w:pPr>
        <w:spacing w:before="10" w:after="0" w:line="180" w:lineRule="exact"/>
        <w:rPr>
          <w:sz w:val="18"/>
          <w:szCs w:val="18"/>
        </w:rPr>
      </w:pPr>
    </w:p>
    <w:p w14:paraId="4F4008CB" w14:textId="77777777" w:rsidR="001C3088" w:rsidRDefault="00F6259B">
      <w:pPr>
        <w:spacing w:after="0" w:line="240" w:lineRule="auto"/>
        <w:ind w:left="102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Whe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arte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q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peci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ic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schem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669E2AD0" w14:textId="77777777" w:rsidR="001C3088" w:rsidRDefault="001C3088">
      <w:pPr>
        <w:spacing w:before="10" w:after="0" w:line="120" w:lineRule="exact"/>
        <w:rPr>
          <w:sz w:val="12"/>
          <w:szCs w:val="12"/>
        </w:rPr>
      </w:pPr>
    </w:p>
    <w:p w14:paraId="5CDD49F3" w14:textId="77777777" w:rsidR="001C3088" w:rsidRDefault="00F6259B">
      <w:pPr>
        <w:spacing w:after="0" w:line="240" w:lineRule="auto"/>
        <w:ind w:left="102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must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fa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il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ar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with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characteristics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directory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trib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tes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RSA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thentic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</w:p>
    <w:p w14:paraId="306AC7B2" w14:textId="77777777" w:rsidR="001C3088" w:rsidRDefault="00F6259B">
      <w:pPr>
        <w:spacing w:after="0" w:line="240" w:lineRule="exact"/>
        <w:ind w:left="102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na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ttr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bu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es.</w:t>
      </w:r>
    </w:p>
    <w:p w14:paraId="0B7BB808" w14:textId="77777777" w:rsidR="001C3088" w:rsidRDefault="001C3088">
      <w:pPr>
        <w:spacing w:after="0"/>
        <w:sectPr w:rsidR="001C3088">
          <w:footerReference w:type="even" r:id="rId53"/>
          <w:footerReference w:type="default" r:id="rId54"/>
          <w:pgSz w:w="12240" w:h="15840"/>
          <w:pgMar w:top="1080" w:right="1020" w:bottom="900" w:left="1100" w:header="0" w:footer="708" w:gutter="0"/>
          <w:pgNumType w:start="27"/>
          <w:cols w:space="720"/>
        </w:sectPr>
      </w:pPr>
    </w:p>
    <w:p w14:paraId="244FBF82" w14:textId="77777777" w:rsidR="001C3088" w:rsidRDefault="00F6259B">
      <w:pPr>
        <w:spacing w:before="23" w:after="0" w:line="240" w:lineRule="auto"/>
        <w:ind w:left="1320" w:right="4455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lastRenderedPageBreak/>
        <w:t>Whe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ma</w:t>
      </w:r>
      <w:r>
        <w:rPr>
          <w:rFonts w:ascii="Palatino Linotype" w:eastAsia="Palatino Linotype" w:hAnsi="Palatino Linotype" w:cs="Palatino Linotype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ttr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butes,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these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guid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es:</w:t>
      </w:r>
    </w:p>
    <w:p w14:paraId="2272A556" w14:textId="77777777" w:rsidR="001C3088" w:rsidRDefault="001C3088">
      <w:pPr>
        <w:spacing w:before="7" w:after="0" w:line="150" w:lineRule="exact"/>
        <w:rPr>
          <w:sz w:val="15"/>
          <w:szCs w:val="15"/>
        </w:rPr>
      </w:pPr>
    </w:p>
    <w:p w14:paraId="233D962E" w14:textId="77777777" w:rsidR="001C3088" w:rsidRDefault="00F6259B">
      <w:pPr>
        <w:spacing w:after="0" w:line="240" w:lineRule="exact"/>
        <w:ind w:left="1740" w:right="45" w:hanging="236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sz w:val="20"/>
          <w:szCs w:val="20"/>
        </w:rPr>
        <w:t>ify</w:t>
      </w:r>
      <w:proofErr w:type="gramEnd"/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that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class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ttr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bute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spec</w:t>
      </w:r>
      <w:r>
        <w:rPr>
          <w:rFonts w:ascii="Palatino Linotype" w:eastAsia="Palatino Linotype" w:hAnsi="Palatino Linotype" w:cs="Palatino Linotype"/>
          <w:sz w:val="20"/>
          <w:szCs w:val="20"/>
        </w:rPr>
        <w:t>if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bscr</w:t>
      </w:r>
      <w:r>
        <w:rPr>
          <w:rFonts w:ascii="Palatino Linotype" w:eastAsia="Palatino Linotype" w:hAnsi="Palatino Linotype" w:cs="Palatino Linotype"/>
          <w:sz w:val="20"/>
          <w:szCs w:val="20"/>
        </w:rPr>
        <w:t>ib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bl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sher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policies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apped in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Mapping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policy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un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es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class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ibu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names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me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bot</w:t>
      </w:r>
      <w:r>
        <w:rPr>
          <w:rFonts w:ascii="Palatino Linotype" w:eastAsia="Palatino Linotype" w:hAnsi="Palatino Linotype" w:cs="Palatino Linotype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rectori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s.</w:t>
      </w:r>
    </w:p>
    <w:p w14:paraId="0CB7368F" w14:textId="77777777" w:rsidR="001C3088" w:rsidRDefault="00F6259B">
      <w:pPr>
        <w:spacing w:before="90" w:after="0" w:line="240" w:lineRule="exact"/>
        <w:ind w:left="1740" w:right="46" w:hanging="236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B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ef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proofErr w:type="gramEnd"/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mapping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directory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ibu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thentic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spacing w:val="-1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ger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ttri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b</w:t>
      </w:r>
      <w:r>
        <w:rPr>
          <w:rFonts w:ascii="Palatino Linotype" w:eastAsia="Palatino Linotype" w:hAnsi="Palatino Linotype" w:cs="Palatino Linotype"/>
          <w:sz w:val="20"/>
          <w:szCs w:val="20"/>
        </w:rPr>
        <w:t>ute,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that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 RSA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Au</w:t>
      </w:r>
      <w:r>
        <w:rPr>
          <w:rFonts w:ascii="Palatino Linotype" w:eastAsia="Palatino Linotype" w:hAnsi="Palatino Linotype" w:cs="Palatino Linotype"/>
          <w:sz w:val="20"/>
          <w:szCs w:val="20"/>
        </w:rPr>
        <w:t>thentic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manager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ttr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bute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act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ally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exists.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example,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Ful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Name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tr</w:t>
      </w:r>
      <w:r>
        <w:rPr>
          <w:rFonts w:ascii="Palatino Linotype" w:eastAsia="Palatino Linotype" w:hAnsi="Palatino Linotype" w:cs="Palatino Linotype"/>
          <w:sz w:val="20"/>
          <w:szCs w:val="20"/>
        </w:rPr>
        <w:t>ib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is 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ef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obj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Identity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7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t,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bu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there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equi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alent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ttr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bu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RSA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thentic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6BB4C93D" w14:textId="77777777" w:rsidR="001C3088" w:rsidRDefault="001C3088">
      <w:pPr>
        <w:spacing w:before="1" w:after="0" w:line="160" w:lineRule="exact"/>
        <w:rPr>
          <w:sz w:val="16"/>
          <w:szCs w:val="16"/>
        </w:rPr>
      </w:pPr>
    </w:p>
    <w:p w14:paraId="11991955" w14:textId="77777777" w:rsidR="001C3088" w:rsidRDefault="00F6259B">
      <w:pPr>
        <w:spacing w:after="0" w:line="240" w:lineRule="exact"/>
        <w:ind w:left="1320" w:right="319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es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>’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pro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ide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dat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sion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een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ffe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ent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trib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ersions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om </w:t>
      </w:r>
      <w:proofErr w:type="spellStart"/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ti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ue</w:t>
      </w:r>
      <w:proofErr w:type="spellEnd"/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sin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‐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trib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tes.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also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doe</w:t>
      </w:r>
      <w:r>
        <w:rPr>
          <w:rFonts w:ascii="Palatino Linotype" w:eastAsia="Palatino Linotype" w:hAnsi="Palatino Linotype" w:cs="Palatino Linotype"/>
          <w:sz w:val="20"/>
          <w:szCs w:val="20"/>
        </w:rPr>
        <w:t>sn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ʹ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proofErr w:type="spellEnd"/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underst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nd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structured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trib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tes.</w:t>
      </w:r>
    </w:p>
    <w:p w14:paraId="396D8235" w14:textId="77777777" w:rsidR="001C3088" w:rsidRDefault="001C3088">
      <w:pPr>
        <w:spacing w:before="10" w:after="0" w:line="150" w:lineRule="exact"/>
        <w:rPr>
          <w:sz w:val="15"/>
          <w:szCs w:val="15"/>
        </w:rPr>
      </w:pPr>
    </w:p>
    <w:p w14:paraId="39290B2A" w14:textId="77777777" w:rsidR="001C3088" w:rsidRDefault="00F6259B">
      <w:pPr>
        <w:spacing w:after="0" w:line="240" w:lineRule="exact"/>
        <w:ind w:left="1320" w:right="42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ing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steps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provide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tr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ctions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ing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Schem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Mapping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ol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cy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iMan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ge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For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rma</w:t>
      </w:r>
      <w:r>
        <w:rPr>
          <w:rFonts w:ascii="Palatino Linotype" w:eastAsia="Palatino Linotype" w:hAnsi="Palatino Linotype" w:cs="Palatino Linotype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spacing w:val="-1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abo</w:t>
      </w:r>
      <w:r>
        <w:rPr>
          <w:rFonts w:ascii="Palatino Linotype" w:eastAsia="Palatino Linotype" w:hAnsi="Palatino Linotype" w:cs="Palatino Linotype"/>
          <w:sz w:val="20"/>
          <w:szCs w:val="20"/>
        </w:rPr>
        <w:t>ut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using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ig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1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“</w:t>
      </w:r>
      <w:hyperlink r:id="rId55" w:anchor="smoverview"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Defining</w:t>
        </w:r>
        <w:r>
          <w:rPr>
            <w:rFonts w:ascii="Palatino Linotype" w:eastAsia="Palatino Linotype" w:hAnsi="Palatino Linotype" w:cs="Palatino Linotype"/>
            <w:color w:val="0000FF"/>
            <w:spacing w:val="-16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Schema</w:t>
        </w:r>
        <w:r>
          <w:rPr>
            <w:rFonts w:ascii="Palatino Linotype" w:eastAsia="Palatino Linotype" w:hAnsi="Palatino Linotype" w:cs="Palatino Linotype"/>
            <w:color w:val="0000FF"/>
            <w:spacing w:val="-14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M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p</w:t>
        </w:r>
        <w:r>
          <w:rPr>
            <w:rFonts w:ascii="Palatino Linotype" w:eastAsia="Palatino Linotype" w:hAnsi="Palatino Linotype" w:cs="Palatino Linotype"/>
            <w:color w:val="0000FF"/>
            <w:spacing w:val="-12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FF"/>
            <w:spacing w:val="-6"/>
            <w:sz w:val="20"/>
            <w:szCs w:val="20"/>
          </w:rPr>
          <w:t>P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o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l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ic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color w:val="0000FF"/>
            <w:spacing w:val="-1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s</w:t>
        </w:r>
      </w:hyperlink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00"/>
          <w:spacing w:val="-1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color w:val="000000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00"/>
          <w:spacing w:val="-10"/>
          <w:sz w:val="20"/>
          <w:szCs w:val="20"/>
        </w:rPr>
        <w:t xml:space="preserve"> </w:t>
      </w:r>
      <w:hyperlink r:id="rId56" w:anchor="bookinfo"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Policies</w:t>
        </w:r>
        <w:r>
          <w:rPr>
            <w:rFonts w:ascii="Palatino Linotype" w:eastAsia="Palatino Linotype" w:hAnsi="Palatino Linotype" w:cs="Palatino Linotype"/>
            <w:i/>
            <w:color w:val="0000FF"/>
            <w:spacing w:val="-14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in</w:t>
        </w:r>
        <w:r>
          <w:rPr>
            <w:rFonts w:ascii="Palatino Linotype" w:eastAsia="Palatino Linotype" w:hAnsi="Palatino Linotype" w:cs="Palatino Linotype"/>
            <w:i/>
            <w:color w:val="0000FF"/>
            <w:spacing w:val="-9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Designer</w:t>
        </w:r>
        <w:r>
          <w:rPr>
            <w:rFonts w:ascii="Palatino Linotype" w:eastAsia="Palatino Linotype" w:hAnsi="Palatino Linotype" w:cs="Palatino Linotype"/>
            <w:i/>
            <w:color w:val="0000FF"/>
            <w:spacing w:val="-15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 xml:space="preserve">4.0.2 </w:t>
        </w:r>
      </w:hyperlink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gu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de.</w:t>
      </w:r>
    </w:p>
    <w:p w14:paraId="769E10EA" w14:textId="77777777" w:rsidR="001C3088" w:rsidRDefault="001C3088">
      <w:pPr>
        <w:spacing w:before="2" w:after="0" w:line="150" w:lineRule="exact"/>
        <w:rPr>
          <w:sz w:val="15"/>
          <w:szCs w:val="15"/>
        </w:rPr>
      </w:pPr>
    </w:p>
    <w:p w14:paraId="28FBC5DD" w14:textId="77777777" w:rsidR="001C3088" w:rsidRDefault="00F6259B">
      <w:pPr>
        <w:spacing w:after="0" w:line="240" w:lineRule="auto"/>
        <w:ind w:left="15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proofErr w:type="gramEnd"/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nage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open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vie</w:t>
      </w:r>
      <w:r>
        <w:rPr>
          <w:rFonts w:ascii="Palatino Linotype" w:eastAsia="Palatino Linotype" w:hAnsi="Palatino Linotype" w:cs="Palatino Linotype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page:</w:t>
      </w:r>
    </w:p>
    <w:p w14:paraId="5DE275A4" w14:textId="77777777" w:rsidR="001C3088" w:rsidRDefault="001C3088">
      <w:pPr>
        <w:spacing w:before="7" w:after="0" w:line="130" w:lineRule="exact"/>
        <w:rPr>
          <w:sz w:val="13"/>
          <w:szCs w:val="13"/>
        </w:rPr>
      </w:pPr>
    </w:p>
    <w:p w14:paraId="53C803EC" w14:textId="77777777" w:rsidR="001C3088" w:rsidRDefault="00F6259B">
      <w:pPr>
        <w:spacing w:after="0" w:line="240" w:lineRule="auto"/>
        <w:ind w:left="1827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1a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pict w14:anchorId="7685E186">
          <v:shape id="_x0000_i1030" type="#_x0000_t75" style="width:13.15pt;height:13.15pt;mso-position-horizontal-relative:char;mso-position-vertical-relative:line">
            <v:imagedata r:id="rId57" o:title=""/>
          </v:shape>
        </w:pic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spla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nager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Administration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3B4B4B6D" w14:textId="77777777" w:rsidR="001C3088" w:rsidRDefault="00F6259B">
      <w:pPr>
        <w:spacing w:before="60" w:after="0" w:line="240" w:lineRule="auto"/>
        <w:ind w:left="1816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1b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proofErr w:type="gramEnd"/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min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st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b/>
          <w:bCs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ty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Overvie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52997481" w14:textId="77777777" w:rsidR="001C3088" w:rsidRDefault="00F6259B">
      <w:pPr>
        <w:spacing w:before="78" w:after="0" w:line="240" w:lineRule="exact"/>
        <w:ind w:left="2160" w:right="48" w:hanging="334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1c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If</w:t>
      </w:r>
      <w:proofErr w:type="gramEnd"/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not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is</w:t>
      </w:r>
      <w:r>
        <w:rPr>
          <w:rFonts w:ascii="Palatino Linotype" w:eastAsia="Palatino Linotype" w:hAnsi="Palatino Linotype" w:cs="Palatino Linotype"/>
          <w:sz w:val="20"/>
          <w:szCs w:val="20"/>
        </w:rPr>
        <w:t>ted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iv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b/>
          <w:bCs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Set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b/>
          <w:bCs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tab,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us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Search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eld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 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lay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641765E2" w14:textId="77777777" w:rsidR="001C3088" w:rsidRDefault="00F6259B">
      <w:pPr>
        <w:spacing w:before="72" w:after="0" w:line="240" w:lineRule="auto"/>
        <w:ind w:left="1816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1d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open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rvie</w:t>
      </w:r>
      <w:r>
        <w:rPr>
          <w:rFonts w:ascii="Palatino Linotype" w:eastAsia="Palatino Linotype" w:hAnsi="Palatino Linotype" w:cs="Palatino Linotype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page.</w:t>
      </w:r>
    </w:p>
    <w:p w14:paraId="70AC73F4" w14:textId="77777777" w:rsidR="001C3088" w:rsidRDefault="00F6259B">
      <w:pPr>
        <w:spacing w:before="60" w:after="0" w:line="240" w:lineRule="auto"/>
        <w:ind w:left="1827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1e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SA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sp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erview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page.</w:t>
      </w:r>
    </w:p>
    <w:p w14:paraId="22E94437" w14:textId="77777777" w:rsidR="001C3088" w:rsidRDefault="00F6259B">
      <w:pPr>
        <w:spacing w:before="60" w:after="0" w:line="240" w:lineRule="auto"/>
        <w:ind w:left="15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2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schem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mapping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ico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Pub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bscriber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channel.</w:t>
      </w:r>
    </w:p>
    <w:p w14:paraId="69EAAD19" w14:textId="77777777" w:rsidR="001C3088" w:rsidRDefault="00F6259B">
      <w:pPr>
        <w:spacing w:before="60" w:after="0" w:line="240" w:lineRule="auto"/>
        <w:ind w:left="15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3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ol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is</w:t>
      </w:r>
      <w:r>
        <w:rPr>
          <w:rFonts w:ascii="Palatino Linotype" w:eastAsia="Palatino Linotype" w:hAnsi="Palatino Linotype" w:cs="Palatino Linotype"/>
          <w:sz w:val="20"/>
          <w:szCs w:val="20"/>
        </w:rPr>
        <w:t>play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ing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ag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6AFF7DFB" w14:textId="77777777" w:rsidR="001C3088" w:rsidRDefault="00F6259B">
      <w:pPr>
        <w:spacing w:before="60" w:after="0" w:line="240" w:lineRule="auto"/>
        <w:ind w:left="15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4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di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policy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ap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opriate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setup.</w:t>
      </w:r>
    </w:p>
    <w:p w14:paraId="66910795" w14:textId="77777777" w:rsidR="001C3088" w:rsidRDefault="001C3088">
      <w:pPr>
        <w:spacing w:before="4" w:after="0" w:line="160" w:lineRule="exact"/>
        <w:rPr>
          <w:sz w:val="16"/>
          <w:szCs w:val="16"/>
        </w:rPr>
      </w:pPr>
    </w:p>
    <w:p w14:paraId="64DCD3A4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06B025BB" w14:textId="77777777" w:rsidR="001C3088" w:rsidRDefault="00F6259B">
      <w:pPr>
        <w:tabs>
          <w:tab w:val="left" w:pos="1260"/>
        </w:tabs>
        <w:spacing w:after="0" w:line="240" w:lineRule="auto"/>
        <w:ind w:left="433" w:right="3432"/>
        <w:jc w:val="center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w w:val="83"/>
          <w:sz w:val="38"/>
          <w:szCs w:val="38"/>
        </w:rPr>
        <w:t>6.3</w:t>
      </w:r>
      <w:r>
        <w:rPr>
          <w:rFonts w:ascii="Arial" w:eastAsia="Arial" w:hAnsi="Arial" w:cs="Arial"/>
          <w:b/>
          <w:bCs/>
          <w:sz w:val="38"/>
          <w:szCs w:val="38"/>
        </w:rPr>
        <w:tab/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Migrating and Resynchronizing Da</w:t>
      </w:r>
      <w:r>
        <w:rPr>
          <w:rFonts w:ascii="Arial" w:eastAsia="Arial" w:hAnsi="Arial" w:cs="Arial"/>
          <w:b/>
          <w:bCs/>
          <w:spacing w:val="-8"/>
          <w:w w:val="83"/>
          <w:sz w:val="38"/>
          <w:szCs w:val="38"/>
        </w:rPr>
        <w:t>t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a</w:t>
      </w:r>
    </w:p>
    <w:p w14:paraId="2EA420AC" w14:textId="77777777" w:rsidR="001C3088" w:rsidRDefault="001C3088">
      <w:pPr>
        <w:spacing w:before="7" w:after="0" w:line="200" w:lineRule="exact"/>
        <w:rPr>
          <w:sz w:val="20"/>
          <w:szCs w:val="20"/>
        </w:rPr>
      </w:pPr>
    </w:p>
    <w:p w14:paraId="698620A0" w14:textId="77777777" w:rsidR="001C3088" w:rsidRDefault="00F6259B">
      <w:pPr>
        <w:spacing w:after="0" w:line="240" w:lineRule="exact"/>
        <w:ind w:left="1320" w:right="78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dent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ger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synch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onize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dat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changes.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If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ant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synchronize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all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data immediatel</w:t>
      </w:r>
      <w:r>
        <w:rPr>
          <w:rFonts w:ascii="Palatino Linotype" w:eastAsia="Palatino Linotype" w:hAnsi="Palatino Linotype" w:cs="Palatino Linotype"/>
          <w:spacing w:val="-22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ca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choose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owin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options:</w:t>
      </w:r>
    </w:p>
    <w:p w14:paraId="599E9887" w14:textId="77777777" w:rsidR="001C3088" w:rsidRDefault="001C3088">
      <w:pPr>
        <w:spacing w:after="0" w:line="170" w:lineRule="exact"/>
        <w:rPr>
          <w:sz w:val="17"/>
          <w:szCs w:val="17"/>
        </w:rPr>
      </w:pPr>
    </w:p>
    <w:p w14:paraId="344E5D4B" w14:textId="77777777" w:rsidR="001C3088" w:rsidRDefault="00F6259B">
      <w:pPr>
        <w:spacing w:after="0" w:line="240" w:lineRule="exact"/>
        <w:ind w:left="1740" w:right="46" w:hanging="236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Migrate</w:t>
      </w:r>
      <w:proofErr w:type="gramEnd"/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Data</w:t>
      </w:r>
      <w:r>
        <w:rPr>
          <w:rFonts w:ascii="Palatino Linotype" w:eastAsia="Palatino Linotype" w:hAnsi="Palatino Linotype" w:cs="Palatino Linotype"/>
          <w:b/>
          <w:bCs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ty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-2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t:</w:t>
      </w:r>
      <w:r>
        <w:rPr>
          <w:rFonts w:ascii="Palatino Linotype" w:eastAsia="Palatino Linotype" w:hAnsi="Palatino Linotype" w:cs="Palatino Linotype"/>
          <w:b/>
          <w:bCs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Allows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ec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contain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objects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ant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 mig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ate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fro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Ide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7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migrate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object,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Met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direc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ory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z w:val="20"/>
          <w:szCs w:val="20"/>
        </w:rPr>
        <w:t>ine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applies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ll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Matching,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Create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policies,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ll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w w:val="99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w w:val="99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w w:val="99"/>
          <w:sz w:val="20"/>
          <w:szCs w:val="20"/>
        </w:rPr>
        <w:t>bscriber fi</w:t>
      </w:r>
      <w:r>
        <w:rPr>
          <w:rFonts w:ascii="Palatino Linotype" w:eastAsia="Palatino Linotype" w:hAnsi="Palatino Linotype" w:cs="Palatino Linotype"/>
          <w:spacing w:val="1"/>
          <w:w w:val="99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w w:val="99"/>
          <w:sz w:val="20"/>
          <w:szCs w:val="20"/>
        </w:rPr>
        <w:t>te</w:t>
      </w:r>
      <w:r>
        <w:rPr>
          <w:rFonts w:ascii="Palatino Linotype" w:eastAsia="Palatino Linotype" w:hAnsi="Palatino Linotype" w:cs="Palatino Linotype"/>
          <w:spacing w:val="-8"/>
          <w:w w:val="99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w w:val="99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object.</w:t>
      </w:r>
    </w:p>
    <w:p w14:paraId="3D5DCF74" w14:textId="77777777" w:rsidR="001C3088" w:rsidRDefault="00F6259B">
      <w:pPr>
        <w:spacing w:before="90" w:after="0" w:line="240" w:lineRule="exact"/>
        <w:ind w:left="1740" w:right="197" w:hanging="236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Migrate</w:t>
      </w:r>
      <w:proofErr w:type="gramEnd"/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Data</w:t>
      </w:r>
      <w:r>
        <w:rPr>
          <w:rFonts w:ascii="Palatino Linotype" w:eastAsia="Palatino Linotype" w:hAnsi="Palatino Linotype" w:cs="Palatino Linotype"/>
          <w:b/>
          <w:bCs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ty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-2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au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lt:</w:t>
      </w:r>
      <w:r>
        <w:rPr>
          <w:rFonts w:ascii="Palatino Linotype" w:eastAsia="Palatino Linotype" w:hAnsi="Palatino Linotype" w:cs="Palatino Linotype"/>
          <w:b/>
          <w:bCs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Allows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de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criteria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at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Identity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nager uses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migrate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cts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from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thent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lt. When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migrate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object,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Me</w:t>
      </w:r>
      <w:r>
        <w:rPr>
          <w:rFonts w:ascii="Palatino Linotype" w:eastAsia="Palatino Linotype" w:hAnsi="Palatino Linotype" w:cs="Palatino Linotype"/>
          <w:sz w:val="20"/>
          <w:szCs w:val="20"/>
        </w:rPr>
        <w:t>ta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ec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proofErr w:type="spellEnd"/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engine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applies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all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Matching,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ac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ment,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Create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policies,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ll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Pub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object.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Obj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ct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mig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ate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the </w:t>
      </w:r>
      <w:r>
        <w:rPr>
          <w:rFonts w:ascii="Palatino Linotype" w:eastAsia="Palatino Linotype" w:hAnsi="Palatino Linotype" w:cs="Palatino Linotype"/>
          <w:sz w:val="20"/>
          <w:szCs w:val="20"/>
        </w:rPr>
        <w:t>Ident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7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b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using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orde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fy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lass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t.</w:t>
      </w:r>
    </w:p>
    <w:p w14:paraId="52EC5A60" w14:textId="77777777" w:rsidR="001C3088" w:rsidRDefault="00F6259B">
      <w:pPr>
        <w:spacing w:before="90" w:after="0" w:line="240" w:lineRule="exact"/>
        <w:ind w:left="1740" w:right="54" w:hanging="236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yn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chr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iz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</w:t>
      </w:r>
      <w:proofErr w:type="gramEnd"/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:</w:t>
      </w:r>
      <w:r>
        <w:rPr>
          <w:rFonts w:ascii="Palatino Linotype" w:eastAsia="Palatino Linotype" w:hAnsi="Palatino Linotype" w:cs="Palatino Linotype"/>
          <w:b/>
          <w:bCs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Identity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looks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bscriber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class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processes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ll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objects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 those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classes.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As</w:t>
      </w:r>
      <w:r>
        <w:rPr>
          <w:rFonts w:ascii="Palatino Linotype" w:eastAsia="Palatino Linotype" w:hAnsi="Palatino Linotype" w:cs="Palatino Linotype"/>
          <w:sz w:val="20"/>
          <w:szCs w:val="20"/>
        </w:rPr>
        <w:t>so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ci</w:t>
      </w:r>
      <w:r>
        <w:rPr>
          <w:rFonts w:ascii="Palatino Linotype" w:eastAsia="Palatino Linotype" w:hAnsi="Palatino Linotype" w:cs="Palatino Linotype"/>
          <w:sz w:val="20"/>
          <w:szCs w:val="20"/>
        </w:rPr>
        <w:t>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cts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rge</w:t>
      </w:r>
      <w:r>
        <w:rPr>
          <w:rFonts w:ascii="Palatino Linotype" w:eastAsia="Palatino Linotype" w:hAnsi="Palatino Linotype" w:cs="Palatino Linotype"/>
          <w:sz w:val="20"/>
          <w:szCs w:val="20"/>
        </w:rPr>
        <w:t>d.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Unassociated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objects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processed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Add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ents.</w:t>
      </w:r>
    </w:p>
    <w:p w14:paraId="5053E86B" w14:textId="77777777" w:rsidR="001C3088" w:rsidRDefault="001C3088">
      <w:pPr>
        <w:spacing w:before="2" w:after="0" w:line="150" w:lineRule="exact"/>
        <w:rPr>
          <w:sz w:val="15"/>
          <w:szCs w:val="15"/>
        </w:rPr>
      </w:pPr>
    </w:p>
    <w:p w14:paraId="3E083F04" w14:textId="77777777" w:rsidR="001C3088" w:rsidRDefault="00F6259B">
      <w:pPr>
        <w:spacing w:after="0" w:line="240" w:lineRule="auto"/>
        <w:ind w:left="15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proofErr w:type="gramEnd"/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nage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open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vie</w:t>
      </w:r>
      <w:r>
        <w:rPr>
          <w:rFonts w:ascii="Palatino Linotype" w:eastAsia="Palatino Linotype" w:hAnsi="Palatino Linotype" w:cs="Palatino Linotype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page:</w:t>
      </w:r>
    </w:p>
    <w:p w14:paraId="5D6656BE" w14:textId="77777777" w:rsidR="001C3088" w:rsidRDefault="001C3088">
      <w:pPr>
        <w:spacing w:before="7" w:after="0" w:line="130" w:lineRule="exact"/>
        <w:rPr>
          <w:sz w:val="13"/>
          <w:szCs w:val="13"/>
        </w:rPr>
      </w:pPr>
    </w:p>
    <w:p w14:paraId="3A1A8C25" w14:textId="77777777" w:rsidR="001C3088" w:rsidRDefault="00F6259B">
      <w:pPr>
        <w:spacing w:after="0" w:line="240" w:lineRule="auto"/>
        <w:ind w:left="1827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1a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pict w14:anchorId="0929D3E9">
          <v:shape id="_x0000_i1031" type="#_x0000_t75" style="width:13.15pt;height:13.15pt;mso-position-horizontal-relative:char;mso-position-vertical-relative:line">
            <v:imagedata r:id="rId58" o:title=""/>
          </v:shape>
        </w:pic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spla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nager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Administration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277F281B" w14:textId="77777777" w:rsidR="001C3088" w:rsidRDefault="00F6259B">
      <w:pPr>
        <w:spacing w:before="60" w:after="0" w:line="240" w:lineRule="auto"/>
        <w:ind w:left="1816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1b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proofErr w:type="gramEnd"/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min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st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b/>
          <w:bCs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ty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Overvie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54326448" w14:textId="77777777" w:rsidR="001C3088" w:rsidRDefault="00F6259B">
      <w:pPr>
        <w:spacing w:before="78" w:after="0" w:line="240" w:lineRule="exact"/>
        <w:ind w:left="2160" w:right="48" w:hanging="334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1c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If</w:t>
      </w:r>
      <w:proofErr w:type="gramEnd"/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not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is</w:t>
      </w:r>
      <w:r>
        <w:rPr>
          <w:rFonts w:ascii="Palatino Linotype" w:eastAsia="Palatino Linotype" w:hAnsi="Palatino Linotype" w:cs="Palatino Linotype"/>
          <w:sz w:val="20"/>
          <w:szCs w:val="20"/>
        </w:rPr>
        <w:t>ted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iv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b/>
          <w:bCs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Set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b/>
          <w:bCs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tab,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us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Search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eld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 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lay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2C3DFB25" w14:textId="77777777" w:rsidR="001C3088" w:rsidRDefault="001C3088">
      <w:pPr>
        <w:spacing w:after="0"/>
        <w:sectPr w:rsidR="001C3088">
          <w:pgSz w:w="12240" w:h="15840"/>
          <w:pgMar w:top="1000" w:right="1160" w:bottom="700" w:left="800" w:header="0" w:footer="708" w:gutter="0"/>
          <w:cols w:space="720"/>
        </w:sectPr>
      </w:pPr>
    </w:p>
    <w:p w14:paraId="60D87DE0" w14:textId="77777777" w:rsidR="001C3088" w:rsidRDefault="00F6259B">
      <w:pPr>
        <w:spacing w:before="43" w:after="0" w:line="240" w:lineRule="auto"/>
        <w:ind w:left="896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lastRenderedPageBreak/>
        <w:t xml:space="preserve">1d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open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rvie</w:t>
      </w:r>
      <w:r>
        <w:rPr>
          <w:rFonts w:ascii="Palatino Linotype" w:eastAsia="Palatino Linotype" w:hAnsi="Palatino Linotype" w:cs="Palatino Linotype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page.</w:t>
      </w:r>
    </w:p>
    <w:p w14:paraId="6C61E67E" w14:textId="77777777" w:rsidR="001C3088" w:rsidRDefault="00F6259B">
      <w:pPr>
        <w:spacing w:before="60" w:after="0" w:line="240" w:lineRule="auto"/>
        <w:ind w:left="907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1e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SA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sp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erview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page.</w:t>
      </w:r>
    </w:p>
    <w:p w14:paraId="02D4741A" w14:textId="77777777" w:rsidR="001C3088" w:rsidRDefault="00F6259B">
      <w:pPr>
        <w:spacing w:before="60" w:after="0" w:line="240" w:lineRule="auto"/>
        <w:ind w:left="59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2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Migr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te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ap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opriate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migration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b</w:t>
      </w:r>
      <w:r>
        <w:rPr>
          <w:rFonts w:ascii="Palatino Linotype" w:eastAsia="Palatino Linotype" w:hAnsi="Palatino Linotype" w:cs="Palatino Linotype"/>
          <w:sz w:val="20"/>
          <w:szCs w:val="20"/>
        </w:rPr>
        <w:t>ut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2B76B488" w14:textId="77777777" w:rsidR="001C3088" w:rsidRDefault="001C3088">
      <w:pPr>
        <w:spacing w:after="0"/>
        <w:sectPr w:rsidR="001C3088">
          <w:pgSz w:w="12240" w:h="15840"/>
          <w:pgMar w:top="980" w:right="1020" w:bottom="900" w:left="1720" w:header="0" w:footer="708" w:gutter="0"/>
          <w:cols w:space="720"/>
        </w:sectPr>
      </w:pPr>
    </w:p>
    <w:p w14:paraId="03F889E6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70CEE16B" w14:textId="77777777" w:rsidR="001C3088" w:rsidRDefault="001C3088">
      <w:pPr>
        <w:spacing w:after="0"/>
        <w:sectPr w:rsidR="001C3088">
          <w:pgSz w:w="12240" w:h="15840"/>
          <w:pgMar w:top="1480" w:right="1720" w:bottom="700" w:left="800" w:header="0" w:footer="708" w:gutter="0"/>
          <w:cols w:space="720"/>
        </w:sectPr>
      </w:pPr>
    </w:p>
    <w:p w14:paraId="4BAAADCC" w14:textId="77777777" w:rsidR="001C3088" w:rsidRDefault="00F6259B">
      <w:pPr>
        <w:tabs>
          <w:tab w:val="left" w:pos="1020"/>
        </w:tabs>
        <w:spacing w:after="0" w:line="1282" w:lineRule="exact"/>
        <w:ind w:left="107" w:right="-20"/>
        <w:rPr>
          <w:rFonts w:ascii="Arial" w:eastAsia="Arial" w:hAnsi="Arial" w:cs="Arial"/>
          <w:sz w:val="46"/>
          <w:szCs w:val="46"/>
        </w:rPr>
      </w:pPr>
      <w:r>
        <w:lastRenderedPageBreak/>
        <w:pict w14:anchorId="24B3396F">
          <v:group id="_x0000_s1053" style="position:absolute;left:0;text-align:left;margin-left:24pt;margin-top:51.95pt;width:526.7pt;height:.1pt;z-index:-2157;mso-position-horizontal-relative:page;mso-position-vertical-relative:page" coordorigin="480,1040" coordsize="10535,2">
            <v:shape id="_x0000_s1054" style="position:absolute;left:480;top:1040;width:10535;height:2" coordorigin="480,1040" coordsize="10535,0" path="m480,1040l11015,1040e" filled="f" strokeweight="1.6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position w:val="-1"/>
          <w:sz w:val="116"/>
          <w:szCs w:val="116"/>
        </w:rPr>
        <w:t>7</w:t>
      </w:r>
      <w:r>
        <w:rPr>
          <w:rFonts w:ascii="Arial" w:eastAsia="Arial" w:hAnsi="Arial" w:cs="Arial"/>
          <w:position w:val="-1"/>
          <w:sz w:val="116"/>
          <w:szCs w:val="116"/>
        </w:rPr>
        <w:tab/>
      </w:r>
      <w:r>
        <w:rPr>
          <w:rFonts w:ascii="Arial" w:eastAsia="Arial" w:hAnsi="Arial" w:cs="Arial"/>
          <w:color w:val="FFFF00"/>
          <w:spacing w:val="-2"/>
          <w:w w:val="18"/>
          <w:position w:val="48"/>
          <w:sz w:val="3"/>
          <w:szCs w:val="3"/>
        </w:rPr>
        <w:t>7</w:t>
      </w:r>
      <w:r>
        <w:rPr>
          <w:rFonts w:ascii="Arial" w:eastAsia="Arial" w:hAnsi="Arial" w:cs="Arial"/>
          <w:b/>
          <w:bCs/>
          <w:color w:val="000000"/>
          <w:spacing w:val="-25"/>
          <w:w w:val="99"/>
          <w:position w:val="46"/>
          <w:sz w:val="46"/>
          <w:szCs w:val="46"/>
        </w:rPr>
        <w:t>T</w:t>
      </w:r>
      <w:r>
        <w:rPr>
          <w:rFonts w:ascii="Arial" w:eastAsia="Arial" w:hAnsi="Arial" w:cs="Arial"/>
          <w:b/>
          <w:bCs/>
          <w:color w:val="000000"/>
          <w:w w:val="99"/>
          <w:position w:val="46"/>
          <w:sz w:val="46"/>
          <w:szCs w:val="46"/>
        </w:rPr>
        <w:t>roubleshooting</w:t>
      </w:r>
    </w:p>
    <w:p w14:paraId="6DDA428C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6937F416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229BDA51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50132599" w14:textId="77777777" w:rsidR="001C3088" w:rsidRDefault="001C3088">
      <w:pPr>
        <w:spacing w:before="1" w:after="0" w:line="240" w:lineRule="exact"/>
        <w:rPr>
          <w:sz w:val="24"/>
          <w:szCs w:val="24"/>
        </w:rPr>
      </w:pPr>
    </w:p>
    <w:p w14:paraId="09964610" w14:textId="77777777" w:rsidR="001C3088" w:rsidRDefault="00F6259B">
      <w:pPr>
        <w:spacing w:after="0" w:line="240" w:lineRule="auto"/>
        <w:ind w:left="120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7.1,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</w:t>
      </w:r>
      <w:r>
        <w:rPr>
          <w:rFonts w:ascii="Palatino Linotype" w:eastAsia="Palatino Linotype" w:hAnsi="Palatino Linotype" w:cs="Palatino Linotype"/>
          <w:color w:val="0000FF"/>
          <w:spacing w:val="-14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roubleshooting</w:t>
      </w:r>
      <w:r>
        <w:rPr>
          <w:rFonts w:ascii="Palatino Linotype" w:eastAsia="Palatino Linotype" w:hAnsi="Palatino Linotype" w:cs="Palatino Linotype"/>
          <w:color w:val="0000FF"/>
          <w:spacing w:val="-1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oces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es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pag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31</w:t>
      </w:r>
    </w:p>
    <w:p w14:paraId="650A815E" w14:textId="77777777" w:rsidR="001C3088" w:rsidRDefault="00F6259B">
      <w:pPr>
        <w:spacing w:before="60" w:after="0" w:line="240" w:lineRule="auto"/>
        <w:ind w:left="120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7.2,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w w:val="99"/>
          <w:sz w:val="20"/>
          <w:szCs w:val="20"/>
        </w:rPr>
        <w:t>“</w:t>
      </w:r>
      <w:proofErr w:type="spellStart"/>
      <w:r>
        <w:rPr>
          <w:rFonts w:ascii="Palatino Linotype" w:eastAsia="Palatino Linotype" w:hAnsi="Palatino Linotype" w:cs="Palatino Linotype"/>
          <w:color w:val="0000FF"/>
          <w:spacing w:val="1"/>
          <w:w w:val="99"/>
          <w:sz w:val="20"/>
          <w:szCs w:val="20"/>
        </w:rPr>
        <w:t>Out</w:t>
      </w:r>
      <w:r>
        <w:rPr>
          <w:rFonts w:ascii="Palatino Linotype" w:eastAsia="Palatino Linotype" w:hAnsi="Palatino Linotype" w:cs="Palatino Linotype"/>
          <w:color w:val="0000FF"/>
          <w:spacing w:val="-1"/>
          <w:w w:val="99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color w:val="0000FF"/>
          <w:spacing w:val="1"/>
          <w:w w:val="99"/>
          <w:sz w:val="20"/>
          <w:szCs w:val="20"/>
        </w:rPr>
        <w:t>fM</w:t>
      </w:r>
      <w:r>
        <w:rPr>
          <w:rFonts w:ascii="Palatino Linotype" w:eastAsia="Palatino Linotype" w:hAnsi="Palatino Linotype" w:cs="Palatino Linotype"/>
          <w:color w:val="0000FF"/>
          <w:spacing w:val="-1"/>
          <w:w w:val="99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1"/>
          <w:w w:val="99"/>
          <w:sz w:val="20"/>
          <w:szCs w:val="20"/>
        </w:rPr>
        <w:t>moryE</w:t>
      </w:r>
      <w:r>
        <w:rPr>
          <w:rFonts w:ascii="Palatino Linotype" w:eastAsia="Palatino Linotype" w:hAnsi="Palatino Linotype" w:cs="Palatino Linotype"/>
          <w:color w:val="0000FF"/>
          <w:spacing w:val="-1"/>
          <w:w w:val="99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1"/>
          <w:w w:val="99"/>
          <w:sz w:val="20"/>
          <w:szCs w:val="20"/>
        </w:rPr>
        <w:t>ro</w:t>
      </w:r>
      <w:r>
        <w:rPr>
          <w:rFonts w:ascii="Palatino Linotype" w:eastAsia="Palatino Linotype" w:hAnsi="Palatino Linotype" w:cs="Palatino Linotype"/>
          <w:color w:val="0000FF"/>
          <w:spacing w:val="-8"/>
          <w:w w:val="99"/>
          <w:sz w:val="20"/>
          <w:szCs w:val="20"/>
        </w:rPr>
        <w:t>r</w:t>
      </w:r>
      <w:proofErr w:type="spellEnd"/>
      <w:r>
        <w:rPr>
          <w:rFonts w:ascii="Palatino Linotype" w:eastAsia="Palatino Linotype" w:hAnsi="Palatino Linotype" w:cs="Palatino Linotype"/>
          <w:color w:val="0000FF"/>
          <w:spacing w:val="1"/>
          <w:w w:val="99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w w:val="99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1"/>
          <w:w w:val="9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31</w:t>
      </w:r>
    </w:p>
    <w:p w14:paraId="5F11DDC5" w14:textId="77777777" w:rsidR="001C3088" w:rsidRDefault="00F6259B">
      <w:pPr>
        <w:spacing w:before="60" w:after="0" w:line="240" w:lineRule="auto"/>
        <w:ind w:left="120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7.3,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“In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alid</w:t>
      </w:r>
      <w:r>
        <w:rPr>
          <w:rFonts w:ascii="Palatino Linotype" w:eastAsia="Palatino Linotype" w:hAnsi="Palatino Linotype" w:cs="Palatino Linotype"/>
          <w:color w:val="0000FF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Comman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color w:val="0000FF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Client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Credentials,”</w:t>
      </w:r>
      <w:r>
        <w:rPr>
          <w:rFonts w:ascii="Palatino Linotype" w:eastAsia="Palatino Linotype" w:hAnsi="Palatino Linotype" w:cs="Palatino Linotype"/>
          <w:color w:val="0000FF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age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31</w:t>
      </w:r>
    </w:p>
    <w:p w14:paraId="4B75BA9D" w14:textId="77777777" w:rsidR="001C3088" w:rsidRDefault="00F6259B">
      <w:pPr>
        <w:spacing w:before="60" w:after="0" w:line="240" w:lineRule="auto"/>
        <w:ind w:left="120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7.4,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“In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alid</w:t>
      </w:r>
      <w:r>
        <w:rPr>
          <w:rFonts w:ascii="Palatino Linotype" w:eastAsia="Palatino Linotype" w:hAnsi="Palatino Linotype" w:cs="Palatino Linotype"/>
          <w:color w:val="0000FF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Client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Credentials,”</w:t>
      </w:r>
      <w:r>
        <w:rPr>
          <w:rFonts w:ascii="Palatino Linotype" w:eastAsia="Palatino Linotype" w:hAnsi="Palatino Linotype" w:cs="Palatino Linotype"/>
          <w:color w:val="0000FF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32</w:t>
      </w:r>
    </w:p>
    <w:p w14:paraId="7E84F006" w14:textId="77777777" w:rsidR="001C3088" w:rsidRDefault="00F6259B">
      <w:pPr>
        <w:spacing w:before="60" w:after="0" w:line="240" w:lineRule="auto"/>
        <w:ind w:left="120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7.5,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“Hostn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am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IP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Doe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Not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atch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-14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Chain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Cer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ica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e,”</w:t>
      </w:r>
      <w:r>
        <w:rPr>
          <w:rFonts w:ascii="Palatino Linotype" w:eastAsia="Palatino Linotype" w:hAnsi="Palatino Linotype" w:cs="Palatino Linotype"/>
          <w:color w:val="0000FF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age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32</w:t>
      </w:r>
    </w:p>
    <w:p w14:paraId="4CF911F6" w14:textId="77777777" w:rsidR="001C3088" w:rsidRDefault="00F6259B">
      <w:pPr>
        <w:spacing w:before="60" w:after="0" w:line="240" w:lineRule="auto"/>
        <w:ind w:left="120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7.6,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-29"/>
          <w:sz w:val="20"/>
          <w:szCs w:val="20"/>
        </w:rPr>
        <w:t>“</w:t>
      </w:r>
      <w:proofErr w:type="spellStart"/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ArraySyntax</w:t>
      </w:r>
      <w:proofErr w:type="spellEnd"/>
      <w:r>
        <w:rPr>
          <w:rFonts w:ascii="Palatino Linotype" w:eastAsia="Palatino Linotype" w:hAnsi="Palatino Linotype" w:cs="Palatino Linotype"/>
          <w:color w:val="0000FF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Environment</w:t>
      </w:r>
      <w:r>
        <w:rPr>
          <w:rFonts w:ascii="Palatino Linotype" w:eastAsia="Palatino Linotype" w:hAnsi="Palatino Linotype" w:cs="Palatino Linotype"/>
          <w:color w:val="0000FF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-17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ar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iab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No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Set,”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33</w:t>
      </w:r>
    </w:p>
    <w:p w14:paraId="0A32E6E8" w14:textId="77777777" w:rsidR="001C3088" w:rsidRDefault="00F6259B">
      <w:pPr>
        <w:spacing w:before="60" w:after="0" w:line="266" w:lineRule="exact"/>
        <w:ind w:left="120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7.7,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“Dependency</w:t>
      </w:r>
      <w:r>
        <w:rPr>
          <w:rFonts w:ascii="Palatino Linotype" w:eastAsia="Palatino Linotype" w:hAnsi="Palatino Linotype" w:cs="Palatino Linotype"/>
          <w:color w:val="0000FF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ss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ng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33</w:t>
      </w:r>
    </w:p>
    <w:p w14:paraId="5DD11245" w14:textId="77777777" w:rsidR="001C3088" w:rsidRDefault="001C3088">
      <w:pPr>
        <w:spacing w:before="7" w:after="0" w:line="150" w:lineRule="exact"/>
        <w:rPr>
          <w:sz w:val="15"/>
          <w:szCs w:val="15"/>
        </w:rPr>
      </w:pPr>
    </w:p>
    <w:p w14:paraId="38B6BF8D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55DF5FEF" w14:textId="77777777" w:rsidR="001C3088" w:rsidRDefault="00F6259B">
      <w:pPr>
        <w:tabs>
          <w:tab w:val="left" w:pos="1020"/>
        </w:tabs>
        <w:spacing w:before="11" w:after="0" w:line="240" w:lineRule="auto"/>
        <w:ind w:left="182" w:right="-20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w w:val="83"/>
          <w:sz w:val="38"/>
          <w:szCs w:val="38"/>
        </w:rPr>
        <w:t>7.1</w:t>
      </w:r>
      <w:r>
        <w:rPr>
          <w:rFonts w:ascii="Arial" w:eastAsia="Arial" w:hAnsi="Arial" w:cs="Arial"/>
          <w:b/>
          <w:bCs/>
          <w:sz w:val="38"/>
          <w:szCs w:val="38"/>
        </w:rPr>
        <w:tab/>
      </w:r>
      <w:r>
        <w:rPr>
          <w:rFonts w:ascii="Arial" w:eastAsia="Arial" w:hAnsi="Arial" w:cs="Arial"/>
          <w:b/>
          <w:bCs/>
          <w:spacing w:val="-14"/>
          <w:w w:val="83"/>
          <w:sz w:val="38"/>
          <w:szCs w:val="38"/>
        </w:rPr>
        <w:t>T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roubleshooting</w:t>
      </w:r>
      <w:r>
        <w:rPr>
          <w:rFonts w:ascii="Arial" w:eastAsia="Arial" w:hAnsi="Arial" w:cs="Arial"/>
          <w:b/>
          <w:bCs/>
          <w:spacing w:val="-3"/>
          <w:w w:val="83"/>
          <w:sz w:val="38"/>
          <w:szCs w:val="38"/>
        </w:rPr>
        <w:t xml:space="preserve"> 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Driver Processes</w:t>
      </w:r>
    </w:p>
    <w:p w14:paraId="75703A40" w14:textId="77777777" w:rsidR="001C3088" w:rsidRDefault="001C3088">
      <w:pPr>
        <w:spacing w:before="7" w:after="0" w:line="200" w:lineRule="exact"/>
        <w:rPr>
          <w:sz w:val="20"/>
          <w:szCs w:val="20"/>
        </w:rPr>
      </w:pPr>
    </w:p>
    <w:p w14:paraId="6D778EB3" w14:textId="77777777" w:rsidR="001C3088" w:rsidRDefault="00F6259B">
      <w:pPr>
        <w:spacing w:after="0" w:line="240" w:lineRule="exact"/>
        <w:ind w:left="1020" w:right="185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ew</w:t>
      </w:r>
      <w:r>
        <w:rPr>
          <w:rFonts w:ascii="Palatino Linotype" w:eastAsia="Palatino Linotype" w:hAnsi="Palatino Linotype" w:cs="Palatino Linotype"/>
          <w:sz w:val="20"/>
          <w:szCs w:val="20"/>
        </w:rPr>
        <w:t>ing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processes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necessary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nalyze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unexpected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b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havio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vie</w:t>
      </w:r>
      <w:r>
        <w:rPr>
          <w:rFonts w:ascii="Palatino Linotype" w:eastAsia="Palatino Linotype" w:hAnsi="Palatino Linotype" w:cs="Palatino Linotype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proc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ssing 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nts,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DS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ace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6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shoul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onl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during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tes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ing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troubleshooting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Runni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g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ace</w:t>
      </w:r>
      <w:proofErr w:type="spellEnd"/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hile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odu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tio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increa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tiliza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Ide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nager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er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can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cause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ents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process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21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mor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information,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“</w:t>
      </w:r>
      <w:hyperlink r:id="rId59" w:anchor="b1rc1vm">
        <w:r>
          <w:rPr>
            <w:rFonts w:ascii="Palatino Linotype" w:eastAsia="Palatino Linotype" w:hAnsi="Palatino Linotype" w:cs="Palatino Linotype"/>
            <w:color w:val="0000FF"/>
            <w:spacing w:val="-3"/>
            <w:sz w:val="20"/>
            <w:szCs w:val="20"/>
          </w:rPr>
          <w:t>V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ew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ing</w:t>
        </w:r>
        <w:r>
          <w:rPr>
            <w:rFonts w:ascii="Palatino Linotype" w:eastAsia="Palatino Linotype" w:hAnsi="Palatino Linotype" w:cs="Palatino Linotype"/>
            <w:color w:val="0000FF"/>
            <w:spacing w:val="-8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dent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ty</w:t>
        </w:r>
        <w:r>
          <w:rPr>
            <w:rFonts w:ascii="Palatino Linotype" w:eastAsia="Palatino Linotype" w:hAnsi="Palatino Linotype" w:cs="Palatino Linotype"/>
            <w:color w:val="0000FF"/>
            <w:spacing w:val="-7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M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na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g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 xml:space="preserve">r </w:t>
        </w:r>
      </w:hyperlink>
      <w:hyperlink r:id="rId60" w:anchor="b1rc1vm"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Proce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s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se</w:t>
        </w:r>
        <w:r>
          <w:rPr>
            <w:rFonts w:ascii="Palatino Linotype" w:eastAsia="Palatino Linotype" w:hAnsi="Palatino Linotype" w:cs="Palatino Linotype"/>
            <w:color w:val="0000FF"/>
            <w:spacing w:val="-2"/>
            <w:sz w:val="20"/>
            <w:szCs w:val="20"/>
          </w:rPr>
          <w:t>s</w:t>
        </w:r>
      </w:hyperlink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00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00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hyperlink r:id="rId61" w:anchor="Front"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t>d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en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ity</w:t>
        </w:r>
        <w:r>
          <w:rPr>
            <w:rFonts w:ascii="Palatino Linotype" w:eastAsia="Palatino Linotype" w:hAnsi="Palatino Linotype" w:cs="Palatino Linotype"/>
            <w:i/>
            <w:color w:val="0000FF"/>
            <w:spacing w:val="-5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pacing w:val="2"/>
            <w:sz w:val="20"/>
            <w:szCs w:val="20"/>
          </w:rPr>
          <w:t>M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anager</w:t>
        </w:r>
        <w:r>
          <w:rPr>
            <w:rFonts w:ascii="Palatino Linotype" w:eastAsia="Palatino Linotype" w:hAnsi="Palatino Linotype" w:cs="Palatino Linotype"/>
            <w:i/>
            <w:color w:val="0000FF"/>
            <w:spacing w:val="-6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4.0.2</w:t>
        </w:r>
        <w:r>
          <w:rPr>
            <w:rFonts w:ascii="Palatino Linotype" w:eastAsia="Palatino Linotype" w:hAnsi="Palatino Linotype" w:cs="Palatino Linotype"/>
            <w:i/>
            <w:color w:val="0000FF"/>
            <w:spacing w:val="-4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Common</w:t>
        </w:r>
        <w:r>
          <w:rPr>
            <w:rFonts w:ascii="Palatino Linotype" w:eastAsia="Palatino Linotype" w:hAnsi="Palatino Linotype" w:cs="Palatino Linotype"/>
            <w:i/>
            <w:color w:val="0000FF"/>
            <w:spacing w:val="-7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t>D</w:t>
        </w:r>
        <w:r>
          <w:rPr>
            <w:rFonts w:ascii="Palatino Linotype" w:eastAsia="Palatino Linotype" w:hAnsi="Palatino Linotype" w:cs="Palatino Linotype"/>
            <w:i/>
            <w:color w:val="0000FF"/>
            <w:spacing w:val="-1"/>
            <w:sz w:val="20"/>
            <w:szCs w:val="20"/>
          </w:rPr>
          <w:t>r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v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r</w:t>
        </w:r>
        <w:r>
          <w:rPr>
            <w:rFonts w:ascii="Palatino Linotype" w:eastAsia="Palatino Linotype" w:hAnsi="Palatino Linotype" w:cs="Palatino Linotype"/>
            <w:i/>
            <w:color w:val="0000FF"/>
            <w:spacing w:val="-5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dm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n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i/>
            <w:color w:val="0000FF"/>
            <w:spacing w:val="-1"/>
            <w:sz w:val="20"/>
            <w:szCs w:val="20"/>
          </w:rPr>
          <w:t>s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t>tra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ti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t>o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n</w:t>
        </w:r>
        <w:r>
          <w:rPr>
            <w:rFonts w:ascii="Palatino Linotype" w:eastAsia="Palatino Linotype" w:hAnsi="Palatino Linotype" w:cs="Palatino Linotype"/>
            <w:i/>
            <w:color w:val="0000FF"/>
            <w:spacing w:val="-12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Guide</w:t>
        </w:r>
      </w:hyperlink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</w:p>
    <w:p w14:paraId="1EAA6722" w14:textId="77777777" w:rsidR="001C3088" w:rsidRDefault="001C3088">
      <w:pPr>
        <w:spacing w:before="6" w:after="0" w:line="170" w:lineRule="exact"/>
        <w:rPr>
          <w:sz w:val="17"/>
          <w:szCs w:val="17"/>
        </w:rPr>
      </w:pPr>
    </w:p>
    <w:p w14:paraId="0A4351CE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53A60621" w14:textId="77777777" w:rsidR="001C3088" w:rsidRDefault="00F6259B">
      <w:pPr>
        <w:tabs>
          <w:tab w:val="left" w:pos="1020"/>
        </w:tabs>
        <w:spacing w:after="0" w:line="240" w:lineRule="auto"/>
        <w:ind w:left="182" w:right="-20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w w:val="83"/>
          <w:sz w:val="38"/>
          <w:szCs w:val="38"/>
        </w:rPr>
        <w:t>7.2</w:t>
      </w:r>
      <w:r>
        <w:rPr>
          <w:rFonts w:ascii="Arial" w:eastAsia="Arial" w:hAnsi="Arial" w:cs="Arial"/>
          <w:b/>
          <w:bCs/>
          <w:sz w:val="38"/>
          <w:szCs w:val="38"/>
        </w:rPr>
        <w:tab/>
      </w:r>
      <w:proofErr w:type="spellStart"/>
      <w:r>
        <w:rPr>
          <w:rFonts w:ascii="Arial" w:eastAsia="Arial" w:hAnsi="Arial" w:cs="Arial"/>
          <w:b/>
          <w:bCs/>
          <w:w w:val="83"/>
          <w:sz w:val="38"/>
          <w:szCs w:val="38"/>
        </w:rPr>
        <w:t>OutOfMemoryError</w:t>
      </w:r>
      <w:proofErr w:type="spellEnd"/>
    </w:p>
    <w:p w14:paraId="234605F8" w14:textId="77777777" w:rsidR="001C3088" w:rsidRDefault="001C3088">
      <w:pPr>
        <w:spacing w:before="10" w:after="0" w:line="180" w:lineRule="exact"/>
        <w:rPr>
          <w:sz w:val="18"/>
          <w:szCs w:val="18"/>
        </w:rPr>
      </w:pPr>
    </w:p>
    <w:p w14:paraId="505FB6BC" w14:textId="77777777" w:rsidR="001C3088" w:rsidRDefault="00F6259B">
      <w:pPr>
        <w:spacing w:after="0" w:line="240" w:lineRule="auto"/>
        <w:ind w:left="102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SA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shuts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ja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a.lang.OutOfM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oryE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or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</w:rPr>
        <w:t>:</w:t>
      </w:r>
    </w:p>
    <w:p w14:paraId="02F23A9E" w14:textId="77777777" w:rsidR="001C3088" w:rsidRDefault="001C3088">
      <w:pPr>
        <w:spacing w:before="9" w:after="0" w:line="150" w:lineRule="exact"/>
        <w:rPr>
          <w:sz w:val="15"/>
          <w:szCs w:val="15"/>
        </w:rPr>
      </w:pPr>
    </w:p>
    <w:p w14:paraId="21BF7D97" w14:textId="77777777" w:rsidR="001C3088" w:rsidRDefault="00F6259B">
      <w:pPr>
        <w:spacing w:after="0" w:line="240" w:lineRule="exact"/>
        <w:ind w:left="1440" w:right="185" w:hanging="227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proofErr w:type="gramEnd"/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sett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ng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creas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DHOST_JVM_INITI</w:t>
      </w:r>
      <w:r>
        <w:rPr>
          <w:rFonts w:ascii="Courier New" w:eastAsia="Courier New" w:hAnsi="Courier New" w:cs="Courier New"/>
          <w:w w:val="94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L_HEA</w:t>
      </w:r>
      <w:r>
        <w:rPr>
          <w:rFonts w:ascii="Courier New" w:eastAsia="Courier New" w:hAnsi="Courier New" w:cs="Courier New"/>
          <w:w w:val="94"/>
          <w:sz w:val="19"/>
          <w:szCs w:val="19"/>
        </w:rPr>
        <w:t>P</w:t>
      </w:r>
      <w:r>
        <w:rPr>
          <w:rFonts w:ascii="Courier New" w:eastAsia="Courier New" w:hAnsi="Courier New" w:cs="Courier New"/>
          <w:spacing w:val="-38"/>
          <w:w w:val="94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pacing w:val="-1"/>
          <w:w w:val="95"/>
          <w:sz w:val="19"/>
          <w:szCs w:val="19"/>
        </w:rPr>
        <w:t>DHOST_JVM_MAX_HEA</w:t>
      </w:r>
      <w:r>
        <w:rPr>
          <w:rFonts w:ascii="Courier New" w:eastAsia="Courier New" w:hAnsi="Courier New" w:cs="Courier New"/>
          <w:w w:val="95"/>
          <w:sz w:val="19"/>
          <w:szCs w:val="19"/>
        </w:rPr>
        <w:t>P</w:t>
      </w:r>
      <w:r>
        <w:rPr>
          <w:rFonts w:ascii="Courier New" w:eastAsia="Courier New" w:hAnsi="Courier New" w:cs="Courier New"/>
          <w:spacing w:val="-69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envi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onment 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ri</w:t>
      </w:r>
      <w:r>
        <w:rPr>
          <w:rFonts w:ascii="Palatino Linotype" w:eastAsia="Palatino Linotype" w:hAnsi="Palatino Linotype" w:cs="Palatino Linotype"/>
          <w:sz w:val="20"/>
          <w:szCs w:val="20"/>
        </w:rPr>
        <w:t>ab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4A41DA8E" w14:textId="77777777" w:rsidR="001C3088" w:rsidRDefault="00F6259B">
      <w:pPr>
        <w:spacing w:before="72" w:after="0" w:line="240" w:lineRule="auto"/>
        <w:ind w:left="12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2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Res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art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5B6A5C1E" w14:textId="77777777" w:rsidR="001C3088" w:rsidRDefault="00F6259B">
      <w:pPr>
        <w:spacing w:before="60" w:after="0" w:line="240" w:lineRule="auto"/>
        <w:ind w:left="12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3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Monitor</w:t>
      </w:r>
      <w:proofErr w:type="gramEnd"/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make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re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bl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ov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id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enough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21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1A5CBF45" w14:textId="77777777" w:rsidR="001C3088" w:rsidRDefault="001C3088">
      <w:pPr>
        <w:spacing w:before="1" w:after="0" w:line="130" w:lineRule="exact"/>
        <w:rPr>
          <w:sz w:val="13"/>
          <w:szCs w:val="13"/>
        </w:rPr>
      </w:pPr>
    </w:p>
    <w:p w14:paraId="732281C5" w14:textId="77777777" w:rsidR="001C3088" w:rsidRDefault="00F6259B">
      <w:pPr>
        <w:spacing w:after="0" w:line="240" w:lineRule="auto"/>
        <w:ind w:left="102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info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ation,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“</w:t>
      </w:r>
      <w:hyperlink r:id="rId62" w:anchor="bg0n8f8"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Configuring</w:t>
        </w:r>
        <w:r>
          <w:rPr>
            <w:rFonts w:ascii="Palatino Linotype" w:eastAsia="Palatino Linotype" w:hAnsi="Palatino Linotype" w:cs="Palatino Linotype"/>
            <w:color w:val="0000FF"/>
            <w:spacing w:val="-12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Ja</w:t>
        </w:r>
        <w:r>
          <w:rPr>
            <w:rFonts w:ascii="Palatino Linotype" w:eastAsia="Palatino Linotype" w:hAnsi="Palatino Linotype" w:cs="Palatino Linotype"/>
            <w:color w:val="0000FF"/>
            <w:spacing w:val="-5"/>
            <w:sz w:val="20"/>
            <w:szCs w:val="20"/>
          </w:rPr>
          <w:t>v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color w:val="0000FF"/>
            <w:spacing w:val="-4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Environment</w:t>
        </w:r>
        <w:r>
          <w:rPr>
            <w:rFonts w:ascii="Palatino Linotype" w:eastAsia="Palatino Linotype" w:hAnsi="Palatino Linotype" w:cs="Palatino Linotype"/>
            <w:color w:val="0000FF"/>
            <w:spacing w:val="-12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FF"/>
            <w:spacing w:val="-6"/>
            <w:sz w:val="20"/>
            <w:szCs w:val="20"/>
          </w:rPr>
          <w:t>P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arameter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s</w:t>
        </w:r>
      </w:hyperlink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00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hyperlink r:id="rId63" w:anchor="Front">
        <w:r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t>Iden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ti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y</w:t>
        </w:r>
        <w:r>
          <w:rPr>
            <w:rFonts w:ascii="Palatino Linotype" w:eastAsia="Palatino Linotype" w:hAnsi="Palatino Linotype" w:cs="Palatino Linotype"/>
            <w:i/>
            <w:color w:val="0000FF"/>
            <w:spacing w:val="-6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Manager</w:t>
        </w:r>
        <w:r>
          <w:rPr>
            <w:rFonts w:ascii="Palatino Linotype" w:eastAsia="Palatino Linotype" w:hAnsi="Palatino Linotype" w:cs="Palatino Linotype"/>
            <w:i/>
            <w:color w:val="0000FF"/>
            <w:spacing w:val="-7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4.0.2</w:t>
        </w:r>
      </w:hyperlink>
    </w:p>
    <w:p w14:paraId="0DD95C41" w14:textId="77777777" w:rsidR="001C3088" w:rsidRDefault="00F6259B">
      <w:pPr>
        <w:spacing w:after="0" w:line="240" w:lineRule="exact"/>
        <w:ind w:left="1020" w:right="-20"/>
        <w:rPr>
          <w:rFonts w:ascii="Palatino Linotype" w:eastAsia="Palatino Linotype" w:hAnsi="Palatino Linotype" w:cs="Palatino Linotype"/>
          <w:sz w:val="20"/>
          <w:szCs w:val="20"/>
        </w:rPr>
      </w:pPr>
      <w:hyperlink r:id="rId64" w:anchor="Front">
        <w:r>
          <w:rPr>
            <w:rFonts w:ascii="Palatino Linotype" w:eastAsia="Palatino Linotype" w:hAnsi="Palatino Linotype" w:cs="Palatino Linotype"/>
            <w:i/>
            <w:color w:val="0000FF"/>
            <w:spacing w:val="2"/>
            <w:position w:val="1"/>
            <w:sz w:val="20"/>
            <w:szCs w:val="20"/>
          </w:rPr>
          <w:t>C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om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position w:val="1"/>
            <w:sz w:val="20"/>
            <w:szCs w:val="20"/>
          </w:rPr>
          <w:t>m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on</w:t>
        </w:r>
        <w:r>
          <w:rPr>
            <w:rFonts w:ascii="Palatino Linotype" w:eastAsia="Palatino Linotype" w:hAnsi="Palatino Linotype" w:cs="Palatino Linotype"/>
            <w:i/>
            <w:color w:val="0000FF"/>
            <w:spacing w:val="-7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position w:val="1"/>
            <w:sz w:val="20"/>
            <w:szCs w:val="20"/>
          </w:rPr>
          <w:t>D</w:t>
        </w:r>
        <w:r>
          <w:rPr>
            <w:rFonts w:ascii="Palatino Linotype" w:eastAsia="Palatino Linotype" w:hAnsi="Palatino Linotype" w:cs="Palatino Linotype"/>
            <w:i/>
            <w:color w:val="0000FF"/>
            <w:spacing w:val="-1"/>
            <w:position w:val="1"/>
            <w:sz w:val="20"/>
            <w:szCs w:val="20"/>
          </w:rPr>
          <w:t>r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position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v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position w:val="1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r</w:t>
        </w:r>
        <w:r>
          <w:rPr>
            <w:rFonts w:ascii="Palatino Linotype" w:eastAsia="Palatino Linotype" w:hAnsi="Palatino Linotype" w:cs="Palatino Linotype"/>
            <w:i/>
            <w:color w:val="0000FF"/>
            <w:spacing w:val="-5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position w:val="1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dm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position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n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position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i/>
            <w:color w:val="0000FF"/>
            <w:spacing w:val="-1"/>
            <w:position w:val="1"/>
            <w:sz w:val="20"/>
            <w:szCs w:val="20"/>
          </w:rPr>
          <w:t>s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position w:val="1"/>
            <w:sz w:val="20"/>
            <w:szCs w:val="20"/>
          </w:rPr>
          <w:t>tra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ti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position w:val="1"/>
            <w:sz w:val="20"/>
            <w:szCs w:val="20"/>
          </w:rPr>
          <w:t>o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n</w:t>
        </w:r>
        <w:r>
          <w:rPr>
            <w:rFonts w:ascii="Palatino Linotype" w:eastAsia="Palatino Linotype" w:hAnsi="Palatino Linotype" w:cs="Palatino Linotype"/>
            <w:i/>
            <w:color w:val="0000FF"/>
            <w:spacing w:val="-12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Guid</w:t>
        </w:r>
        <w:r>
          <w:rPr>
            <w:rFonts w:ascii="Palatino Linotype" w:eastAsia="Palatino Linotype" w:hAnsi="Palatino Linotype" w:cs="Palatino Linotype"/>
            <w:i/>
            <w:color w:val="0000FF"/>
            <w:spacing w:val="-1"/>
            <w:position w:val="1"/>
            <w:sz w:val="20"/>
            <w:szCs w:val="20"/>
          </w:rPr>
          <w:t>e</w:t>
        </w:r>
      </w:hyperlink>
      <w:r>
        <w:rPr>
          <w:rFonts w:ascii="Palatino Linotype" w:eastAsia="Palatino Linotype" w:hAnsi="Palatino Linotype" w:cs="Palatino Linotype"/>
          <w:color w:val="000000"/>
          <w:position w:val="1"/>
          <w:sz w:val="20"/>
          <w:szCs w:val="20"/>
        </w:rPr>
        <w:t>.</w:t>
      </w:r>
    </w:p>
    <w:p w14:paraId="66B4DC7D" w14:textId="77777777" w:rsidR="001C3088" w:rsidRDefault="001C3088">
      <w:pPr>
        <w:spacing w:before="4" w:after="0" w:line="160" w:lineRule="exact"/>
        <w:rPr>
          <w:sz w:val="16"/>
          <w:szCs w:val="16"/>
        </w:rPr>
      </w:pPr>
    </w:p>
    <w:p w14:paraId="437B8E10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7605CFCE" w14:textId="77777777" w:rsidR="001C3088" w:rsidRDefault="00F6259B">
      <w:pPr>
        <w:tabs>
          <w:tab w:val="left" w:pos="1020"/>
        </w:tabs>
        <w:spacing w:after="0" w:line="240" w:lineRule="auto"/>
        <w:ind w:left="182" w:right="-20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w w:val="83"/>
          <w:sz w:val="38"/>
          <w:szCs w:val="38"/>
        </w:rPr>
        <w:t>7.3</w:t>
      </w:r>
      <w:r>
        <w:rPr>
          <w:rFonts w:ascii="Arial" w:eastAsia="Arial" w:hAnsi="Arial" w:cs="Arial"/>
          <w:b/>
          <w:bCs/>
          <w:sz w:val="38"/>
          <w:szCs w:val="38"/>
        </w:rPr>
        <w:tab/>
      </w:r>
      <w:r>
        <w:rPr>
          <w:rFonts w:ascii="Arial" w:eastAsia="Arial" w:hAnsi="Arial" w:cs="Arial"/>
          <w:b/>
          <w:bCs/>
          <w:spacing w:val="1"/>
          <w:w w:val="83"/>
          <w:sz w:val="38"/>
          <w:szCs w:val="38"/>
        </w:rPr>
        <w:t>I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nvalid Command Client Credentials</w:t>
      </w:r>
    </w:p>
    <w:p w14:paraId="5802036D" w14:textId="77777777" w:rsidR="001C3088" w:rsidRDefault="001C3088">
      <w:pPr>
        <w:spacing w:before="10" w:after="0" w:line="180" w:lineRule="exact"/>
        <w:rPr>
          <w:sz w:val="18"/>
          <w:szCs w:val="18"/>
        </w:rPr>
      </w:pPr>
    </w:p>
    <w:p w14:paraId="604A5486" w14:textId="77777777" w:rsidR="001C3088" w:rsidRDefault="00F6259B">
      <w:pPr>
        <w:spacing w:after="0" w:line="240" w:lineRule="auto"/>
        <w:ind w:left="102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may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shut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dow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du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start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with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lo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ing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rror:</w:t>
      </w:r>
    </w:p>
    <w:p w14:paraId="1E99700C" w14:textId="77777777" w:rsidR="001C3088" w:rsidRDefault="001C3088">
      <w:pPr>
        <w:spacing w:after="0"/>
        <w:sectPr w:rsidR="001C3088">
          <w:footerReference w:type="even" r:id="rId65"/>
          <w:footerReference w:type="default" r:id="rId66"/>
          <w:pgSz w:w="12240" w:h="15840"/>
          <w:pgMar w:top="1080" w:right="1020" w:bottom="900" w:left="1100" w:header="0" w:footer="708" w:gutter="0"/>
          <w:pgNumType w:start="31"/>
          <w:cols w:space="720"/>
        </w:sectPr>
      </w:pPr>
    </w:p>
    <w:p w14:paraId="7F6C4E41" w14:textId="77777777" w:rsidR="001C3088" w:rsidRDefault="00F6259B">
      <w:pPr>
        <w:spacing w:before="94" w:after="0" w:line="190" w:lineRule="exact"/>
        <w:ind w:left="1320" w:right="5018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w w:val="94"/>
          <w:sz w:val="19"/>
          <w:szCs w:val="19"/>
        </w:rPr>
        <w:lastRenderedPageBreak/>
        <w:t>[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04/23/1</w:t>
      </w:r>
      <w:r>
        <w:rPr>
          <w:rFonts w:ascii="Courier New" w:eastAsia="Courier New" w:hAnsi="Courier New" w:cs="Courier New"/>
          <w:w w:val="94"/>
          <w:sz w:val="19"/>
          <w:szCs w:val="19"/>
        </w:rPr>
        <w:t>3</w:t>
      </w:r>
      <w:r>
        <w:rPr>
          <w:rFonts w:ascii="Courier New" w:eastAsia="Courier New" w:hAnsi="Courier New" w:cs="Courier New"/>
          <w:spacing w:val="10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14:16:27.990]</w:t>
      </w:r>
      <w:proofErr w:type="gramStart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:RS</w:t>
      </w:r>
      <w:r>
        <w:rPr>
          <w:rFonts w:ascii="Courier New" w:eastAsia="Courier New" w:hAnsi="Courier New" w:cs="Courier New"/>
          <w:w w:val="94"/>
          <w:sz w:val="19"/>
          <w:szCs w:val="19"/>
        </w:rPr>
        <w:t>A</w:t>
      </w:r>
      <w:proofErr w:type="gramEnd"/>
      <w:r>
        <w:rPr>
          <w:rFonts w:ascii="Courier New" w:eastAsia="Courier New" w:hAnsi="Courier New" w:cs="Courier New"/>
          <w:spacing w:val="18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 xml:space="preserve">ST: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irXM</w:t>
      </w:r>
      <w:r>
        <w:rPr>
          <w:rFonts w:ascii="Courier New" w:eastAsia="Courier New" w:hAnsi="Courier New" w:cs="Courier New"/>
          <w:sz w:val="19"/>
          <w:szCs w:val="19"/>
        </w:rPr>
        <w:t>L</w:t>
      </w:r>
      <w:proofErr w:type="spellEnd"/>
      <w:r>
        <w:rPr>
          <w:rFonts w:ascii="Courier New" w:eastAsia="Courier New" w:hAnsi="Courier New" w:cs="Courier New"/>
          <w:spacing w:val="-4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Lo</w:t>
      </w:r>
      <w:r>
        <w:rPr>
          <w:rFonts w:ascii="Courier New" w:eastAsia="Courier New" w:hAnsi="Courier New" w:cs="Courier New"/>
          <w:sz w:val="19"/>
          <w:szCs w:val="19"/>
        </w:rPr>
        <w:t>g</w:t>
      </w:r>
      <w:r>
        <w:rPr>
          <w:rFonts w:ascii="Courier New" w:eastAsia="Courier New" w:hAnsi="Courier New" w:cs="Courier New"/>
          <w:spacing w:val="-2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Even</w:t>
      </w:r>
      <w:r>
        <w:rPr>
          <w:rFonts w:ascii="Courier New" w:eastAsia="Courier New" w:hAnsi="Courier New" w:cs="Courier New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3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5"/>
          <w:sz w:val="19"/>
          <w:szCs w:val="19"/>
        </w:rPr>
        <w:t>----------------</w:t>
      </w:r>
      <w:r>
        <w:rPr>
          <w:rFonts w:ascii="Courier New" w:eastAsia="Courier New" w:hAnsi="Courier New" w:cs="Courier New"/>
          <w:w w:val="95"/>
          <w:sz w:val="19"/>
          <w:szCs w:val="19"/>
        </w:rPr>
        <w:t>-</w:t>
      </w:r>
      <w:r>
        <w:rPr>
          <w:rFonts w:ascii="Courier New" w:eastAsia="Courier New" w:hAnsi="Courier New" w:cs="Courier New"/>
          <w:spacing w:val="-1"/>
          <w:w w:val="95"/>
          <w:sz w:val="19"/>
          <w:szCs w:val="19"/>
        </w:rPr>
        <w:t>--</w:t>
      </w:r>
    </w:p>
    <w:p w14:paraId="790301E8" w14:textId="77777777" w:rsidR="001C3088" w:rsidRDefault="00F6259B">
      <w:pPr>
        <w:tabs>
          <w:tab w:val="left" w:pos="2940"/>
        </w:tabs>
        <w:spacing w:after="0" w:line="190" w:lineRule="exact"/>
        <w:ind w:left="1862" w:right="383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-1"/>
          <w:sz w:val="19"/>
          <w:szCs w:val="19"/>
        </w:rPr>
        <w:t>Driver</w:t>
      </w:r>
      <w:r>
        <w:rPr>
          <w:rFonts w:ascii="Courier New" w:eastAsia="Courier New" w:hAnsi="Courier New" w:cs="Courier New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ab/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\EXAMPLE\services\</w:t>
      </w:r>
      <w:r>
        <w:rPr>
          <w:rFonts w:ascii="Courier New" w:eastAsia="Courier New" w:hAnsi="Courier New" w:cs="Courier New"/>
          <w:w w:val="94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rive</w:t>
      </w:r>
      <w:r>
        <w:rPr>
          <w:rFonts w:ascii="Courier New" w:eastAsia="Courier New" w:hAnsi="Courier New" w:cs="Courier New"/>
          <w:w w:val="94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26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Set\RSA Status</w:t>
      </w:r>
      <w:r>
        <w:rPr>
          <w:rFonts w:ascii="Courier New" w:eastAsia="Courier New" w:hAnsi="Courier New" w:cs="Courier New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ab/>
      </w:r>
      <w:r>
        <w:rPr>
          <w:rFonts w:ascii="Courier New" w:eastAsia="Courier New" w:hAnsi="Courier New" w:cs="Courier New"/>
          <w:spacing w:val="-1"/>
          <w:sz w:val="19"/>
          <w:szCs w:val="19"/>
        </w:rPr>
        <w:t>Fatal</w:t>
      </w:r>
    </w:p>
    <w:p w14:paraId="036D0983" w14:textId="77777777" w:rsidR="001C3088" w:rsidRDefault="00F6259B">
      <w:pPr>
        <w:spacing w:before="11" w:after="0" w:line="212" w:lineRule="auto"/>
        <w:ind w:left="1320" w:right="106" w:firstLine="49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-1"/>
          <w:sz w:val="19"/>
          <w:szCs w:val="19"/>
        </w:rPr>
        <w:t>Message</w:t>
      </w:r>
      <w:r>
        <w:rPr>
          <w:rFonts w:ascii="Courier New" w:eastAsia="Courier New" w:hAnsi="Courier New" w:cs="Courier New"/>
          <w:sz w:val="19"/>
          <w:szCs w:val="19"/>
        </w:rPr>
        <w:t>:</w:t>
      </w:r>
      <w:r>
        <w:rPr>
          <w:rFonts w:ascii="Courier New" w:eastAsia="Courier New" w:hAnsi="Courier New" w:cs="Courier New"/>
          <w:spacing w:val="34"/>
          <w:sz w:val="19"/>
          <w:szCs w:val="19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Code(</w:t>
      </w:r>
      <w:proofErr w:type="gramEnd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-9005</w:t>
      </w:r>
      <w:r>
        <w:rPr>
          <w:rFonts w:ascii="Courier New" w:eastAsia="Courier New" w:hAnsi="Courier New" w:cs="Courier New"/>
          <w:w w:val="94"/>
          <w:sz w:val="19"/>
          <w:szCs w:val="19"/>
        </w:rPr>
        <w:t>)</w:t>
      </w:r>
      <w:r>
        <w:rPr>
          <w:rFonts w:ascii="Courier New" w:eastAsia="Courier New" w:hAnsi="Courier New" w:cs="Courier New"/>
          <w:spacing w:val="2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Th</w:t>
      </w:r>
      <w:r>
        <w:rPr>
          <w:rFonts w:ascii="Courier New" w:eastAsia="Courier New" w:hAnsi="Courier New" w:cs="Courier New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3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drive</w:t>
      </w:r>
      <w:r>
        <w:rPr>
          <w:rFonts w:ascii="Courier New" w:eastAsia="Courier New" w:hAnsi="Courier New" w:cs="Courier New"/>
          <w:w w:val="94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4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returne</w:t>
      </w:r>
      <w:r>
        <w:rPr>
          <w:rFonts w:ascii="Courier New" w:eastAsia="Courier New" w:hAnsi="Courier New" w:cs="Courier New"/>
          <w:w w:val="94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-2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"fatal</w:t>
      </w:r>
      <w:r>
        <w:rPr>
          <w:rFonts w:ascii="Courier New" w:eastAsia="Courier New" w:hAnsi="Courier New" w:cs="Courier New"/>
          <w:w w:val="94"/>
          <w:sz w:val="19"/>
          <w:szCs w:val="19"/>
        </w:rPr>
        <w:t>"</w:t>
      </w:r>
      <w:r>
        <w:rPr>
          <w:rFonts w:ascii="Courier New" w:eastAsia="Courier New" w:hAnsi="Courier New" w:cs="Courier New"/>
          <w:spacing w:val="-3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statu</w:t>
      </w:r>
      <w:r>
        <w:rPr>
          <w:rFonts w:ascii="Courier New" w:eastAsia="Courier New" w:hAnsi="Courier New" w:cs="Courier New"/>
          <w:w w:val="94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4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indicatin</w:t>
      </w:r>
      <w:r>
        <w:rPr>
          <w:rFonts w:ascii="Courier New" w:eastAsia="Courier New" w:hAnsi="Courier New" w:cs="Courier New"/>
          <w:w w:val="94"/>
          <w:sz w:val="19"/>
          <w:szCs w:val="19"/>
        </w:rPr>
        <w:t xml:space="preserve">g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tha</w:t>
      </w:r>
      <w:r>
        <w:rPr>
          <w:rFonts w:ascii="Courier New" w:eastAsia="Courier New" w:hAnsi="Courier New" w:cs="Courier New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4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 xml:space="preserve">the </w:t>
      </w:r>
      <w:r>
        <w:rPr>
          <w:rFonts w:ascii="Courier New" w:eastAsia="Courier New" w:hAnsi="Courier New" w:cs="Courier New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rive</w:t>
      </w:r>
      <w:r>
        <w:rPr>
          <w:rFonts w:ascii="Courier New" w:eastAsia="Courier New" w:hAnsi="Courier New" w:cs="Courier New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4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shoul</w:t>
      </w:r>
      <w:r>
        <w:rPr>
          <w:rFonts w:ascii="Courier New" w:eastAsia="Courier New" w:hAnsi="Courier New" w:cs="Courier New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4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b</w:t>
      </w:r>
      <w:r>
        <w:rPr>
          <w:rFonts w:ascii="Courier New" w:eastAsia="Courier New" w:hAnsi="Courier New" w:cs="Courier New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1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shu</w:t>
      </w:r>
      <w:r>
        <w:rPr>
          <w:rFonts w:ascii="Courier New" w:eastAsia="Courier New" w:hAnsi="Courier New" w:cs="Courier New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3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down</w:t>
      </w:r>
      <w:r>
        <w:rPr>
          <w:rFonts w:ascii="Courier New" w:eastAsia="Courier New" w:hAnsi="Courier New" w:cs="Courier New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-3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Detai</w:t>
      </w:r>
      <w:r>
        <w:rPr>
          <w:rFonts w:ascii="Courier New" w:eastAsia="Courier New" w:hAnsi="Courier New" w:cs="Courier New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-4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fro</w:t>
      </w:r>
      <w:r>
        <w:rPr>
          <w:rFonts w:ascii="Courier New" w:eastAsia="Courier New" w:hAnsi="Courier New" w:cs="Courier New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-3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driver:</w:t>
      </w:r>
    </w:p>
    <w:p w14:paraId="09128D2E" w14:textId="77777777" w:rsidR="001C3088" w:rsidRDefault="00F6259B">
      <w:pPr>
        <w:spacing w:after="0" w:line="193" w:lineRule="exact"/>
        <w:ind w:left="1320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&lt;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description&gt;</w:t>
      </w:r>
      <w:proofErr w:type="spellStart"/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com.trivir.ace.AceTo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lkitException</w:t>
      </w:r>
      <w:proofErr w:type="spellEnd"/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:</w:t>
      </w:r>
      <w:r>
        <w:rPr>
          <w:rFonts w:ascii="Courier New" w:eastAsia="Courier New" w:hAnsi="Courier New" w:cs="Courier New"/>
          <w:spacing w:val="52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Instantiatio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4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f</w:t>
      </w:r>
      <w:r>
        <w:rPr>
          <w:rFonts w:ascii="Courier New" w:eastAsia="Courier New" w:hAnsi="Courier New" w:cs="Courier New"/>
          <w:spacing w:val="-17"/>
          <w:position w:val="2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ap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i</w:t>
      </w:r>
      <w:proofErr w:type="spellEnd"/>
      <w:r>
        <w:rPr>
          <w:rFonts w:ascii="Courier New" w:eastAsia="Courier New" w:hAnsi="Courier New" w:cs="Courier New"/>
          <w:spacing w:val="-2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class</w:t>
      </w:r>
    </w:p>
    <w:p w14:paraId="27BEE618" w14:textId="77777777" w:rsidR="001C3088" w:rsidRDefault="00F6259B">
      <w:pPr>
        <w:spacing w:after="0" w:line="190" w:lineRule="exact"/>
        <w:ind w:left="1320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position w:val="2"/>
          <w:sz w:val="19"/>
          <w:szCs w:val="19"/>
        </w:rPr>
        <w:t>f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ailed.</w:t>
      </w:r>
    </w:p>
    <w:p w14:paraId="618DEC07" w14:textId="77777777" w:rsidR="001C3088" w:rsidRDefault="00F6259B">
      <w:pPr>
        <w:spacing w:after="0" w:line="190" w:lineRule="exact"/>
        <w:ind w:left="1320" w:right="-20"/>
        <w:rPr>
          <w:rFonts w:ascii="Courier New" w:eastAsia="Courier New" w:hAnsi="Courier New" w:cs="Courier New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position w:val="2"/>
          <w:sz w:val="19"/>
          <w:szCs w:val="19"/>
        </w:rPr>
        <w:t>j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ava.lang.reflect.InvocationTarge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Exception</w:t>
      </w:r>
      <w:proofErr w:type="spellEnd"/>
    </w:p>
    <w:p w14:paraId="1CA4A30F" w14:textId="77777777" w:rsidR="001C3088" w:rsidRDefault="00F6259B">
      <w:pPr>
        <w:spacing w:after="0" w:line="190" w:lineRule="exact"/>
        <w:ind w:left="1320" w:right="-20"/>
        <w:rPr>
          <w:rFonts w:ascii="Courier New" w:eastAsia="Courier New" w:hAnsi="Courier New" w:cs="Courier New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om.rsa.common.SystemException</w:t>
      </w:r>
      <w:proofErr w:type="spellEnd"/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:</w:t>
      </w:r>
      <w:r>
        <w:rPr>
          <w:rFonts w:ascii="Courier New" w:eastAsia="Courier New" w:hAnsi="Courier New" w:cs="Courier New"/>
          <w:spacing w:val="33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F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ile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41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-18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construc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0"/>
          <w:w w:val="94"/>
          <w:position w:val="2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CommandTarget</w:t>
      </w:r>
      <w:proofErr w:type="spellEnd"/>
    </w:p>
    <w:p w14:paraId="73103A1B" w14:textId="77777777" w:rsidR="001C3088" w:rsidRDefault="00F6259B">
      <w:pPr>
        <w:spacing w:after="0" w:line="190" w:lineRule="exact"/>
        <w:ind w:left="1320" w:right="-20"/>
        <w:rPr>
          <w:rFonts w:ascii="Courier New" w:eastAsia="Courier New" w:hAnsi="Courier New" w:cs="Courier New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j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avax.naming.AuthenticationExcept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i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n</w:t>
      </w:r>
      <w:proofErr w:type="spellEnd"/>
      <w:r>
        <w:rPr>
          <w:rFonts w:ascii="Courier New" w:eastAsia="Courier New" w:hAnsi="Courier New" w:cs="Courier New"/>
          <w:spacing w:val="39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[Roo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35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exceptio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0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is</w:t>
      </w:r>
    </w:p>
    <w:p w14:paraId="50921ED6" w14:textId="77777777" w:rsidR="001C3088" w:rsidRDefault="00F6259B">
      <w:pPr>
        <w:spacing w:after="0" w:line="190" w:lineRule="exact"/>
        <w:ind w:left="1320" w:right="-20"/>
        <w:rPr>
          <w:rFonts w:ascii="Courier New" w:eastAsia="Courier New" w:hAnsi="Courier New" w:cs="Courier New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j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ava.lang.SecurityException</w:t>
      </w:r>
      <w:proofErr w:type="spellEnd"/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:</w:t>
      </w:r>
      <w:r>
        <w:rPr>
          <w:rFonts w:ascii="Courier New" w:eastAsia="Courier New" w:hAnsi="Courier New" w:cs="Courier New"/>
          <w:spacing w:val="30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User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:</w:t>
      </w:r>
      <w:r>
        <w:rPr>
          <w:rFonts w:ascii="Courier New" w:eastAsia="Courier New" w:hAnsi="Courier New" w:cs="Courier New"/>
          <w:spacing w:val="-34"/>
          <w:position w:val="2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CmdClient_dbfnwyrl</w:t>
      </w:r>
      <w:proofErr w:type="spellEnd"/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,</w:t>
      </w:r>
      <w:r>
        <w:rPr>
          <w:rFonts w:ascii="Courier New" w:eastAsia="Courier New" w:hAnsi="Courier New" w:cs="Courier New"/>
          <w:spacing w:val="20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faile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41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-18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be</w:t>
      </w:r>
    </w:p>
    <w:p w14:paraId="10B5C97E" w14:textId="77777777" w:rsidR="001C3088" w:rsidRDefault="00F6259B">
      <w:pPr>
        <w:spacing w:after="0" w:line="190" w:lineRule="exact"/>
        <w:ind w:left="1320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uthenticated.]</w:t>
      </w:r>
    </w:p>
    <w:p w14:paraId="28FFA0C5" w14:textId="77777777" w:rsidR="001C3088" w:rsidRDefault="00F6259B">
      <w:pPr>
        <w:spacing w:after="0" w:line="193" w:lineRule="exact"/>
        <w:ind w:left="1320" w:right="-20"/>
        <w:rPr>
          <w:rFonts w:ascii="Courier New" w:eastAsia="Courier New" w:hAnsi="Courier New" w:cs="Courier New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j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ava.lang.SecurityException</w:t>
      </w:r>
      <w:proofErr w:type="spellEnd"/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:</w:t>
      </w:r>
      <w:r>
        <w:rPr>
          <w:rFonts w:ascii="Courier New" w:eastAsia="Courier New" w:hAnsi="Courier New" w:cs="Courier New"/>
          <w:spacing w:val="30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User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:</w:t>
      </w:r>
      <w:r>
        <w:rPr>
          <w:rFonts w:ascii="Courier New" w:eastAsia="Courier New" w:hAnsi="Courier New" w:cs="Courier New"/>
          <w:spacing w:val="-34"/>
          <w:position w:val="2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CmdClient_dbfnwyrl</w:t>
      </w:r>
      <w:proofErr w:type="spellEnd"/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,</w:t>
      </w:r>
      <w:r>
        <w:rPr>
          <w:rFonts w:ascii="Courier New" w:eastAsia="Courier New" w:hAnsi="Courier New" w:cs="Courier New"/>
          <w:spacing w:val="20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faile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41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-18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be</w:t>
      </w:r>
      <w:r>
        <w:rPr>
          <w:rFonts w:ascii="Courier New" w:eastAsia="Courier New" w:hAnsi="Courier New" w:cs="Courier New"/>
          <w:spacing w:val="-18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authenticated.</w:t>
      </w:r>
    </w:p>
    <w:p w14:paraId="71C76FAB" w14:textId="77777777" w:rsidR="001C3088" w:rsidRDefault="001C3088">
      <w:pPr>
        <w:spacing w:after="0" w:line="100" w:lineRule="exact"/>
        <w:rPr>
          <w:sz w:val="10"/>
          <w:szCs w:val="10"/>
        </w:rPr>
      </w:pPr>
    </w:p>
    <w:p w14:paraId="0B13E59D" w14:textId="77777777" w:rsidR="001C3088" w:rsidRDefault="00F6259B">
      <w:pPr>
        <w:spacing w:after="0" w:line="240" w:lineRule="auto"/>
        <w:ind w:left="132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occurs,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confi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that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orrect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Comman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Client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credentials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ha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been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scr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be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</w:p>
    <w:p w14:paraId="155C807E" w14:textId="77777777" w:rsidR="001C3088" w:rsidRDefault="00F6259B">
      <w:pPr>
        <w:spacing w:after="0" w:line="240" w:lineRule="exact"/>
        <w:ind w:left="132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Section</w:t>
      </w:r>
      <w:r>
        <w:rPr>
          <w:rFonts w:ascii="Palatino Linotype" w:eastAsia="Palatino Linotype" w:hAnsi="Palatino Linotype" w:cs="Palatino Linotype"/>
          <w:color w:val="0000FF"/>
          <w:spacing w:val="-5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2.2.3,</w:t>
      </w:r>
      <w:r>
        <w:rPr>
          <w:rFonts w:ascii="Palatino Linotype" w:eastAsia="Palatino Linotype" w:hAnsi="Palatino Linotype" w:cs="Palatino Linotype"/>
          <w:color w:val="0000FF"/>
          <w:spacing w:val="-4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“Obtaining</w:t>
      </w:r>
      <w:r>
        <w:rPr>
          <w:rFonts w:ascii="Palatino Linotype" w:eastAsia="Palatino Linotype" w:hAnsi="Palatino Linotype" w:cs="Palatino Linotype"/>
          <w:color w:val="0000FF"/>
          <w:spacing w:val="-9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FF"/>
          <w:spacing w:val="-3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Comman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color w:val="0000FF"/>
          <w:spacing w:val="-9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Client</w:t>
      </w:r>
      <w:r>
        <w:rPr>
          <w:rFonts w:ascii="Palatino Linotype" w:eastAsia="Palatino Linotype" w:hAnsi="Palatino Linotype" w:cs="Palatino Linotype"/>
          <w:color w:val="0000FF"/>
          <w:spacing w:val="-5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ern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9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color w:val="0000FF"/>
          <w:spacing w:val="-3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-6"/>
          <w:position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pacing w:val="-3"/>
          <w:position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rd</w:t>
      </w:r>
      <w:r>
        <w:rPr>
          <w:rFonts w:ascii="Palatino Linotype" w:eastAsia="Palatino Linotype" w:hAnsi="Palatino Linotype" w:cs="Palatino Linotype"/>
          <w:color w:val="0000FF"/>
          <w:spacing w:val="-1"/>
          <w:position w:val="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10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pag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4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1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5</w:t>
      </w:r>
      <w:r>
        <w:rPr>
          <w:rFonts w:ascii="Palatino Linotype" w:eastAsia="Palatino Linotype" w:hAnsi="Palatino Linotype" w:cs="Palatino Linotype"/>
          <w:color w:val="0000FF"/>
          <w:spacing w:val="-5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position w:val="1"/>
          <w:sz w:val="20"/>
          <w:szCs w:val="20"/>
        </w:rPr>
        <w:t>and</w:t>
      </w:r>
    </w:p>
    <w:p w14:paraId="18BA2E0E" w14:textId="77777777" w:rsidR="001C3088" w:rsidRDefault="00F6259B">
      <w:pPr>
        <w:spacing w:after="0" w:line="240" w:lineRule="exact"/>
        <w:ind w:left="132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ction</w:t>
      </w:r>
      <w:r>
        <w:rPr>
          <w:rFonts w:ascii="Palatino Linotype" w:eastAsia="Palatino Linotype" w:hAnsi="Palatino Linotype" w:cs="Palatino Linotype"/>
          <w:color w:val="0000FF"/>
          <w:spacing w:val="-5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1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5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pacing w:val="-5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“Dri</w:t>
      </w:r>
      <w:r>
        <w:rPr>
          <w:rFonts w:ascii="Palatino Linotype" w:eastAsia="Palatino Linotype" w:hAnsi="Palatino Linotype" w:cs="Palatino Linotype"/>
          <w:color w:val="0000FF"/>
          <w:spacing w:val="-2"/>
          <w:position w:val="1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-1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6"/>
          <w:position w:val="1"/>
          <w:sz w:val="20"/>
          <w:szCs w:val="20"/>
        </w:rPr>
        <w:t xml:space="preserve"> P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ra</w:t>
      </w:r>
      <w:r>
        <w:rPr>
          <w:rFonts w:ascii="Palatino Linotype" w:eastAsia="Palatino Linotype" w:hAnsi="Palatino Linotype" w:cs="Palatino Linotype"/>
          <w:color w:val="0000FF"/>
          <w:spacing w:val="2"/>
          <w:position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color w:val="0000FF"/>
          <w:spacing w:val="-1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FF"/>
          <w:spacing w:val="-1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rs,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12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pag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4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3</w:t>
      </w:r>
      <w:r>
        <w:rPr>
          <w:rFonts w:ascii="Palatino Linotype" w:eastAsia="Palatino Linotype" w:hAnsi="Palatino Linotype" w:cs="Palatino Linotype"/>
          <w:color w:val="0000FF"/>
          <w:spacing w:val="-2"/>
          <w:position w:val="1"/>
          <w:sz w:val="20"/>
          <w:szCs w:val="20"/>
        </w:rPr>
        <w:t>7</w:t>
      </w:r>
      <w:r>
        <w:rPr>
          <w:rFonts w:ascii="Palatino Linotype" w:eastAsia="Palatino Linotype" w:hAnsi="Palatino Linotype" w:cs="Palatino Linotype"/>
          <w:color w:val="000000"/>
          <w:position w:val="1"/>
          <w:sz w:val="20"/>
          <w:szCs w:val="20"/>
        </w:rPr>
        <w:t>.</w:t>
      </w:r>
    </w:p>
    <w:p w14:paraId="39857F1E" w14:textId="77777777" w:rsidR="001C3088" w:rsidRDefault="001C3088">
      <w:pPr>
        <w:spacing w:before="4" w:after="0" w:line="160" w:lineRule="exact"/>
        <w:rPr>
          <w:sz w:val="16"/>
          <w:szCs w:val="16"/>
        </w:rPr>
      </w:pPr>
    </w:p>
    <w:p w14:paraId="516A65EF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79D558F6" w14:textId="36BC9F6C" w:rsidR="001C3088" w:rsidRDefault="00F6259B">
      <w:pPr>
        <w:tabs>
          <w:tab w:val="left" w:pos="1320"/>
        </w:tabs>
        <w:spacing w:after="0" w:line="240" w:lineRule="auto"/>
        <w:ind w:left="482" w:right="-20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w w:val="83"/>
          <w:sz w:val="38"/>
          <w:szCs w:val="38"/>
        </w:rPr>
        <w:t>7.4</w:t>
      </w:r>
      <w:r>
        <w:rPr>
          <w:rFonts w:ascii="Arial" w:eastAsia="Arial" w:hAnsi="Arial" w:cs="Arial"/>
          <w:b/>
          <w:bCs/>
          <w:sz w:val="38"/>
          <w:szCs w:val="38"/>
        </w:rPr>
        <w:tab/>
      </w:r>
      <w:r>
        <w:rPr>
          <w:rFonts w:ascii="Arial" w:eastAsia="Arial" w:hAnsi="Arial" w:cs="Arial"/>
          <w:b/>
          <w:bCs/>
          <w:spacing w:val="1"/>
          <w:w w:val="83"/>
          <w:sz w:val="38"/>
          <w:szCs w:val="38"/>
        </w:rPr>
        <w:t>I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 xml:space="preserve">nvalid </w:t>
      </w:r>
      <w:ins w:id="306" w:author="Glen Knutti" w:date="2015-03-27T17:50:00Z">
        <w:r w:rsidR="006E4F81">
          <w:rPr>
            <w:rFonts w:ascii="Arial" w:eastAsia="Arial" w:hAnsi="Arial" w:cs="Arial"/>
            <w:b/>
            <w:bCs/>
            <w:w w:val="83"/>
            <w:sz w:val="38"/>
            <w:szCs w:val="38"/>
          </w:rPr>
          <w:t>RSA Authentication</w:t>
        </w:r>
      </w:ins>
      <w:del w:id="307" w:author="Glen Knutti" w:date="2015-03-27T17:50:00Z">
        <w:r w:rsidDel="006E4F81">
          <w:rPr>
            <w:rFonts w:ascii="Arial" w:eastAsia="Arial" w:hAnsi="Arial" w:cs="Arial"/>
            <w:b/>
            <w:bCs/>
            <w:w w:val="83"/>
            <w:sz w:val="38"/>
            <w:szCs w:val="38"/>
          </w:rPr>
          <w:delText>Client</w:delText>
        </w:r>
      </w:del>
      <w:r>
        <w:rPr>
          <w:rFonts w:ascii="Arial" w:eastAsia="Arial" w:hAnsi="Arial" w:cs="Arial"/>
          <w:b/>
          <w:bCs/>
          <w:w w:val="83"/>
          <w:sz w:val="38"/>
          <w:szCs w:val="38"/>
        </w:rPr>
        <w:t xml:space="preserve"> Credentials</w:t>
      </w:r>
    </w:p>
    <w:p w14:paraId="08C2DF17" w14:textId="77777777" w:rsidR="001C3088" w:rsidRDefault="001C3088">
      <w:pPr>
        <w:spacing w:before="10" w:after="0" w:line="180" w:lineRule="exact"/>
        <w:rPr>
          <w:sz w:val="18"/>
          <w:szCs w:val="18"/>
        </w:rPr>
      </w:pPr>
    </w:p>
    <w:p w14:paraId="36F52370" w14:textId="77777777" w:rsidR="001C3088" w:rsidRDefault="00F6259B">
      <w:pPr>
        <w:spacing w:after="0" w:line="240" w:lineRule="auto"/>
        <w:ind w:left="132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may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shut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dow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du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start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with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lo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ing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rror:</w:t>
      </w:r>
    </w:p>
    <w:p w14:paraId="755D4E5C" w14:textId="77777777" w:rsidR="001C3088" w:rsidRDefault="001C3088">
      <w:pPr>
        <w:spacing w:before="1" w:after="0" w:line="190" w:lineRule="exact"/>
        <w:rPr>
          <w:sz w:val="19"/>
          <w:szCs w:val="19"/>
        </w:rPr>
      </w:pPr>
    </w:p>
    <w:p w14:paraId="179414FD" w14:textId="77777777" w:rsidR="001C3088" w:rsidRDefault="00F6259B">
      <w:pPr>
        <w:spacing w:after="0" w:line="190" w:lineRule="exact"/>
        <w:ind w:left="1320" w:right="5018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w w:val="94"/>
          <w:sz w:val="19"/>
          <w:szCs w:val="19"/>
        </w:rPr>
        <w:t>[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04/23/1</w:t>
      </w:r>
      <w:r>
        <w:rPr>
          <w:rFonts w:ascii="Courier New" w:eastAsia="Courier New" w:hAnsi="Courier New" w:cs="Courier New"/>
          <w:w w:val="94"/>
          <w:sz w:val="19"/>
          <w:szCs w:val="19"/>
        </w:rPr>
        <w:t>3</w:t>
      </w:r>
      <w:r>
        <w:rPr>
          <w:rFonts w:ascii="Courier New" w:eastAsia="Courier New" w:hAnsi="Courier New" w:cs="Courier New"/>
          <w:spacing w:val="10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15:23:45.326]</w:t>
      </w:r>
      <w:proofErr w:type="gramStart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:RS</w:t>
      </w:r>
      <w:r>
        <w:rPr>
          <w:rFonts w:ascii="Courier New" w:eastAsia="Courier New" w:hAnsi="Courier New" w:cs="Courier New"/>
          <w:w w:val="94"/>
          <w:sz w:val="19"/>
          <w:szCs w:val="19"/>
        </w:rPr>
        <w:t>A</w:t>
      </w:r>
      <w:proofErr w:type="gramEnd"/>
      <w:r>
        <w:rPr>
          <w:rFonts w:ascii="Courier New" w:eastAsia="Courier New" w:hAnsi="Courier New" w:cs="Courier New"/>
          <w:spacing w:val="18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 xml:space="preserve">ST: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irXM</w:t>
      </w:r>
      <w:r>
        <w:rPr>
          <w:rFonts w:ascii="Courier New" w:eastAsia="Courier New" w:hAnsi="Courier New" w:cs="Courier New"/>
          <w:sz w:val="19"/>
          <w:szCs w:val="19"/>
        </w:rPr>
        <w:t>L</w:t>
      </w:r>
      <w:proofErr w:type="spellEnd"/>
      <w:r>
        <w:rPr>
          <w:rFonts w:ascii="Courier New" w:eastAsia="Courier New" w:hAnsi="Courier New" w:cs="Courier New"/>
          <w:spacing w:val="-4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Lo</w:t>
      </w:r>
      <w:r>
        <w:rPr>
          <w:rFonts w:ascii="Courier New" w:eastAsia="Courier New" w:hAnsi="Courier New" w:cs="Courier New"/>
          <w:sz w:val="19"/>
          <w:szCs w:val="19"/>
        </w:rPr>
        <w:t>g</w:t>
      </w:r>
      <w:r>
        <w:rPr>
          <w:rFonts w:ascii="Courier New" w:eastAsia="Courier New" w:hAnsi="Courier New" w:cs="Courier New"/>
          <w:spacing w:val="-2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Even</w:t>
      </w:r>
      <w:r>
        <w:rPr>
          <w:rFonts w:ascii="Courier New" w:eastAsia="Courier New" w:hAnsi="Courier New" w:cs="Courier New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3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5"/>
          <w:sz w:val="19"/>
          <w:szCs w:val="19"/>
        </w:rPr>
        <w:t>----------------</w:t>
      </w:r>
      <w:r>
        <w:rPr>
          <w:rFonts w:ascii="Courier New" w:eastAsia="Courier New" w:hAnsi="Courier New" w:cs="Courier New"/>
          <w:w w:val="95"/>
          <w:sz w:val="19"/>
          <w:szCs w:val="19"/>
        </w:rPr>
        <w:t>-</w:t>
      </w:r>
      <w:r>
        <w:rPr>
          <w:rFonts w:ascii="Courier New" w:eastAsia="Courier New" w:hAnsi="Courier New" w:cs="Courier New"/>
          <w:spacing w:val="-1"/>
          <w:w w:val="95"/>
          <w:sz w:val="19"/>
          <w:szCs w:val="19"/>
        </w:rPr>
        <w:t>--</w:t>
      </w:r>
    </w:p>
    <w:p w14:paraId="26F5E13D" w14:textId="77777777" w:rsidR="001C3088" w:rsidRDefault="00F6259B">
      <w:pPr>
        <w:tabs>
          <w:tab w:val="left" w:pos="2940"/>
        </w:tabs>
        <w:spacing w:after="0" w:line="190" w:lineRule="exact"/>
        <w:ind w:left="1862" w:right="383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-1"/>
          <w:sz w:val="19"/>
          <w:szCs w:val="19"/>
        </w:rPr>
        <w:t>Driver</w:t>
      </w:r>
      <w:r>
        <w:rPr>
          <w:rFonts w:ascii="Courier New" w:eastAsia="Courier New" w:hAnsi="Courier New" w:cs="Courier New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ab/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\EXAMPLE\services\</w:t>
      </w:r>
      <w:r>
        <w:rPr>
          <w:rFonts w:ascii="Courier New" w:eastAsia="Courier New" w:hAnsi="Courier New" w:cs="Courier New"/>
          <w:w w:val="94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rive</w:t>
      </w:r>
      <w:r>
        <w:rPr>
          <w:rFonts w:ascii="Courier New" w:eastAsia="Courier New" w:hAnsi="Courier New" w:cs="Courier New"/>
          <w:w w:val="94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26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Set\RSA Status</w:t>
      </w:r>
      <w:r>
        <w:rPr>
          <w:rFonts w:ascii="Courier New" w:eastAsia="Courier New" w:hAnsi="Courier New" w:cs="Courier New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ab/>
      </w:r>
      <w:r>
        <w:rPr>
          <w:rFonts w:ascii="Courier New" w:eastAsia="Courier New" w:hAnsi="Courier New" w:cs="Courier New"/>
          <w:spacing w:val="-1"/>
          <w:sz w:val="19"/>
          <w:szCs w:val="19"/>
        </w:rPr>
        <w:t>Fatal</w:t>
      </w:r>
    </w:p>
    <w:p w14:paraId="41CEA4E5" w14:textId="77777777" w:rsidR="001C3088" w:rsidRDefault="00F6259B">
      <w:pPr>
        <w:spacing w:after="0" w:line="190" w:lineRule="exact"/>
        <w:ind w:left="1320" w:right="106" w:firstLine="49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-1"/>
          <w:sz w:val="19"/>
          <w:szCs w:val="19"/>
        </w:rPr>
        <w:t>Message</w:t>
      </w:r>
      <w:r>
        <w:rPr>
          <w:rFonts w:ascii="Courier New" w:eastAsia="Courier New" w:hAnsi="Courier New" w:cs="Courier New"/>
          <w:sz w:val="19"/>
          <w:szCs w:val="19"/>
        </w:rPr>
        <w:t>:</w:t>
      </w:r>
      <w:r>
        <w:rPr>
          <w:rFonts w:ascii="Courier New" w:eastAsia="Courier New" w:hAnsi="Courier New" w:cs="Courier New"/>
          <w:spacing w:val="34"/>
          <w:sz w:val="19"/>
          <w:szCs w:val="19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Code(</w:t>
      </w:r>
      <w:proofErr w:type="gramEnd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-9005</w:t>
      </w:r>
      <w:r>
        <w:rPr>
          <w:rFonts w:ascii="Courier New" w:eastAsia="Courier New" w:hAnsi="Courier New" w:cs="Courier New"/>
          <w:w w:val="94"/>
          <w:sz w:val="19"/>
          <w:szCs w:val="19"/>
        </w:rPr>
        <w:t>)</w:t>
      </w:r>
      <w:r>
        <w:rPr>
          <w:rFonts w:ascii="Courier New" w:eastAsia="Courier New" w:hAnsi="Courier New" w:cs="Courier New"/>
          <w:spacing w:val="2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Th</w:t>
      </w:r>
      <w:r>
        <w:rPr>
          <w:rFonts w:ascii="Courier New" w:eastAsia="Courier New" w:hAnsi="Courier New" w:cs="Courier New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3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drive</w:t>
      </w:r>
      <w:r>
        <w:rPr>
          <w:rFonts w:ascii="Courier New" w:eastAsia="Courier New" w:hAnsi="Courier New" w:cs="Courier New"/>
          <w:w w:val="94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4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returne</w:t>
      </w:r>
      <w:r>
        <w:rPr>
          <w:rFonts w:ascii="Courier New" w:eastAsia="Courier New" w:hAnsi="Courier New" w:cs="Courier New"/>
          <w:w w:val="94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-2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"fatal</w:t>
      </w:r>
      <w:r>
        <w:rPr>
          <w:rFonts w:ascii="Courier New" w:eastAsia="Courier New" w:hAnsi="Courier New" w:cs="Courier New"/>
          <w:w w:val="94"/>
          <w:sz w:val="19"/>
          <w:szCs w:val="19"/>
        </w:rPr>
        <w:t>"</w:t>
      </w:r>
      <w:r>
        <w:rPr>
          <w:rFonts w:ascii="Courier New" w:eastAsia="Courier New" w:hAnsi="Courier New" w:cs="Courier New"/>
          <w:spacing w:val="-3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statu</w:t>
      </w:r>
      <w:r>
        <w:rPr>
          <w:rFonts w:ascii="Courier New" w:eastAsia="Courier New" w:hAnsi="Courier New" w:cs="Courier New"/>
          <w:w w:val="94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4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indicatin</w:t>
      </w:r>
      <w:r>
        <w:rPr>
          <w:rFonts w:ascii="Courier New" w:eastAsia="Courier New" w:hAnsi="Courier New" w:cs="Courier New"/>
          <w:w w:val="94"/>
          <w:sz w:val="19"/>
          <w:szCs w:val="19"/>
        </w:rPr>
        <w:t xml:space="preserve">g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tha</w:t>
      </w:r>
      <w:r>
        <w:rPr>
          <w:rFonts w:ascii="Courier New" w:eastAsia="Courier New" w:hAnsi="Courier New" w:cs="Courier New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4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 xml:space="preserve">the </w:t>
      </w:r>
      <w:r>
        <w:rPr>
          <w:rFonts w:ascii="Courier New" w:eastAsia="Courier New" w:hAnsi="Courier New" w:cs="Courier New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rive</w:t>
      </w:r>
      <w:r>
        <w:rPr>
          <w:rFonts w:ascii="Courier New" w:eastAsia="Courier New" w:hAnsi="Courier New" w:cs="Courier New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4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shoul</w:t>
      </w:r>
      <w:r>
        <w:rPr>
          <w:rFonts w:ascii="Courier New" w:eastAsia="Courier New" w:hAnsi="Courier New" w:cs="Courier New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4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b</w:t>
      </w:r>
      <w:r>
        <w:rPr>
          <w:rFonts w:ascii="Courier New" w:eastAsia="Courier New" w:hAnsi="Courier New" w:cs="Courier New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1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shu</w:t>
      </w:r>
      <w:r>
        <w:rPr>
          <w:rFonts w:ascii="Courier New" w:eastAsia="Courier New" w:hAnsi="Courier New" w:cs="Courier New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3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down</w:t>
      </w:r>
      <w:r>
        <w:rPr>
          <w:rFonts w:ascii="Courier New" w:eastAsia="Courier New" w:hAnsi="Courier New" w:cs="Courier New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-3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Detai</w:t>
      </w:r>
      <w:r>
        <w:rPr>
          <w:rFonts w:ascii="Courier New" w:eastAsia="Courier New" w:hAnsi="Courier New" w:cs="Courier New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-4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fro</w:t>
      </w:r>
      <w:r>
        <w:rPr>
          <w:rFonts w:ascii="Courier New" w:eastAsia="Courier New" w:hAnsi="Courier New" w:cs="Courier New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-3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driver:</w:t>
      </w:r>
    </w:p>
    <w:p w14:paraId="2F98C6D3" w14:textId="77777777" w:rsidR="001C3088" w:rsidRDefault="00F6259B">
      <w:pPr>
        <w:spacing w:before="11" w:after="0" w:line="212" w:lineRule="auto"/>
        <w:ind w:left="1320" w:right="805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w w:val="94"/>
          <w:sz w:val="19"/>
          <w:szCs w:val="19"/>
        </w:rPr>
        <w:t>&lt;</w:t>
      </w:r>
      <w:proofErr w:type="gramStart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description</w:t>
      </w:r>
      <w:proofErr w:type="gramEnd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&gt;</w:t>
      </w:r>
      <w:proofErr w:type="spellStart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com.trivir.ace.AceTo</w:t>
      </w:r>
      <w:r>
        <w:rPr>
          <w:rFonts w:ascii="Courier New" w:eastAsia="Courier New" w:hAnsi="Courier New" w:cs="Courier New"/>
          <w:w w:val="94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lkitException</w:t>
      </w:r>
      <w:proofErr w:type="spellEnd"/>
      <w:r>
        <w:rPr>
          <w:rFonts w:ascii="Courier New" w:eastAsia="Courier New" w:hAnsi="Courier New" w:cs="Courier New"/>
          <w:w w:val="94"/>
          <w:sz w:val="19"/>
          <w:szCs w:val="19"/>
        </w:rPr>
        <w:t>:</w:t>
      </w:r>
      <w:r>
        <w:rPr>
          <w:rFonts w:ascii="Courier New" w:eastAsia="Courier New" w:hAnsi="Courier New" w:cs="Courier New"/>
          <w:spacing w:val="52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Instantiatio</w:t>
      </w:r>
      <w:r>
        <w:rPr>
          <w:rFonts w:ascii="Courier New" w:eastAsia="Courier New" w:hAnsi="Courier New" w:cs="Courier New"/>
          <w:w w:val="94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4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o</w:t>
      </w:r>
      <w:r>
        <w:rPr>
          <w:rFonts w:ascii="Courier New" w:eastAsia="Courier New" w:hAnsi="Courier New" w:cs="Courier New"/>
          <w:sz w:val="19"/>
          <w:szCs w:val="19"/>
        </w:rPr>
        <w:t>f</w:t>
      </w:r>
      <w:r>
        <w:rPr>
          <w:rFonts w:ascii="Courier New" w:eastAsia="Courier New" w:hAnsi="Courier New" w:cs="Courier New"/>
          <w:spacing w:val="-17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sz w:val="19"/>
          <w:szCs w:val="19"/>
        </w:rPr>
        <w:t>ap</w:t>
      </w:r>
      <w:r>
        <w:rPr>
          <w:rFonts w:ascii="Courier New" w:eastAsia="Courier New" w:hAnsi="Courier New" w:cs="Courier New"/>
          <w:sz w:val="19"/>
          <w:szCs w:val="19"/>
        </w:rPr>
        <w:t>i</w:t>
      </w:r>
      <w:proofErr w:type="spellEnd"/>
      <w:r>
        <w:rPr>
          <w:rFonts w:ascii="Courier New" w:eastAsia="Courier New" w:hAnsi="Courier New" w:cs="Courier New"/>
          <w:spacing w:val="-2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 xml:space="preserve">class </w:t>
      </w:r>
      <w:r>
        <w:rPr>
          <w:rFonts w:ascii="Courier New" w:eastAsia="Courier New" w:hAnsi="Courier New" w:cs="Courier New"/>
          <w:sz w:val="19"/>
          <w:szCs w:val="19"/>
        </w:rPr>
        <w:t>f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ailed.</w:t>
      </w:r>
    </w:p>
    <w:p w14:paraId="13105A22" w14:textId="77777777" w:rsidR="001C3088" w:rsidRDefault="00F6259B">
      <w:pPr>
        <w:spacing w:after="0" w:line="193" w:lineRule="exact"/>
        <w:ind w:left="1320" w:right="-20"/>
        <w:rPr>
          <w:rFonts w:ascii="Courier New" w:eastAsia="Courier New" w:hAnsi="Courier New" w:cs="Courier New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position w:val="2"/>
          <w:sz w:val="19"/>
          <w:szCs w:val="19"/>
        </w:rPr>
        <w:t>j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ava.lang.reflect.InvocationTarge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Exception</w:t>
      </w:r>
      <w:proofErr w:type="spellEnd"/>
    </w:p>
    <w:p w14:paraId="755E76C8" w14:textId="77777777" w:rsidR="001C3088" w:rsidRDefault="00F6259B">
      <w:pPr>
        <w:spacing w:after="0" w:line="190" w:lineRule="exact"/>
        <w:ind w:left="1320" w:right="-20"/>
        <w:rPr>
          <w:rFonts w:ascii="Courier New" w:eastAsia="Courier New" w:hAnsi="Courier New" w:cs="Courier New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om.trivir.ace.AceToolkitExceptio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n</w:t>
      </w:r>
      <w:proofErr w:type="spellEnd"/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:</w:t>
      </w:r>
      <w:r>
        <w:rPr>
          <w:rFonts w:ascii="Courier New" w:eastAsia="Courier New" w:hAnsi="Courier New" w:cs="Courier New"/>
          <w:spacing w:val="38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Erro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35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creatin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g</w:t>
      </w:r>
      <w:r>
        <w:rPr>
          <w:rFonts w:ascii="Courier New" w:eastAsia="Courier New" w:hAnsi="Courier New" w:cs="Courier New"/>
          <w:spacing w:val="9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connectio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1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fac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ory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9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Access</w:t>
      </w:r>
    </w:p>
    <w:p w14:paraId="43FFCBD8" w14:textId="77777777" w:rsidR="001C3088" w:rsidRDefault="00F6259B">
      <w:pPr>
        <w:spacing w:after="0" w:line="190" w:lineRule="exact"/>
        <w:ind w:left="1320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enied</w:t>
      </w:r>
    </w:p>
    <w:p w14:paraId="473BFA9B" w14:textId="77777777" w:rsidR="001C3088" w:rsidRDefault="00F6259B">
      <w:pPr>
        <w:spacing w:after="0" w:line="193" w:lineRule="exact"/>
        <w:ind w:left="1320" w:right="-20"/>
        <w:rPr>
          <w:rFonts w:ascii="Courier New" w:eastAsia="Courier New" w:hAnsi="Courier New" w:cs="Courier New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om.rsa.authn.AuthenticationComma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dException</w:t>
      </w:r>
      <w:proofErr w:type="spellEnd"/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:</w:t>
      </w:r>
      <w:r>
        <w:rPr>
          <w:rFonts w:ascii="Courier New" w:eastAsia="Courier New" w:hAnsi="Courier New" w:cs="Courier New"/>
          <w:spacing w:val="49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Acces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41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Denied</w:t>
      </w:r>
    </w:p>
    <w:p w14:paraId="6309DDAE" w14:textId="77777777" w:rsidR="001C3088" w:rsidRDefault="001C3088">
      <w:pPr>
        <w:spacing w:before="7" w:after="0" w:line="110" w:lineRule="exact"/>
        <w:rPr>
          <w:sz w:val="11"/>
          <w:szCs w:val="11"/>
        </w:rPr>
      </w:pPr>
    </w:p>
    <w:p w14:paraId="0C8A4018" w14:textId="77777777" w:rsidR="001C3088" w:rsidRDefault="00F6259B">
      <w:pPr>
        <w:spacing w:after="0" w:line="240" w:lineRule="exact"/>
        <w:ind w:left="1320" w:right="75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this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occurs,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confi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correct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RSA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edentials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ha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b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de</w:t>
      </w:r>
      <w:r>
        <w:rPr>
          <w:rFonts w:ascii="Palatino Linotype" w:eastAsia="Palatino Linotype" w:hAnsi="Palatino Linotype" w:cs="Palatino Linotype"/>
          <w:sz w:val="20"/>
          <w:szCs w:val="20"/>
        </w:rPr>
        <w:t>sc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ribe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3.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1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 xml:space="preserve">,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“Cr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color w:val="0000FF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RSA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thentic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color w:val="0000FF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ge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7.1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User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Object</w:t>
      </w:r>
      <w:r>
        <w:rPr>
          <w:rFonts w:ascii="Palatino Linotype" w:eastAsia="Palatino Linotype" w:hAnsi="Palatino Linotype" w:cs="Palatino Linotype"/>
          <w:color w:val="0000FF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with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SuperA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minRol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</w:t>
      </w:r>
      <w:proofErr w:type="spellEnd"/>
      <w:r>
        <w:rPr>
          <w:rFonts w:ascii="Palatino Linotype" w:eastAsia="Palatino Linotype" w:hAnsi="Palatino Linotype" w:cs="Palatino Linotype"/>
          <w:color w:val="0000FF"/>
          <w:spacing w:val="-1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Rights,”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</w:p>
    <w:p w14:paraId="2EC99111" w14:textId="77777777" w:rsidR="001C3088" w:rsidRDefault="00F6259B">
      <w:pPr>
        <w:spacing w:after="0" w:line="252" w:lineRule="exact"/>
        <w:ind w:left="132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4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17</w:t>
      </w:r>
      <w:r>
        <w:rPr>
          <w:rFonts w:ascii="Palatino Linotype" w:eastAsia="Palatino Linotype" w:hAnsi="Palatino Linotype" w:cs="Palatino Linotype"/>
          <w:color w:val="0000FF"/>
          <w:spacing w:val="-3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position w:val="1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color w:val="000000"/>
          <w:spacing w:val="-2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Section</w:t>
      </w:r>
      <w:r>
        <w:rPr>
          <w:rFonts w:ascii="Palatino Linotype" w:eastAsia="Palatino Linotype" w:hAnsi="Palatino Linotype" w:cs="Palatino Linotype"/>
          <w:color w:val="0000FF"/>
          <w:spacing w:val="-6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.1.3,</w:t>
      </w:r>
      <w:r>
        <w:rPr>
          <w:rFonts w:ascii="Palatino Linotype" w:eastAsia="Palatino Linotype" w:hAnsi="Palatino Linotype" w:cs="Palatino Linotype"/>
          <w:color w:val="0000FF"/>
          <w:spacing w:val="-5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-29"/>
          <w:position w:val="1"/>
          <w:sz w:val="20"/>
          <w:szCs w:val="20"/>
        </w:rPr>
        <w:t>“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uthentication,”</w:t>
      </w:r>
      <w:r>
        <w:rPr>
          <w:rFonts w:ascii="Palatino Linotype" w:eastAsia="Palatino Linotype" w:hAnsi="Palatino Linotype" w:cs="Palatino Linotype"/>
          <w:color w:val="0000FF"/>
          <w:spacing w:val="-17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pag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4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3</w:t>
      </w:r>
      <w:r>
        <w:rPr>
          <w:rFonts w:ascii="Palatino Linotype" w:eastAsia="Palatino Linotype" w:hAnsi="Palatino Linotype" w:cs="Palatino Linotype"/>
          <w:color w:val="0000FF"/>
          <w:spacing w:val="-1"/>
          <w:position w:val="1"/>
          <w:sz w:val="20"/>
          <w:szCs w:val="20"/>
        </w:rPr>
        <w:t>6</w:t>
      </w:r>
      <w:r>
        <w:rPr>
          <w:rFonts w:ascii="Palatino Linotype" w:eastAsia="Palatino Linotype" w:hAnsi="Palatino Linotype" w:cs="Palatino Linotype"/>
          <w:color w:val="000000"/>
          <w:position w:val="1"/>
          <w:sz w:val="20"/>
          <w:szCs w:val="20"/>
        </w:rPr>
        <w:t>.</w:t>
      </w:r>
    </w:p>
    <w:p w14:paraId="05CF036F" w14:textId="77777777" w:rsidR="001C3088" w:rsidRDefault="001C3088">
      <w:pPr>
        <w:spacing w:before="4" w:after="0" w:line="160" w:lineRule="exact"/>
        <w:rPr>
          <w:sz w:val="16"/>
          <w:szCs w:val="16"/>
        </w:rPr>
      </w:pPr>
    </w:p>
    <w:p w14:paraId="71C36D06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713A65C1" w14:textId="77777777" w:rsidR="001C3088" w:rsidRDefault="00F6259B">
      <w:pPr>
        <w:tabs>
          <w:tab w:val="left" w:pos="1320"/>
        </w:tabs>
        <w:spacing w:after="0" w:line="240" w:lineRule="auto"/>
        <w:ind w:left="482" w:right="-20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w w:val="83"/>
          <w:sz w:val="38"/>
          <w:szCs w:val="38"/>
        </w:rPr>
        <w:t>7.5</w:t>
      </w:r>
      <w:r>
        <w:rPr>
          <w:rFonts w:ascii="Arial" w:eastAsia="Arial" w:hAnsi="Arial" w:cs="Arial"/>
          <w:b/>
          <w:bCs/>
          <w:sz w:val="38"/>
          <w:szCs w:val="38"/>
        </w:rPr>
        <w:tab/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 xml:space="preserve">Hostname or IP Does Not Match </w:t>
      </w:r>
      <w:r>
        <w:rPr>
          <w:rFonts w:ascii="Arial" w:eastAsia="Arial" w:hAnsi="Arial" w:cs="Arial"/>
          <w:b/>
          <w:bCs/>
          <w:spacing w:val="-15"/>
          <w:w w:val="83"/>
          <w:sz w:val="38"/>
          <w:szCs w:val="38"/>
        </w:rPr>
        <w:t>T</w:t>
      </w:r>
      <w:r>
        <w:rPr>
          <w:rFonts w:ascii="Arial" w:eastAsia="Arial" w:hAnsi="Arial" w:cs="Arial"/>
          <w:b/>
          <w:bCs/>
          <w:spacing w:val="-1"/>
          <w:w w:val="83"/>
          <w:sz w:val="38"/>
          <w:szCs w:val="38"/>
        </w:rPr>
        <w:t>r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ust</w:t>
      </w:r>
      <w:r>
        <w:rPr>
          <w:rFonts w:ascii="Arial" w:eastAsia="Arial" w:hAnsi="Arial" w:cs="Arial"/>
          <w:b/>
          <w:bCs/>
          <w:spacing w:val="-3"/>
          <w:w w:val="83"/>
          <w:sz w:val="38"/>
          <w:szCs w:val="38"/>
        </w:rPr>
        <w:t xml:space="preserve"> 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Chain in Certificate</w:t>
      </w:r>
    </w:p>
    <w:p w14:paraId="685E9093" w14:textId="77777777" w:rsidR="001C3088" w:rsidRDefault="001C3088">
      <w:pPr>
        <w:spacing w:before="1" w:after="0" w:line="190" w:lineRule="exact"/>
        <w:rPr>
          <w:sz w:val="19"/>
          <w:szCs w:val="19"/>
        </w:rPr>
      </w:pPr>
    </w:p>
    <w:p w14:paraId="0EDD5429" w14:textId="77777777" w:rsidR="001C3088" w:rsidRDefault="00F6259B">
      <w:pPr>
        <w:spacing w:after="0" w:line="240" w:lineRule="auto"/>
        <w:ind w:left="132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may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shut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dow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du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start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with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lo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ing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rror:</w:t>
      </w:r>
    </w:p>
    <w:p w14:paraId="5BF26CEE" w14:textId="77777777" w:rsidR="001C3088" w:rsidRDefault="001C3088">
      <w:pPr>
        <w:spacing w:after="0"/>
        <w:sectPr w:rsidR="001C3088">
          <w:pgSz w:w="12240" w:h="15840"/>
          <w:pgMar w:top="980" w:right="1160" w:bottom="700" w:left="800" w:header="0" w:footer="708" w:gutter="0"/>
          <w:cols w:space="720"/>
        </w:sectPr>
      </w:pPr>
    </w:p>
    <w:p w14:paraId="7E49BD99" w14:textId="77777777" w:rsidR="001C3088" w:rsidRDefault="00F6259B">
      <w:pPr>
        <w:spacing w:before="94" w:after="0" w:line="190" w:lineRule="exact"/>
        <w:ind w:left="940" w:right="5158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w w:val="94"/>
          <w:sz w:val="19"/>
          <w:szCs w:val="19"/>
        </w:rPr>
        <w:lastRenderedPageBreak/>
        <w:t>[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05/17/1</w:t>
      </w:r>
      <w:r>
        <w:rPr>
          <w:rFonts w:ascii="Courier New" w:eastAsia="Courier New" w:hAnsi="Courier New" w:cs="Courier New"/>
          <w:w w:val="94"/>
          <w:sz w:val="19"/>
          <w:szCs w:val="19"/>
        </w:rPr>
        <w:t>3</w:t>
      </w:r>
      <w:r>
        <w:rPr>
          <w:rFonts w:ascii="Courier New" w:eastAsia="Courier New" w:hAnsi="Courier New" w:cs="Courier New"/>
          <w:spacing w:val="10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15:17:50.602]</w:t>
      </w:r>
      <w:proofErr w:type="gramStart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:RS</w:t>
      </w:r>
      <w:r>
        <w:rPr>
          <w:rFonts w:ascii="Courier New" w:eastAsia="Courier New" w:hAnsi="Courier New" w:cs="Courier New"/>
          <w:w w:val="94"/>
          <w:sz w:val="19"/>
          <w:szCs w:val="19"/>
        </w:rPr>
        <w:t>A</w:t>
      </w:r>
      <w:proofErr w:type="gramEnd"/>
      <w:r>
        <w:rPr>
          <w:rFonts w:ascii="Courier New" w:eastAsia="Courier New" w:hAnsi="Courier New" w:cs="Courier New"/>
          <w:spacing w:val="18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 xml:space="preserve">ST: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irXM</w:t>
      </w:r>
      <w:r>
        <w:rPr>
          <w:rFonts w:ascii="Courier New" w:eastAsia="Courier New" w:hAnsi="Courier New" w:cs="Courier New"/>
          <w:sz w:val="19"/>
          <w:szCs w:val="19"/>
        </w:rPr>
        <w:t>L</w:t>
      </w:r>
      <w:proofErr w:type="spellEnd"/>
      <w:r>
        <w:rPr>
          <w:rFonts w:ascii="Courier New" w:eastAsia="Courier New" w:hAnsi="Courier New" w:cs="Courier New"/>
          <w:spacing w:val="-4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Lo</w:t>
      </w:r>
      <w:r>
        <w:rPr>
          <w:rFonts w:ascii="Courier New" w:eastAsia="Courier New" w:hAnsi="Courier New" w:cs="Courier New"/>
          <w:sz w:val="19"/>
          <w:szCs w:val="19"/>
        </w:rPr>
        <w:t>g</w:t>
      </w:r>
      <w:r>
        <w:rPr>
          <w:rFonts w:ascii="Courier New" w:eastAsia="Courier New" w:hAnsi="Courier New" w:cs="Courier New"/>
          <w:spacing w:val="-2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Even</w:t>
      </w:r>
      <w:r>
        <w:rPr>
          <w:rFonts w:ascii="Courier New" w:eastAsia="Courier New" w:hAnsi="Courier New" w:cs="Courier New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3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5"/>
          <w:sz w:val="19"/>
          <w:szCs w:val="19"/>
        </w:rPr>
        <w:t>----------------</w:t>
      </w:r>
      <w:r>
        <w:rPr>
          <w:rFonts w:ascii="Courier New" w:eastAsia="Courier New" w:hAnsi="Courier New" w:cs="Courier New"/>
          <w:w w:val="95"/>
          <w:sz w:val="19"/>
          <w:szCs w:val="19"/>
        </w:rPr>
        <w:t>-</w:t>
      </w:r>
      <w:r>
        <w:rPr>
          <w:rFonts w:ascii="Courier New" w:eastAsia="Courier New" w:hAnsi="Courier New" w:cs="Courier New"/>
          <w:spacing w:val="-1"/>
          <w:w w:val="95"/>
          <w:sz w:val="19"/>
          <w:szCs w:val="19"/>
        </w:rPr>
        <w:t>--</w:t>
      </w:r>
    </w:p>
    <w:p w14:paraId="6DFBA04C" w14:textId="77777777" w:rsidR="001C3088" w:rsidRDefault="00F6259B">
      <w:pPr>
        <w:tabs>
          <w:tab w:val="left" w:pos="2560"/>
        </w:tabs>
        <w:spacing w:after="0" w:line="190" w:lineRule="exact"/>
        <w:ind w:left="1482" w:right="4402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-1"/>
          <w:sz w:val="19"/>
          <w:szCs w:val="19"/>
        </w:rPr>
        <w:t>Driver</w:t>
      </w:r>
      <w:r>
        <w:rPr>
          <w:rFonts w:ascii="Courier New" w:eastAsia="Courier New" w:hAnsi="Courier New" w:cs="Courier New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ab/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\RSA\services\Driv</w:t>
      </w:r>
      <w:r>
        <w:rPr>
          <w:rFonts w:ascii="Courier New" w:eastAsia="Courier New" w:hAnsi="Courier New" w:cs="Courier New"/>
          <w:w w:val="94"/>
          <w:sz w:val="19"/>
          <w:szCs w:val="19"/>
        </w:rPr>
        <w:t>er</w:t>
      </w:r>
      <w:r>
        <w:rPr>
          <w:rFonts w:ascii="Courier New" w:eastAsia="Courier New" w:hAnsi="Courier New" w:cs="Courier New"/>
          <w:spacing w:val="22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Set\RSA Status</w:t>
      </w:r>
      <w:r>
        <w:rPr>
          <w:rFonts w:ascii="Courier New" w:eastAsia="Courier New" w:hAnsi="Courier New" w:cs="Courier New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ab/>
      </w:r>
      <w:r>
        <w:rPr>
          <w:rFonts w:ascii="Courier New" w:eastAsia="Courier New" w:hAnsi="Courier New" w:cs="Courier New"/>
          <w:spacing w:val="-1"/>
          <w:sz w:val="19"/>
          <w:szCs w:val="19"/>
        </w:rPr>
        <w:t>Fatal</w:t>
      </w:r>
    </w:p>
    <w:p w14:paraId="69417E6A" w14:textId="77777777" w:rsidR="001C3088" w:rsidRDefault="00F6259B">
      <w:pPr>
        <w:spacing w:before="11" w:after="0" w:line="212" w:lineRule="auto"/>
        <w:ind w:left="940" w:right="246" w:firstLine="49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-1"/>
          <w:sz w:val="19"/>
          <w:szCs w:val="19"/>
        </w:rPr>
        <w:t>Message</w:t>
      </w:r>
      <w:r>
        <w:rPr>
          <w:rFonts w:ascii="Courier New" w:eastAsia="Courier New" w:hAnsi="Courier New" w:cs="Courier New"/>
          <w:sz w:val="19"/>
          <w:szCs w:val="19"/>
        </w:rPr>
        <w:t>:</w:t>
      </w:r>
      <w:r>
        <w:rPr>
          <w:rFonts w:ascii="Courier New" w:eastAsia="Courier New" w:hAnsi="Courier New" w:cs="Courier New"/>
          <w:spacing w:val="34"/>
          <w:sz w:val="19"/>
          <w:szCs w:val="19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Code(</w:t>
      </w:r>
      <w:proofErr w:type="gramEnd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-9005</w:t>
      </w:r>
      <w:r>
        <w:rPr>
          <w:rFonts w:ascii="Courier New" w:eastAsia="Courier New" w:hAnsi="Courier New" w:cs="Courier New"/>
          <w:w w:val="94"/>
          <w:sz w:val="19"/>
          <w:szCs w:val="19"/>
        </w:rPr>
        <w:t>)</w:t>
      </w:r>
      <w:r>
        <w:rPr>
          <w:rFonts w:ascii="Courier New" w:eastAsia="Courier New" w:hAnsi="Courier New" w:cs="Courier New"/>
          <w:spacing w:val="2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Th</w:t>
      </w:r>
      <w:r>
        <w:rPr>
          <w:rFonts w:ascii="Courier New" w:eastAsia="Courier New" w:hAnsi="Courier New" w:cs="Courier New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3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drive</w:t>
      </w:r>
      <w:r>
        <w:rPr>
          <w:rFonts w:ascii="Courier New" w:eastAsia="Courier New" w:hAnsi="Courier New" w:cs="Courier New"/>
          <w:w w:val="94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4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returne</w:t>
      </w:r>
      <w:r>
        <w:rPr>
          <w:rFonts w:ascii="Courier New" w:eastAsia="Courier New" w:hAnsi="Courier New" w:cs="Courier New"/>
          <w:w w:val="94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-2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"fatal</w:t>
      </w:r>
      <w:r>
        <w:rPr>
          <w:rFonts w:ascii="Courier New" w:eastAsia="Courier New" w:hAnsi="Courier New" w:cs="Courier New"/>
          <w:w w:val="94"/>
          <w:sz w:val="19"/>
          <w:szCs w:val="19"/>
        </w:rPr>
        <w:t>"</w:t>
      </w:r>
      <w:r>
        <w:rPr>
          <w:rFonts w:ascii="Courier New" w:eastAsia="Courier New" w:hAnsi="Courier New" w:cs="Courier New"/>
          <w:spacing w:val="-3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statu</w:t>
      </w:r>
      <w:r>
        <w:rPr>
          <w:rFonts w:ascii="Courier New" w:eastAsia="Courier New" w:hAnsi="Courier New" w:cs="Courier New"/>
          <w:w w:val="94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4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indicatin</w:t>
      </w:r>
      <w:r>
        <w:rPr>
          <w:rFonts w:ascii="Courier New" w:eastAsia="Courier New" w:hAnsi="Courier New" w:cs="Courier New"/>
          <w:w w:val="94"/>
          <w:sz w:val="19"/>
          <w:szCs w:val="19"/>
        </w:rPr>
        <w:t xml:space="preserve">g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tha</w:t>
      </w:r>
      <w:r>
        <w:rPr>
          <w:rFonts w:ascii="Courier New" w:eastAsia="Courier New" w:hAnsi="Courier New" w:cs="Courier New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4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 xml:space="preserve">the </w:t>
      </w:r>
      <w:r>
        <w:rPr>
          <w:rFonts w:ascii="Courier New" w:eastAsia="Courier New" w:hAnsi="Courier New" w:cs="Courier New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rive</w:t>
      </w:r>
      <w:r>
        <w:rPr>
          <w:rFonts w:ascii="Courier New" w:eastAsia="Courier New" w:hAnsi="Courier New" w:cs="Courier New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4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shoul</w:t>
      </w:r>
      <w:r>
        <w:rPr>
          <w:rFonts w:ascii="Courier New" w:eastAsia="Courier New" w:hAnsi="Courier New" w:cs="Courier New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4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b</w:t>
      </w:r>
      <w:r>
        <w:rPr>
          <w:rFonts w:ascii="Courier New" w:eastAsia="Courier New" w:hAnsi="Courier New" w:cs="Courier New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1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shu</w:t>
      </w:r>
      <w:r>
        <w:rPr>
          <w:rFonts w:ascii="Courier New" w:eastAsia="Courier New" w:hAnsi="Courier New" w:cs="Courier New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3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down</w:t>
      </w:r>
      <w:r>
        <w:rPr>
          <w:rFonts w:ascii="Courier New" w:eastAsia="Courier New" w:hAnsi="Courier New" w:cs="Courier New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-3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Detai</w:t>
      </w:r>
      <w:r>
        <w:rPr>
          <w:rFonts w:ascii="Courier New" w:eastAsia="Courier New" w:hAnsi="Courier New" w:cs="Courier New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-4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fro</w:t>
      </w:r>
      <w:r>
        <w:rPr>
          <w:rFonts w:ascii="Courier New" w:eastAsia="Courier New" w:hAnsi="Courier New" w:cs="Courier New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-3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driver:</w:t>
      </w:r>
    </w:p>
    <w:p w14:paraId="109B9DA0" w14:textId="77777777" w:rsidR="001C3088" w:rsidRDefault="00F6259B">
      <w:pPr>
        <w:spacing w:after="0" w:line="193" w:lineRule="exact"/>
        <w:ind w:left="940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&lt;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description&gt;</w:t>
      </w:r>
      <w:proofErr w:type="spellStart"/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com.trivir.ace.AceTo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lkitException</w:t>
      </w:r>
      <w:proofErr w:type="spellEnd"/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:</w:t>
      </w:r>
      <w:r>
        <w:rPr>
          <w:rFonts w:ascii="Courier New" w:eastAsia="Courier New" w:hAnsi="Courier New" w:cs="Courier New"/>
          <w:spacing w:val="52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Instantiatio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4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f</w:t>
      </w:r>
      <w:r>
        <w:rPr>
          <w:rFonts w:ascii="Courier New" w:eastAsia="Courier New" w:hAnsi="Courier New" w:cs="Courier New"/>
          <w:spacing w:val="-17"/>
          <w:position w:val="2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ap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i</w:t>
      </w:r>
      <w:proofErr w:type="spellEnd"/>
      <w:r>
        <w:rPr>
          <w:rFonts w:ascii="Courier New" w:eastAsia="Courier New" w:hAnsi="Courier New" w:cs="Courier New"/>
          <w:spacing w:val="-2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class</w:t>
      </w:r>
    </w:p>
    <w:p w14:paraId="3CFAB2EE" w14:textId="77777777" w:rsidR="001C3088" w:rsidRDefault="00F6259B">
      <w:pPr>
        <w:spacing w:after="0" w:line="190" w:lineRule="exact"/>
        <w:ind w:left="940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position w:val="2"/>
          <w:sz w:val="19"/>
          <w:szCs w:val="19"/>
        </w:rPr>
        <w:t>f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ailed.</w:t>
      </w:r>
    </w:p>
    <w:p w14:paraId="78AF29F3" w14:textId="77777777" w:rsidR="001C3088" w:rsidRDefault="00F6259B">
      <w:pPr>
        <w:spacing w:after="0" w:line="190" w:lineRule="exact"/>
        <w:ind w:left="940" w:right="-20"/>
        <w:rPr>
          <w:rFonts w:ascii="Courier New" w:eastAsia="Courier New" w:hAnsi="Courier New" w:cs="Courier New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position w:val="2"/>
          <w:sz w:val="19"/>
          <w:szCs w:val="19"/>
        </w:rPr>
        <w:t>j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ava.lang.reflect.InvocationTarge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Exception</w:t>
      </w:r>
      <w:proofErr w:type="spellEnd"/>
    </w:p>
    <w:p w14:paraId="72E95925" w14:textId="77777777" w:rsidR="001C3088" w:rsidRDefault="00F6259B">
      <w:pPr>
        <w:spacing w:after="0" w:line="190" w:lineRule="exact"/>
        <w:ind w:left="940" w:right="-20"/>
        <w:rPr>
          <w:rFonts w:ascii="Courier New" w:eastAsia="Courier New" w:hAnsi="Courier New" w:cs="Courier New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om.rsa.common.SystemException</w:t>
      </w:r>
      <w:proofErr w:type="spellEnd"/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:</w:t>
      </w:r>
      <w:r>
        <w:rPr>
          <w:rFonts w:ascii="Courier New" w:eastAsia="Courier New" w:hAnsi="Courier New" w:cs="Courier New"/>
          <w:spacing w:val="33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F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ile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41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-18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construc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10"/>
          <w:w w:val="94"/>
          <w:position w:val="2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CommandTarget</w:t>
      </w:r>
      <w:proofErr w:type="spellEnd"/>
    </w:p>
    <w:p w14:paraId="7D0DC2AB" w14:textId="77777777" w:rsidR="001C3088" w:rsidRDefault="00F6259B">
      <w:pPr>
        <w:spacing w:after="0" w:line="190" w:lineRule="exact"/>
        <w:ind w:left="940" w:right="-20"/>
        <w:rPr>
          <w:rFonts w:ascii="Courier New" w:eastAsia="Courier New" w:hAnsi="Courier New" w:cs="Courier New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j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avax.naming.CommunicationExcepti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on</w:t>
      </w:r>
      <w:proofErr w:type="spellEnd"/>
      <w:r>
        <w:rPr>
          <w:rFonts w:ascii="Courier New" w:eastAsia="Courier New" w:hAnsi="Courier New" w:cs="Courier New"/>
          <w:spacing w:val="38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[Roo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35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exceptio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0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i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18"/>
          <w:position w:val="2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java.net.C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nnectException</w:t>
      </w:r>
      <w:proofErr w:type="spellEnd"/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:</w:t>
      </w:r>
    </w:p>
    <w:p w14:paraId="13F21F6C" w14:textId="77777777" w:rsidR="001C3088" w:rsidRDefault="00F6259B">
      <w:pPr>
        <w:spacing w:after="0" w:line="190" w:lineRule="exact"/>
        <w:ind w:left="940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3s://172.17.2.101:7002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:</w:t>
      </w:r>
      <w:r>
        <w:rPr>
          <w:rFonts w:ascii="Courier New" w:eastAsia="Courier New" w:hAnsi="Courier New" w:cs="Courier New"/>
          <w:spacing w:val="26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Destinat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i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2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unreachable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;</w:t>
      </w:r>
      <w:r>
        <w:rPr>
          <w:rFonts w:ascii="Courier New" w:eastAsia="Courier New" w:hAnsi="Courier New" w:cs="Courier New"/>
          <w:spacing w:val="13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neste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41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exceptio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1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is:</w:t>
      </w:r>
    </w:p>
    <w:p w14:paraId="4AAC2B1B" w14:textId="77777777" w:rsidR="001C3088" w:rsidRDefault="00F6259B">
      <w:pPr>
        <w:spacing w:after="0" w:line="190" w:lineRule="exact"/>
        <w:ind w:left="1015" w:right="403"/>
        <w:jc w:val="center"/>
        <w:rPr>
          <w:rFonts w:ascii="Courier New" w:eastAsia="Courier New" w:hAnsi="Courier New" w:cs="Courier New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javax.net.ssl.SSLKeyException</w:t>
      </w:r>
      <w:proofErr w:type="spellEnd"/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:</w:t>
      </w:r>
      <w:r>
        <w:rPr>
          <w:rFonts w:ascii="Courier New" w:eastAsia="Courier New" w:hAnsi="Courier New" w:cs="Courier New"/>
          <w:spacing w:val="32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[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ecurity:090504]Certificat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30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chai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-3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receive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9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5"/>
          <w:position w:val="2"/>
          <w:sz w:val="19"/>
          <w:szCs w:val="19"/>
        </w:rPr>
        <w:t>from</w:t>
      </w:r>
    </w:p>
    <w:p w14:paraId="49FE7F7A" w14:textId="77777777" w:rsidR="001C3088" w:rsidRDefault="00F6259B">
      <w:pPr>
        <w:spacing w:after="0" w:line="190" w:lineRule="exact"/>
        <w:ind w:left="940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position w:val="2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SA-A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-41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-</w:t>
      </w:r>
      <w:r>
        <w:rPr>
          <w:rFonts w:ascii="Courier New" w:eastAsia="Courier New" w:hAnsi="Courier New" w:cs="Courier New"/>
          <w:spacing w:val="-13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172.17.2.10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1</w:t>
      </w:r>
      <w:r>
        <w:rPr>
          <w:rFonts w:ascii="Courier New" w:eastAsia="Courier New" w:hAnsi="Courier New" w:cs="Courier New"/>
          <w:spacing w:val="13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faile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41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host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am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9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verificatio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3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check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-41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Certifi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at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2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contained</w:t>
      </w:r>
    </w:p>
    <w:p w14:paraId="436D4EE6" w14:textId="77777777" w:rsidR="001C3088" w:rsidRDefault="00F6259B">
      <w:pPr>
        <w:spacing w:after="0" w:line="190" w:lineRule="exact"/>
        <w:ind w:left="940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sa-am.example.co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19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bu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2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chec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k</w:t>
      </w:r>
      <w:r>
        <w:rPr>
          <w:rFonts w:ascii="Courier New" w:eastAsia="Courier New" w:hAnsi="Courier New" w:cs="Courier New"/>
          <w:spacing w:val="-35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expe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te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9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RSA-AM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;</w:t>
      </w:r>
      <w:r>
        <w:rPr>
          <w:rFonts w:ascii="Courier New" w:eastAsia="Courier New" w:hAnsi="Courier New" w:cs="Courier New"/>
          <w:spacing w:val="7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-18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availabl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0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route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40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-18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destination]</w:t>
      </w:r>
    </w:p>
    <w:p w14:paraId="5378B6C1" w14:textId="77777777" w:rsidR="001C3088" w:rsidRDefault="00F6259B">
      <w:pPr>
        <w:spacing w:after="0" w:line="190" w:lineRule="exact"/>
        <w:ind w:left="940" w:right="-20"/>
        <w:rPr>
          <w:rFonts w:ascii="Courier New" w:eastAsia="Courier New" w:hAnsi="Courier New" w:cs="Courier New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j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ava.net.ConnectException</w:t>
      </w:r>
      <w:proofErr w:type="spellEnd"/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:</w:t>
      </w:r>
      <w:r>
        <w:rPr>
          <w:rFonts w:ascii="Courier New" w:eastAsia="Courier New" w:hAnsi="Courier New" w:cs="Courier New"/>
          <w:spacing w:val="28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t3s://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1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72.17.2.101:7002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:</w:t>
      </w:r>
      <w:r>
        <w:rPr>
          <w:rFonts w:ascii="Courier New" w:eastAsia="Courier New" w:hAnsi="Courier New" w:cs="Courier New"/>
          <w:spacing w:val="26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Destinatio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2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u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reachable;</w:t>
      </w:r>
    </w:p>
    <w:p w14:paraId="5907E4DA" w14:textId="77777777" w:rsidR="001C3088" w:rsidRDefault="00F6259B">
      <w:pPr>
        <w:spacing w:after="0" w:line="190" w:lineRule="exact"/>
        <w:ind w:left="940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este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41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exceptio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0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is:</w:t>
      </w:r>
    </w:p>
    <w:p w14:paraId="1EE357C3" w14:textId="77777777" w:rsidR="001C3088" w:rsidRDefault="00F6259B">
      <w:pPr>
        <w:spacing w:after="0" w:line="190" w:lineRule="exact"/>
        <w:ind w:left="1015" w:right="403"/>
        <w:jc w:val="center"/>
        <w:rPr>
          <w:rFonts w:ascii="Courier New" w:eastAsia="Courier New" w:hAnsi="Courier New" w:cs="Courier New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javax.net.ssl.SSLKeyException</w:t>
      </w:r>
      <w:proofErr w:type="spellEnd"/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:</w:t>
      </w:r>
      <w:r>
        <w:rPr>
          <w:rFonts w:ascii="Courier New" w:eastAsia="Courier New" w:hAnsi="Courier New" w:cs="Courier New"/>
          <w:spacing w:val="32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[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ecurity:090504]Certificat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30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chai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-3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receive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9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5"/>
          <w:position w:val="2"/>
          <w:sz w:val="19"/>
          <w:szCs w:val="19"/>
        </w:rPr>
        <w:t>from</w:t>
      </w:r>
    </w:p>
    <w:p w14:paraId="12AAA225" w14:textId="77777777" w:rsidR="001C3088" w:rsidRDefault="00F6259B">
      <w:pPr>
        <w:spacing w:after="0" w:line="190" w:lineRule="exact"/>
        <w:ind w:left="940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position w:val="2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SA-A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-41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-</w:t>
      </w:r>
      <w:r>
        <w:rPr>
          <w:rFonts w:ascii="Courier New" w:eastAsia="Courier New" w:hAnsi="Courier New" w:cs="Courier New"/>
          <w:spacing w:val="-13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172.17.2.10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1</w:t>
      </w:r>
      <w:r>
        <w:rPr>
          <w:rFonts w:ascii="Courier New" w:eastAsia="Courier New" w:hAnsi="Courier New" w:cs="Courier New"/>
          <w:spacing w:val="13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faile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41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host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am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9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verificatio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3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check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-41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Certifi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at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2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contained</w:t>
      </w:r>
    </w:p>
    <w:p w14:paraId="371B11CD" w14:textId="77777777" w:rsidR="001C3088" w:rsidRDefault="00F6259B">
      <w:pPr>
        <w:spacing w:after="0" w:line="190" w:lineRule="exact"/>
        <w:ind w:left="940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sa-am.example.co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19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bu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2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chec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k</w:t>
      </w:r>
      <w:r>
        <w:rPr>
          <w:rFonts w:ascii="Courier New" w:eastAsia="Courier New" w:hAnsi="Courier New" w:cs="Courier New"/>
          <w:spacing w:val="-35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expe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te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9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RSA-AM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;</w:t>
      </w:r>
      <w:r>
        <w:rPr>
          <w:rFonts w:ascii="Courier New" w:eastAsia="Courier New" w:hAnsi="Courier New" w:cs="Courier New"/>
          <w:spacing w:val="7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-18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availabl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0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route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40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-18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destination</w:t>
      </w:r>
    </w:p>
    <w:p w14:paraId="2486AD55" w14:textId="77777777" w:rsidR="001C3088" w:rsidRDefault="00F6259B">
      <w:pPr>
        <w:spacing w:after="0" w:line="190" w:lineRule="exact"/>
        <w:ind w:left="940" w:right="-20"/>
        <w:rPr>
          <w:rFonts w:ascii="Courier New" w:eastAsia="Courier New" w:hAnsi="Courier New" w:cs="Courier New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j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ava.rmi.ConnectException</w:t>
      </w:r>
      <w:proofErr w:type="spellEnd"/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:</w:t>
      </w:r>
      <w:r>
        <w:rPr>
          <w:rFonts w:ascii="Courier New" w:eastAsia="Courier New" w:hAnsi="Courier New" w:cs="Courier New"/>
          <w:spacing w:val="28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Destin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tio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2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unreachable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;</w:t>
      </w:r>
      <w:r>
        <w:rPr>
          <w:rFonts w:ascii="Courier New" w:eastAsia="Courier New" w:hAnsi="Courier New" w:cs="Courier New"/>
          <w:spacing w:val="13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neste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41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except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i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0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is:</w:t>
      </w:r>
    </w:p>
    <w:p w14:paraId="5DB450C5" w14:textId="77777777" w:rsidR="001C3088" w:rsidRDefault="00F6259B">
      <w:pPr>
        <w:spacing w:after="0" w:line="190" w:lineRule="exact"/>
        <w:ind w:left="1015" w:right="403"/>
        <w:jc w:val="center"/>
        <w:rPr>
          <w:rFonts w:ascii="Courier New" w:eastAsia="Courier New" w:hAnsi="Courier New" w:cs="Courier New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javax.net.ssl.SSLKeyException</w:t>
      </w:r>
      <w:proofErr w:type="spellEnd"/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:</w:t>
      </w:r>
      <w:r>
        <w:rPr>
          <w:rFonts w:ascii="Courier New" w:eastAsia="Courier New" w:hAnsi="Courier New" w:cs="Courier New"/>
          <w:spacing w:val="32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[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ecurity:090504]Certificat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30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chai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-3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receive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9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5"/>
          <w:position w:val="2"/>
          <w:sz w:val="19"/>
          <w:szCs w:val="19"/>
        </w:rPr>
        <w:t>from</w:t>
      </w:r>
    </w:p>
    <w:p w14:paraId="698B8CED" w14:textId="77777777" w:rsidR="001C3088" w:rsidRDefault="00F6259B">
      <w:pPr>
        <w:spacing w:after="0" w:line="190" w:lineRule="exact"/>
        <w:ind w:left="940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position w:val="2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SA-A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-41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-</w:t>
      </w:r>
      <w:r>
        <w:rPr>
          <w:rFonts w:ascii="Courier New" w:eastAsia="Courier New" w:hAnsi="Courier New" w:cs="Courier New"/>
          <w:spacing w:val="-13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172.17.2.10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1</w:t>
      </w:r>
      <w:r>
        <w:rPr>
          <w:rFonts w:ascii="Courier New" w:eastAsia="Courier New" w:hAnsi="Courier New" w:cs="Courier New"/>
          <w:spacing w:val="13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faile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41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host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am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9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verificatio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3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check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-41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Certifi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at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2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contained</w:t>
      </w:r>
    </w:p>
    <w:p w14:paraId="29AA4780" w14:textId="77777777" w:rsidR="001C3088" w:rsidRDefault="00F6259B">
      <w:pPr>
        <w:spacing w:after="0" w:line="194" w:lineRule="exact"/>
        <w:ind w:left="940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sa-am.example.co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19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bu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2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chec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k</w:t>
      </w:r>
      <w:r>
        <w:rPr>
          <w:rFonts w:ascii="Courier New" w:eastAsia="Courier New" w:hAnsi="Courier New" w:cs="Courier New"/>
          <w:spacing w:val="-35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expe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te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9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RSA-AM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;</w:t>
      </w:r>
      <w:r>
        <w:rPr>
          <w:rFonts w:ascii="Courier New" w:eastAsia="Courier New" w:hAnsi="Courier New" w:cs="Courier New"/>
          <w:spacing w:val="7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-18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availabl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10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route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40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-18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destination</w:t>
      </w:r>
    </w:p>
    <w:p w14:paraId="0485C675" w14:textId="77777777" w:rsidR="001C3088" w:rsidRDefault="001C3088">
      <w:pPr>
        <w:spacing w:before="7" w:after="0" w:line="110" w:lineRule="exact"/>
        <w:rPr>
          <w:sz w:val="11"/>
          <w:szCs w:val="11"/>
        </w:rPr>
      </w:pPr>
    </w:p>
    <w:p w14:paraId="1B1B1886" w14:textId="77777777" w:rsidR="001C3088" w:rsidRDefault="00F6259B">
      <w:pPr>
        <w:spacing w:after="0" w:line="240" w:lineRule="exact"/>
        <w:ind w:left="940" w:right="14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hostname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igured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Step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10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21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doe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00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not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match</w:t>
      </w:r>
      <w:r>
        <w:rPr>
          <w:rFonts w:ascii="Palatino Linotype" w:eastAsia="Palatino Linotype" w:hAnsi="Palatino Linotype" w:cs="Palatino Linotype"/>
          <w:color w:val="000000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certi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ica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retu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color w:val="000000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by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Au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thentic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color w:val="000000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nage</w:t>
      </w:r>
      <w:r>
        <w:rPr>
          <w:rFonts w:ascii="Palatino Linotype" w:eastAsia="Palatino Linotype" w:hAnsi="Palatino Linotype" w:cs="Palatino Linotype"/>
          <w:color w:val="000000"/>
          <w:spacing w:val="-12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color w:val="000000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certi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ic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te</w:t>
      </w:r>
      <w:r>
        <w:rPr>
          <w:rFonts w:ascii="Palatino Linotype" w:eastAsia="Palatino Linotype" w:hAnsi="Palatino Linotype" w:cs="Palatino Linotype"/>
          <w:color w:val="000000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contains</w:t>
      </w:r>
      <w:r>
        <w:rPr>
          <w:rFonts w:ascii="Palatino Linotype" w:eastAsia="Palatino Linotype" w:hAnsi="Palatino Linotype" w:cs="Palatino Linotype"/>
          <w:color w:val="000000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ful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ly</w:t>
      </w:r>
      <w:r>
        <w:rPr>
          <w:rFonts w:ascii="Palatino Linotype" w:eastAsia="Palatino Linotype" w:hAnsi="Palatino Linotype" w:cs="Palatino Linotype"/>
          <w:color w:val="000000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q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ua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ied</w:t>
      </w:r>
      <w:r>
        <w:rPr>
          <w:rFonts w:ascii="Palatino Linotype" w:eastAsia="Palatino Linotype" w:hAnsi="Palatino Linotype" w:cs="Palatino Linotype"/>
          <w:color w:val="000000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domai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00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am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(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00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ex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am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pl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00"/>
          <w:spacing w:val="-9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-1"/>
          <w:sz w:val="19"/>
          <w:szCs w:val="19"/>
        </w:rPr>
        <w:t>rsa</w:t>
      </w:r>
      <w:proofErr w:type="spellEnd"/>
      <w:r>
        <w:rPr>
          <w:rFonts w:ascii="Courier New" w:eastAsia="Courier New" w:hAnsi="Courier New" w:cs="Courier New"/>
          <w:color w:val="000000"/>
          <w:spacing w:val="-1"/>
          <w:sz w:val="19"/>
          <w:szCs w:val="19"/>
        </w:rPr>
        <w:t xml:space="preserve">- </w:t>
      </w:r>
      <w:r>
        <w:rPr>
          <w:rFonts w:ascii="Courier New" w:eastAsia="Courier New" w:hAnsi="Courier New" w:cs="Courier New"/>
          <w:color w:val="000000"/>
          <w:w w:val="95"/>
          <w:sz w:val="19"/>
          <w:szCs w:val="19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95"/>
          <w:sz w:val="19"/>
          <w:szCs w:val="19"/>
        </w:rPr>
        <w:t>m.example.co</w:t>
      </w:r>
      <w:r>
        <w:rPr>
          <w:rFonts w:ascii="Courier New" w:eastAsia="Courier New" w:hAnsi="Courier New" w:cs="Courier New"/>
          <w:color w:val="000000"/>
          <w:spacing w:val="-2"/>
          <w:w w:val="95"/>
          <w:sz w:val="19"/>
          <w:szCs w:val="19"/>
        </w:rPr>
        <w:t>m</w:t>
      </w:r>
      <w:r>
        <w:rPr>
          <w:rFonts w:ascii="Palatino Linotype" w:eastAsia="Palatino Linotype" w:hAnsi="Palatino Linotype" w:cs="Palatino Linotype"/>
          <w:color w:val="000000"/>
          <w:w w:val="95"/>
          <w:sz w:val="20"/>
          <w:szCs w:val="20"/>
        </w:rPr>
        <w:t>),</w:t>
      </w:r>
      <w:r>
        <w:rPr>
          <w:rFonts w:ascii="Palatino Linotype" w:eastAsia="Palatino Linotype" w:hAnsi="Palatino Linotype" w:cs="Palatino Linotype"/>
          <w:color w:val="000000"/>
          <w:spacing w:val="7"/>
          <w:w w:val="9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but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00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con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ura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color w:val="000000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contains</w:t>
      </w:r>
      <w:r>
        <w:rPr>
          <w:rFonts w:ascii="Palatino Linotype" w:eastAsia="Palatino Linotype" w:hAnsi="Palatino Linotype" w:cs="Palatino Linotype"/>
          <w:color w:val="000000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just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00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hostname</w:t>
      </w:r>
      <w:r>
        <w:rPr>
          <w:rFonts w:ascii="Palatino Linotype" w:eastAsia="Palatino Linotype" w:hAnsi="Palatino Linotype" w:cs="Palatino Linotype"/>
          <w:color w:val="000000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(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00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ex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am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pl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00"/>
          <w:spacing w:val="-8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pacing w:val="-1"/>
          <w:w w:val="95"/>
          <w:sz w:val="19"/>
          <w:szCs w:val="19"/>
        </w:rPr>
        <w:t>rs</w:t>
      </w:r>
      <w:r>
        <w:rPr>
          <w:rFonts w:ascii="Courier New" w:eastAsia="Courier New" w:hAnsi="Courier New" w:cs="Courier New"/>
          <w:color w:val="000000"/>
          <w:w w:val="95"/>
          <w:sz w:val="19"/>
          <w:szCs w:val="19"/>
        </w:rPr>
        <w:t>a</w:t>
      </w:r>
      <w:proofErr w:type="spellEnd"/>
      <w:r>
        <w:rPr>
          <w:rFonts w:ascii="Courier New" w:eastAsia="Courier New" w:hAnsi="Courier New" w:cs="Courier New"/>
          <w:color w:val="000000"/>
          <w:spacing w:val="-1"/>
          <w:w w:val="95"/>
          <w:sz w:val="19"/>
          <w:szCs w:val="19"/>
        </w:rPr>
        <w:t>-am</w:t>
      </w:r>
      <w:r>
        <w:rPr>
          <w:rFonts w:ascii="Palatino Linotype" w:eastAsia="Palatino Linotype" w:hAnsi="Palatino Linotype" w:cs="Palatino Linotype"/>
          <w:color w:val="000000"/>
          <w:w w:val="95"/>
          <w:sz w:val="20"/>
          <w:szCs w:val="20"/>
        </w:rPr>
        <w:t>).</w:t>
      </w:r>
      <w:r>
        <w:rPr>
          <w:rFonts w:ascii="Palatino Linotype" w:eastAsia="Palatino Linotype" w:hAnsi="Palatino Linotype" w:cs="Palatino Linotype"/>
          <w:color w:val="000000"/>
          <w:spacing w:val="7"/>
          <w:w w:val="9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-13"/>
          <w:sz w:val="20"/>
          <w:szCs w:val="20"/>
        </w:rPr>
        <w:t xml:space="preserve">To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correct</w:t>
      </w:r>
      <w:r>
        <w:rPr>
          <w:rFonts w:ascii="Palatino Linotype" w:eastAsia="Palatino Linotype" w:hAnsi="Palatino Linotype" w:cs="Palatino Linotype"/>
          <w:color w:val="000000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this</w:t>
      </w:r>
      <w:r>
        <w:rPr>
          <w:rFonts w:ascii="Palatino Linotype" w:eastAsia="Palatino Linotype" w:hAnsi="Palatino Linotype" w:cs="Palatino Linotype"/>
          <w:color w:val="000000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e,</w:t>
      </w:r>
      <w:r>
        <w:rPr>
          <w:rFonts w:ascii="Palatino Linotype" w:eastAsia="Palatino Linotype" w:hAnsi="Palatino Linotype" w:cs="Palatino Linotype"/>
          <w:color w:val="000000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configure</w:t>
      </w:r>
      <w:r>
        <w:rPr>
          <w:rFonts w:ascii="Palatino Linotype" w:eastAsia="Palatino Linotype" w:hAnsi="Palatino Linotype" w:cs="Palatino Linotype"/>
          <w:color w:val="000000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00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00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color w:val="000000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color w:val="000000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00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fu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ly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qua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color w:val="000000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domain</w:t>
      </w:r>
      <w:r>
        <w:rPr>
          <w:rFonts w:ascii="Palatino Linotype" w:eastAsia="Palatino Linotype" w:hAnsi="Palatino Linotype" w:cs="Palatino Linotype"/>
          <w:color w:val="000000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name</w:t>
      </w:r>
      <w:r>
        <w:rPr>
          <w:rFonts w:ascii="Palatino Linotype" w:eastAsia="Palatino Linotype" w:hAnsi="Palatino Linotype" w:cs="Palatino Linotype"/>
          <w:color w:val="000000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(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example,</w:t>
      </w:r>
      <w:r>
        <w:rPr>
          <w:rFonts w:ascii="Palatino Linotype" w:eastAsia="Palatino Linotype" w:hAnsi="Palatino Linotype" w:cs="Palatino Linotype"/>
          <w:color w:val="000000"/>
          <w:spacing w:val="-1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19"/>
          <w:szCs w:val="19"/>
        </w:rPr>
        <w:t xml:space="preserve">t3s://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r</w:t>
      </w:r>
      <w:r>
        <w:rPr>
          <w:rFonts w:ascii="Courier New" w:eastAsia="Courier New" w:hAnsi="Courier New" w:cs="Courier New"/>
          <w:color w:val="000000"/>
          <w:spacing w:val="-1"/>
          <w:sz w:val="19"/>
          <w:szCs w:val="19"/>
        </w:rPr>
        <w:t>sa-am.example.com</w:t>
      </w:r>
      <w:proofErr w:type="gramStart"/>
      <w:r>
        <w:rPr>
          <w:rFonts w:ascii="Courier New" w:eastAsia="Courier New" w:hAnsi="Courier New" w:cs="Courier New"/>
          <w:color w:val="000000"/>
          <w:spacing w:val="-1"/>
          <w:sz w:val="19"/>
          <w:szCs w:val="19"/>
        </w:rPr>
        <w:t>:700</w:t>
      </w:r>
      <w:r>
        <w:rPr>
          <w:rFonts w:ascii="Courier New" w:eastAsia="Courier New" w:hAnsi="Courier New" w:cs="Courier New"/>
          <w:color w:val="000000"/>
          <w:spacing w:val="-2"/>
          <w:sz w:val="19"/>
          <w:szCs w:val="19"/>
        </w:rPr>
        <w:t>2</w:t>
      </w:r>
      <w:proofErr w:type="gramEnd"/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)</w:t>
      </w:r>
    </w:p>
    <w:p w14:paraId="798891FC" w14:textId="77777777" w:rsidR="001C3088" w:rsidRDefault="001C3088">
      <w:pPr>
        <w:spacing w:before="6" w:after="0" w:line="170" w:lineRule="exact"/>
        <w:rPr>
          <w:sz w:val="17"/>
          <w:szCs w:val="17"/>
        </w:rPr>
      </w:pPr>
    </w:p>
    <w:p w14:paraId="0755716D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73ED2641" w14:textId="77777777" w:rsidR="001C3088" w:rsidRDefault="00F6259B">
      <w:pPr>
        <w:tabs>
          <w:tab w:val="left" w:pos="940"/>
        </w:tabs>
        <w:spacing w:after="0" w:line="240" w:lineRule="auto"/>
        <w:ind w:left="102" w:right="-20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w w:val="83"/>
          <w:sz w:val="38"/>
          <w:szCs w:val="38"/>
        </w:rPr>
        <w:t>7.6</w:t>
      </w:r>
      <w:r>
        <w:rPr>
          <w:rFonts w:ascii="Arial" w:eastAsia="Arial" w:hAnsi="Arial" w:cs="Arial"/>
          <w:b/>
          <w:bCs/>
          <w:sz w:val="38"/>
          <w:szCs w:val="38"/>
        </w:rPr>
        <w:tab/>
      </w:r>
      <w:proofErr w:type="spellStart"/>
      <w:r>
        <w:rPr>
          <w:rFonts w:ascii="Arial" w:eastAsia="Arial" w:hAnsi="Arial" w:cs="Arial"/>
          <w:b/>
          <w:bCs/>
          <w:w w:val="83"/>
          <w:sz w:val="38"/>
          <w:szCs w:val="38"/>
        </w:rPr>
        <w:t>ArraySyn</w:t>
      </w:r>
      <w:r>
        <w:rPr>
          <w:rFonts w:ascii="Arial" w:eastAsia="Arial" w:hAnsi="Arial" w:cs="Arial"/>
          <w:b/>
          <w:bCs/>
          <w:spacing w:val="-7"/>
          <w:w w:val="83"/>
          <w:sz w:val="38"/>
          <w:szCs w:val="38"/>
        </w:rPr>
        <w:t>t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ax</w:t>
      </w:r>
      <w:proofErr w:type="spellEnd"/>
      <w:r>
        <w:rPr>
          <w:rFonts w:ascii="Arial" w:eastAsia="Arial" w:hAnsi="Arial" w:cs="Arial"/>
          <w:b/>
          <w:bCs/>
          <w:spacing w:val="-2"/>
          <w:w w:val="83"/>
          <w:sz w:val="38"/>
          <w:szCs w:val="38"/>
        </w:rPr>
        <w:t xml:space="preserve"> 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 xml:space="preserve">Environment </w:t>
      </w:r>
      <w:r>
        <w:rPr>
          <w:rFonts w:ascii="Arial" w:eastAsia="Arial" w:hAnsi="Arial" w:cs="Arial"/>
          <w:b/>
          <w:bCs/>
          <w:spacing w:val="-16"/>
          <w:w w:val="83"/>
          <w:sz w:val="38"/>
          <w:szCs w:val="38"/>
        </w:rPr>
        <w:t>V</w:t>
      </w:r>
      <w:r>
        <w:rPr>
          <w:rFonts w:ascii="Arial" w:eastAsia="Arial" w:hAnsi="Arial" w:cs="Arial"/>
          <w:b/>
          <w:bCs/>
          <w:spacing w:val="-1"/>
          <w:w w:val="83"/>
          <w:sz w:val="38"/>
          <w:szCs w:val="38"/>
        </w:rPr>
        <w:t>a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riable</w:t>
      </w:r>
      <w:r>
        <w:rPr>
          <w:rFonts w:ascii="Arial" w:eastAsia="Arial" w:hAnsi="Arial" w:cs="Arial"/>
          <w:b/>
          <w:bCs/>
          <w:spacing w:val="-3"/>
          <w:w w:val="83"/>
          <w:sz w:val="38"/>
          <w:szCs w:val="38"/>
        </w:rPr>
        <w:t xml:space="preserve"> 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Not Set</w:t>
      </w:r>
    </w:p>
    <w:p w14:paraId="6BE18CA3" w14:textId="77777777" w:rsidR="001C3088" w:rsidRDefault="001C3088">
      <w:pPr>
        <w:spacing w:before="10" w:after="0" w:line="180" w:lineRule="exact"/>
        <w:rPr>
          <w:sz w:val="18"/>
          <w:szCs w:val="18"/>
        </w:rPr>
      </w:pPr>
    </w:p>
    <w:p w14:paraId="46DD4153" w14:textId="77777777" w:rsidR="001C3088" w:rsidRDefault="00F6259B">
      <w:pPr>
        <w:spacing w:after="0" w:line="240" w:lineRule="auto"/>
        <w:ind w:left="94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may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shut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dow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du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start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with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lo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ing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rror:</w:t>
      </w:r>
    </w:p>
    <w:p w14:paraId="311FED96" w14:textId="77777777" w:rsidR="001C3088" w:rsidRDefault="001C3088">
      <w:pPr>
        <w:spacing w:before="3" w:after="0" w:line="190" w:lineRule="exact"/>
        <w:rPr>
          <w:sz w:val="19"/>
          <w:szCs w:val="19"/>
        </w:rPr>
      </w:pPr>
    </w:p>
    <w:p w14:paraId="30EA6491" w14:textId="77777777" w:rsidR="001C3088" w:rsidRDefault="00F6259B">
      <w:pPr>
        <w:spacing w:after="0" w:line="190" w:lineRule="exact"/>
        <w:ind w:left="940" w:right="5158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w w:val="94"/>
          <w:sz w:val="19"/>
          <w:szCs w:val="19"/>
        </w:rPr>
        <w:t>[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07/11/1</w:t>
      </w:r>
      <w:r>
        <w:rPr>
          <w:rFonts w:ascii="Courier New" w:eastAsia="Courier New" w:hAnsi="Courier New" w:cs="Courier New"/>
          <w:w w:val="94"/>
          <w:sz w:val="19"/>
          <w:szCs w:val="19"/>
        </w:rPr>
        <w:t>3</w:t>
      </w:r>
      <w:r>
        <w:rPr>
          <w:rFonts w:ascii="Courier New" w:eastAsia="Courier New" w:hAnsi="Courier New" w:cs="Courier New"/>
          <w:spacing w:val="10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09:38:16.440]</w:t>
      </w:r>
      <w:proofErr w:type="gramStart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:RS</w:t>
      </w:r>
      <w:r>
        <w:rPr>
          <w:rFonts w:ascii="Courier New" w:eastAsia="Courier New" w:hAnsi="Courier New" w:cs="Courier New"/>
          <w:w w:val="94"/>
          <w:sz w:val="19"/>
          <w:szCs w:val="19"/>
        </w:rPr>
        <w:t>A</w:t>
      </w:r>
      <w:proofErr w:type="gramEnd"/>
      <w:r>
        <w:rPr>
          <w:rFonts w:ascii="Courier New" w:eastAsia="Courier New" w:hAnsi="Courier New" w:cs="Courier New"/>
          <w:spacing w:val="18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 xml:space="preserve">ST: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irXM</w:t>
      </w:r>
      <w:r>
        <w:rPr>
          <w:rFonts w:ascii="Courier New" w:eastAsia="Courier New" w:hAnsi="Courier New" w:cs="Courier New"/>
          <w:sz w:val="19"/>
          <w:szCs w:val="19"/>
        </w:rPr>
        <w:t>L</w:t>
      </w:r>
      <w:proofErr w:type="spellEnd"/>
      <w:r>
        <w:rPr>
          <w:rFonts w:ascii="Courier New" w:eastAsia="Courier New" w:hAnsi="Courier New" w:cs="Courier New"/>
          <w:spacing w:val="-4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Lo</w:t>
      </w:r>
      <w:r>
        <w:rPr>
          <w:rFonts w:ascii="Courier New" w:eastAsia="Courier New" w:hAnsi="Courier New" w:cs="Courier New"/>
          <w:sz w:val="19"/>
          <w:szCs w:val="19"/>
        </w:rPr>
        <w:t>g</w:t>
      </w:r>
      <w:r>
        <w:rPr>
          <w:rFonts w:ascii="Courier New" w:eastAsia="Courier New" w:hAnsi="Courier New" w:cs="Courier New"/>
          <w:spacing w:val="-2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Even</w:t>
      </w:r>
      <w:r>
        <w:rPr>
          <w:rFonts w:ascii="Courier New" w:eastAsia="Courier New" w:hAnsi="Courier New" w:cs="Courier New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3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5"/>
          <w:sz w:val="19"/>
          <w:szCs w:val="19"/>
        </w:rPr>
        <w:t>----------------</w:t>
      </w:r>
      <w:r>
        <w:rPr>
          <w:rFonts w:ascii="Courier New" w:eastAsia="Courier New" w:hAnsi="Courier New" w:cs="Courier New"/>
          <w:w w:val="95"/>
          <w:sz w:val="19"/>
          <w:szCs w:val="19"/>
        </w:rPr>
        <w:t>-</w:t>
      </w:r>
      <w:r>
        <w:rPr>
          <w:rFonts w:ascii="Courier New" w:eastAsia="Courier New" w:hAnsi="Courier New" w:cs="Courier New"/>
          <w:spacing w:val="-1"/>
          <w:w w:val="95"/>
          <w:sz w:val="19"/>
          <w:szCs w:val="19"/>
        </w:rPr>
        <w:t>--</w:t>
      </w:r>
    </w:p>
    <w:p w14:paraId="2B20D6AF" w14:textId="77777777" w:rsidR="001C3088" w:rsidRDefault="00F6259B">
      <w:pPr>
        <w:tabs>
          <w:tab w:val="left" w:pos="2220"/>
        </w:tabs>
        <w:spacing w:before="11" w:after="0" w:line="212" w:lineRule="auto"/>
        <w:ind w:left="1158" w:right="4294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-1"/>
          <w:sz w:val="19"/>
          <w:szCs w:val="19"/>
        </w:rPr>
        <w:t>Driver</w:t>
      </w:r>
      <w:r>
        <w:rPr>
          <w:rFonts w:ascii="Courier New" w:eastAsia="Courier New" w:hAnsi="Courier New" w:cs="Courier New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ab/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\EXAMPLE\services\Dri</w:t>
      </w:r>
      <w:r>
        <w:rPr>
          <w:rFonts w:ascii="Courier New" w:eastAsia="Courier New" w:hAnsi="Courier New" w:cs="Courier New"/>
          <w:w w:val="94"/>
          <w:sz w:val="19"/>
          <w:szCs w:val="19"/>
        </w:rPr>
        <w:t>v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e</w:t>
      </w:r>
      <w:r>
        <w:rPr>
          <w:rFonts w:ascii="Courier New" w:eastAsia="Courier New" w:hAnsi="Courier New" w:cs="Courier New"/>
          <w:w w:val="94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26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Set\RSA Status</w:t>
      </w:r>
      <w:r>
        <w:rPr>
          <w:rFonts w:ascii="Courier New" w:eastAsia="Courier New" w:hAnsi="Courier New" w:cs="Courier New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ab/>
      </w:r>
      <w:r>
        <w:rPr>
          <w:rFonts w:ascii="Courier New" w:eastAsia="Courier New" w:hAnsi="Courier New" w:cs="Courier New"/>
          <w:spacing w:val="-1"/>
          <w:sz w:val="19"/>
          <w:szCs w:val="19"/>
        </w:rPr>
        <w:t>Fatal</w:t>
      </w:r>
    </w:p>
    <w:p w14:paraId="25D8C068" w14:textId="77777777" w:rsidR="001C3088" w:rsidRDefault="00F6259B">
      <w:pPr>
        <w:tabs>
          <w:tab w:val="left" w:pos="2200"/>
        </w:tabs>
        <w:spacing w:after="0" w:line="193" w:lineRule="exact"/>
        <w:ind w:left="1123" w:right="403"/>
        <w:jc w:val="center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Message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: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ab/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Code(-9005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)</w:t>
      </w:r>
      <w:r>
        <w:rPr>
          <w:rFonts w:ascii="Courier New" w:eastAsia="Courier New" w:hAnsi="Courier New" w:cs="Courier New"/>
          <w:spacing w:val="12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Th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2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drive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40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returne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9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-13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"fatal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"</w:t>
      </w:r>
      <w:r>
        <w:rPr>
          <w:rFonts w:ascii="Courier New" w:eastAsia="Courier New" w:hAnsi="Courier New" w:cs="Courier New"/>
          <w:spacing w:val="7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statu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41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indi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atin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g</w:t>
      </w:r>
      <w:r>
        <w:rPr>
          <w:rFonts w:ascii="Courier New" w:eastAsia="Courier New" w:hAnsi="Courier New" w:cs="Courier New"/>
          <w:spacing w:val="11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tha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30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5"/>
          <w:position w:val="2"/>
          <w:sz w:val="19"/>
          <w:szCs w:val="19"/>
        </w:rPr>
        <w:t>the</w:t>
      </w:r>
    </w:p>
    <w:p w14:paraId="075A1E8A" w14:textId="77777777" w:rsidR="001C3088" w:rsidRDefault="00F6259B">
      <w:pPr>
        <w:spacing w:after="0" w:line="190" w:lineRule="exact"/>
        <w:ind w:left="940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rive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41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shoul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41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b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18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shu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30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down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-35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Detai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-40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fro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-30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driver:</w:t>
      </w:r>
    </w:p>
    <w:p w14:paraId="275255EC" w14:textId="77777777" w:rsidR="001C3088" w:rsidRDefault="00F6259B">
      <w:pPr>
        <w:spacing w:after="0" w:line="190" w:lineRule="exact"/>
        <w:ind w:left="940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&lt;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description&gt;</w:t>
      </w:r>
      <w:proofErr w:type="spellStart"/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com.trivir.ace.AceTo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lkitException</w:t>
      </w:r>
      <w:proofErr w:type="spellEnd"/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:</w:t>
      </w:r>
      <w:r>
        <w:rPr>
          <w:rFonts w:ascii="Courier New" w:eastAsia="Courier New" w:hAnsi="Courier New" w:cs="Courier New"/>
          <w:spacing w:val="52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Instantiatio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4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f</w:t>
      </w:r>
      <w:r>
        <w:rPr>
          <w:rFonts w:ascii="Courier New" w:eastAsia="Courier New" w:hAnsi="Courier New" w:cs="Courier New"/>
          <w:spacing w:val="-17"/>
          <w:position w:val="2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ap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i</w:t>
      </w:r>
      <w:proofErr w:type="spellEnd"/>
      <w:r>
        <w:rPr>
          <w:rFonts w:ascii="Courier New" w:eastAsia="Courier New" w:hAnsi="Courier New" w:cs="Courier New"/>
          <w:spacing w:val="-2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class</w:t>
      </w:r>
    </w:p>
    <w:p w14:paraId="1CB704A5" w14:textId="77777777" w:rsidR="001C3088" w:rsidRDefault="00F6259B">
      <w:pPr>
        <w:spacing w:after="0" w:line="190" w:lineRule="exact"/>
        <w:ind w:left="940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position w:val="2"/>
          <w:sz w:val="19"/>
          <w:szCs w:val="19"/>
        </w:rPr>
        <w:t>f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ailed.</w:t>
      </w:r>
    </w:p>
    <w:p w14:paraId="3439F37A" w14:textId="77777777" w:rsidR="001C3088" w:rsidRDefault="00F6259B">
      <w:pPr>
        <w:spacing w:after="0" w:line="190" w:lineRule="exact"/>
        <w:ind w:left="940" w:right="-20"/>
        <w:rPr>
          <w:rFonts w:ascii="Courier New" w:eastAsia="Courier New" w:hAnsi="Courier New" w:cs="Courier New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position w:val="2"/>
          <w:sz w:val="19"/>
          <w:szCs w:val="19"/>
        </w:rPr>
        <w:t>j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ava.lang.reflect.InvocationTarge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Exception</w:t>
      </w:r>
      <w:proofErr w:type="spellEnd"/>
    </w:p>
    <w:p w14:paraId="2E3E5860" w14:textId="77777777" w:rsidR="001C3088" w:rsidRDefault="00F6259B">
      <w:pPr>
        <w:spacing w:after="0" w:line="190" w:lineRule="exact"/>
        <w:ind w:left="940" w:right="-20"/>
        <w:rPr>
          <w:rFonts w:ascii="Courier New" w:eastAsia="Courier New" w:hAnsi="Courier New" w:cs="Courier New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om.trivir.ace.AceToolkitExceptio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n</w:t>
      </w:r>
      <w:proofErr w:type="spellEnd"/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:</w:t>
      </w:r>
      <w:r>
        <w:rPr>
          <w:rFonts w:ascii="Courier New" w:eastAsia="Courier New" w:hAnsi="Courier New" w:cs="Courier New"/>
          <w:spacing w:val="38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Th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2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'</w:t>
      </w:r>
      <w:proofErr w:type="spellStart"/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sun.lang.ClassLoader.all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wArraySyntax</w:t>
      </w:r>
      <w:proofErr w:type="spellEnd"/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'</w:t>
      </w:r>
    </w:p>
    <w:p w14:paraId="28D13889" w14:textId="77777777" w:rsidR="001C3088" w:rsidRDefault="00F6259B">
      <w:pPr>
        <w:spacing w:after="0" w:line="190" w:lineRule="exact"/>
        <w:ind w:left="940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p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ropert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y</w:t>
      </w:r>
      <w:r>
        <w:rPr>
          <w:rFonts w:ascii="Courier New" w:eastAsia="Courier New" w:hAnsi="Courier New" w:cs="Courier New"/>
          <w:spacing w:val="4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i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23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eithe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1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fals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40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23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29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configure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6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i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-23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you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35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ID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-29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i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stallation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9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Thi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35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valu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40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is</w:t>
      </w:r>
    </w:p>
    <w:p w14:paraId="7D72BB8E" w14:textId="77777777" w:rsidR="001C3088" w:rsidRDefault="00F6259B">
      <w:pPr>
        <w:spacing w:after="0" w:line="190" w:lineRule="exact"/>
        <w:ind w:left="940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equire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6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fo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39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RS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-39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drive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9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functionality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 xml:space="preserve">.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Pleas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9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refe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10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-33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th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39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RS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-39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drive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9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documentati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on</w:t>
      </w:r>
    </w:p>
    <w:p w14:paraId="359223FB" w14:textId="77777777" w:rsidR="001C3088" w:rsidRDefault="00F6259B">
      <w:pPr>
        <w:spacing w:after="0" w:line="190" w:lineRule="exact"/>
        <w:ind w:left="940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position w:val="2"/>
          <w:sz w:val="19"/>
          <w:szCs w:val="19"/>
        </w:rPr>
        <w:t>f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2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configuratio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4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instructions.</w:t>
      </w:r>
    </w:p>
    <w:p w14:paraId="427B3584" w14:textId="77777777" w:rsidR="001C3088" w:rsidRDefault="00F6259B">
      <w:pPr>
        <w:spacing w:after="0" w:line="193" w:lineRule="exact"/>
        <w:ind w:left="940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position w:val="2"/>
          <w:sz w:val="19"/>
          <w:szCs w:val="19"/>
        </w:rPr>
        <w:t>&lt;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/description&gt;</w:t>
      </w:r>
    </w:p>
    <w:p w14:paraId="0BC0E0EC" w14:textId="77777777" w:rsidR="001C3088" w:rsidRDefault="001C3088">
      <w:pPr>
        <w:spacing w:after="0" w:line="100" w:lineRule="exact"/>
        <w:rPr>
          <w:sz w:val="10"/>
          <w:szCs w:val="10"/>
        </w:rPr>
      </w:pPr>
    </w:p>
    <w:p w14:paraId="01817AA8" w14:textId="77777777" w:rsidR="001C3088" w:rsidRDefault="00F6259B">
      <w:pPr>
        <w:spacing w:after="0" w:line="240" w:lineRule="auto"/>
        <w:ind w:left="94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this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occurs,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confi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Ja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artup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properties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ha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been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configur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desc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ibe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in</w:t>
      </w:r>
    </w:p>
    <w:p w14:paraId="5F4B25FE" w14:textId="77777777" w:rsidR="001C3088" w:rsidRDefault="00F6259B">
      <w:pPr>
        <w:spacing w:after="0" w:line="240" w:lineRule="exact"/>
        <w:ind w:left="94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Section</w:t>
      </w:r>
      <w:r>
        <w:rPr>
          <w:rFonts w:ascii="Palatino Linotype" w:eastAsia="Palatino Linotype" w:hAnsi="Palatino Linotype" w:cs="Palatino Linotype"/>
          <w:color w:val="0000FF"/>
          <w:spacing w:val="-5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2.2.4,</w:t>
      </w:r>
      <w:r>
        <w:rPr>
          <w:rFonts w:ascii="Palatino Linotype" w:eastAsia="Palatino Linotype" w:hAnsi="Palatino Linotype" w:cs="Palatino Linotype"/>
          <w:color w:val="0000FF"/>
          <w:spacing w:val="-5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“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ting</w:t>
      </w:r>
      <w:r>
        <w:rPr>
          <w:rFonts w:ascii="Palatino Linotype" w:eastAsia="Palatino Linotype" w:hAnsi="Palatino Linotype" w:cs="Palatino Linotype"/>
          <w:color w:val="0000FF"/>
          <w:spacing w:val="-8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IDM</w:t>
      </w:r>
      <w:r>
        <w:rPr>
          <w:rFonts w:ascii="Palatino Linotype" w:eastAsia="Palatino Linotype" w:hAnsi="Palatino Linotype" w:cs="Palatino Linotype"/>
          <w:color w:val="0000FF"/>
          <w:spacing w:val="-5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Ja</w:t>
      </w:r>
      <w:r>
        <w:rPr>
          <w:rFonts w:ascii="Palatino Linotype" w:eastAsia="Palatino Linotype" w:hAnsi="Palatino Linotype" w:cs="Palatino Linotype"/>
          <w:color w:val="0000FF"/>
          <w:spacing w:val="-5"/>
          <w:position w:val="1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pacing w:val="-6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tart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FF"/>
          <w:spacing w:val="-8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FF"/>
          <w:spacing w:val="-1"/>
          <w:position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opertie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pacing w:val="-12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6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SA</w:t>
      </w:r>
      <w:r>
        <w:rPr>
          <w:rFonts w:ascii="Palatino Linotype" w:eastAsia="Palatino Linotype" w:hAnsi="Palatino Linotype" w:cs="Palatino Linotype"/>
          <w:color w:val="0000FF"/>
          <w:spacing w:val="-5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thent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5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na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10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7.1,”</w:t>
      </w:r>
      <w:r>
        <w:rPr>
          <w:rFonts w:ascii="Palatino Linotype" w:eastAsia="Palatino Linotype" w:hAnsi="Palatino Linotype" w:cs="Palatino Linotype"/>
          <w:color w:val="0000FF"/>
          <w:spacing w:val="-6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4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pag</w:t>
      </w:r>
      <w:r>
        <w:rPr>
          <w:rFonts w:ascii="Palatino Linotype" w:eastAsia="Palatino Linotype" w:hAnsi="Palatino Linotype" w:cs="Palatino Linotype"/>
          <w:color w:val="0000FF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4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position w:val="1"/>
          <w:sz w:val="20"/>
          <w:szCs w:val="20"/>
        </w:rPr>
        <w:t>1</w:t>
      </w:r>
      <w:r>
        <w:rPr>
          <w:rFonts w:ascii="Palatino Linotype" w:eastAsia="Palatino Linotype" w:hAnsi="Palatino Linotype" w:cs="Palatino Linotype"/>
          <w:color w:val="0000FF"/>
          <w:spacing w:val="-2"/>
          <w:position w:val="1"/>
          <w:sz w:val="20"/>
          <w:szCs w:val="20"/>
        </w:rPr>
        <w:t>6</w:t>
      </w:r>
      <w:r>
        <w:rPr>
          <w:rFonts w:ascii="Palatino Linotype" w:eastAsia="Palatino Linotype" w:hAnsi="Palatino Linotype" w:cs="Palatino Linotype"/>
          <w:color w:val="000000"/>
          <w:position w:val="1"/>
          <w:sz w:val="20"/>
          <w:szCs w:val="20"/>
        </w:rPr>
        <w:t>.</w:t>
      </w:r>
    </w:p>
    <w:p w14:paraId="60FD6C7F" w14:textId="77777777" w:rsidR="001C3088" w:rsidRDefault="001C3088">
      <w:pPr>
        <w:spacing w:before="4" w:after="0" w:line="160" w:lineRule="exact"/>
        <w:rPr>
          <w:sz w:val="16"/>
          <w:szCs w:val="16"/>
        </w:rPr>
      </w:pPr>
    </w:p>
    <w:p w14:paraId="753826AA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0630427F" w14:textId="77777777" w:rsidR="001C3088" w:rsidRDefault="00F6259B">
      <w:pPr>
        <w:tabs>
          <w:tab w:val="left" w:pos="940"/>
        </w:tabs>
        <w:spacing w:after="0" w:line="240" w:lineRule="auto"/>
        <w:ind w:left="102" w:right="-20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w w:val="83"/>
          <w:sz w:val="38"/>
          <w:szCs w:val="38"/>
        </w:rPr>
        <w:t>7.7</w:t>
      </w:r>
      <w:r>
        <w:rPr>
          <w:rFonts w:ascii="Arial" w:eastAsia="Arial" w:hAnsi="Arial" w:cs="Arial"/>
          <w:b/>
          <w:bCs/>
          <w:sz w:val="38"/>
          <w:szCs w:val="38"/>
        </w:rPr>
        <w:tab/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Dependency Missing</w:t>
      </w:r>
    </w:p>
    <w:p w14:paraId="0473A3A2" w14:textId="77777777" w:rsidR="001C3088" w:rsidRDefault="001C3088">
      <w:pPr>
        <w:spacing w:before="10" w:after="0" w:line="180" w:lineRule="exact"/>
        <w:rPr>
          <w:sz w:val="18"/>
          <w:szCs w:val="18"/>
        </w:rPr>
      </w:pPr>
    </w:p>
    <w:p w14:paraId="635938BE" w14:textId="77777777" w:rsidR="001C3088" w:rsidRDefault="00F6259B">
      <w:pPr>
        <w:spacing w:after="0" w:line="240" w:lineRule="auto"/>
        <w:ind w:left="94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may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shut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dow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ring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sta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tu</w:t>
      </w:r>
      <w:r>
        <w:rPr>
          <w:rFonts w:ascii="Palatino Linotype" w:eastAsia="Palatino Linotype" w:hAnsi="Palatino Linotype" w:cs="Palatino Linotype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owin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ror:</w:t>
      </w:r>
    </w:p>
    <w:p w14:paraId="70E2C862" w14:textId="77777777" w:rsidR="001C3088" w:rsidRDefault="001C3088">
      <w:pPr>
        <w:spacing w:after="0"/>
        <w:sectPr w:rsidR="001C3088">
          <w:pgSz w:w="12240" w:h="15840"/>
          <w:pgMar w:top="980" w:right="1020" w:bottom="900" w:left="1180" w:header="0" w:footer="708" w:gutter="0"/>
          <w:cols w:space="720"/>
        </w:sectPr>
      </w:pPr>
    </w:p>
    <w:p w14:paraId="472E3F01" w14:textId="77777777" w:rsidR="001C3088" w:rsidRDefault="00F6259B">
      <w:pPr>
        <w:spacing w:before="94" w:after="0" w:line="190" w:lineRule="exact"/>
        <w:ind w:left="1320" w:right="4978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w w:val="94"/>
          <w:sz w:val="19"/>
          <w:szCs w:val="19"/>
        </w:rPr>
        <w:lastRenderedPageBreak/>
        <w:t>[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07/11/1</w:t>
      </w:r>
      <w:r>
        <w:rPr>
          <w:rFonts w:ascii="Courier New" w:eastAsia="Courier New" w:hAnsi="Courier New" w:cs="Courier New"/>
          <w:w w:val="94"/>
          <w:sz w:val="19"/>
          <w:szCs w:val="19"/>
        </w:rPr>
        <w:t>3</w:t>
      </w:r>
      <w:r>
        <w:rPr>
          <w:rFonts w:ascii="Courier New" w:eastAsia="Courier New" w:hAnsi="Courier New" w:cs="Courier New"/>
          <w:spacing w:val="10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09:31:00.907]</w:t>
      </w:r>
      <w:proofErr w:type="gramStart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:RS</w:t>
      </w:r>
      <w:r>
        <w:rPr>
          <w:rFonts w:ascii="Courier New" w:eastAsia="Courier New" w:hAnsi="Courier New" w:cs="Courier New"/>
          <w:w w:val="94"/>
          <w:sz w:val="19"/>
          <w:szCs w:val="19"/>
        </w:rPr>
        <w:t>A</w:t>
      </w:r>
      <w:proofErr w:type="gramEnd"/>
      <w:r>
        <w:rPr>
          <w:rFonts w:ascii="Courier New" w:eastAsia="Courier New" w:hAnsi="Courier New" w:cs="Courier New"/>
          <w:spacing w:val="18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 xml:space="preserve">ST: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irXM</w:t>
      </w:r>
      <w:r>
        <w:rPr>
          <w:rFonts w:ascii="Courier New" w:eastAsia="Courier New" w:hAnsi="Courier New" w:cs="Courier New"/>
          <w:sz w:val="19"/>
          <w:szCs w:val="19"/>
        </w:rPr>
        <w:t>L</w:t>
      </w:r>
      <w:proofErr w:type="spellEnd"/>
      <w:r>
        <w:rPr>
          <w:rFonts w:ascii="Courier New" w:eastAsia="Courier New" w:hAnsi="Courier New" w:cs="Courier New"/>
          <w:spacing w:val="-4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Lo</w:t>
      </w:r>
      <w:r>
        <w:rPr>
          <w:rFonts w:ascii="Courier New" w:eastAsia="Courier New" w:hAnsi="Courier New" w:cs="Courier New"/>
          <w:sz w:val="19"/>
          <w:szCs w:val="19"/>
        </w:rPr>
        <w:t>g</w:t>
      </w:r>
      <w:r>
        <w:rPr>
          <w:rFonts w:ascii="Courier New" w:eastAsia="Courier New" w:hAnsi="Courier New" w:cs="Courier New"/>
          <w:spacing w:val="-2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Even</w:t>
      </w:r>
      <w:r>
        <w:rPr>
          <w:rFonts w:ascii="Courier New" w:eastAsia="Courier New" w:hAnsi="Courier New" w:cs="Courier New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3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5"/>
          <w:sz w:val="19"/>
          <w:szCs w:val="19"/>
        </w:rPr>
        <w:t>----------------</w:t>
      </w:r>
      <w:r>
        <w:rPr>
          <w:rFonts w:ascii="Courier New" w:eastAsia="Courier New" w:hAnsi="Courier New" w:cs="Courier New"/>
          <w:w w:val="95"/>
          <w:sz w:val="19"/>
          <w:szCs w:val="19"/>
        </w:rPr>
        <w:t>-</w:t>
      </w:r>
      <w:r>
        <w:rPr>
          <w:rFonts w:ascii="Courier New" w:eastAsia="Courier New" w:hAnsi="Courier New" w:cs="Courier New"/>
          <w:spacing w:val="-1"/>
          <w:w w:val="95"/>
          <w:sz w:val="19"/>
          <w:szCs w:val="19"/>
        </w:rPr>
        <w:t>--</w:t>
      </w:r>
    </w:p>
    <w:p w14:paraId="5433D650" w14:textId="77777777" w:rsidR="001C3088" w:rsidRDefault="00F6259B">
      <w:pPr>
        <w:tabs>
          <w:tab w:val="left" w:pos="2600"/>
        </w:tabs>
        <w:spacing w:after="0" w:line="190" w:lineRule="exact"/>
        <w:ind w:left="1538" w:right="4114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-1"/>
          <w:sz w:val="19"/>
          <w:szCs w:val="19"/>
        </w:rPr>
        <w:t>Driver</w:t>
      </w:r>
      <w:r>
        <w:rPr>
          <w:rFonts w:ascii="Courier New" w:eastAsia="Courier New" w:hAnsi="Courier New" w:cs="Courier New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ab/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\EXAMPLE\services\Dri</w:t>
      </w:r>
      <w:r>
        <w:rPr>
          <w:rFonts w:ascii="Courier New" w:eastAsia="Courier New" w:hAnsi="Courier New" w:cs="Courier New"/>
          <w:w w:val="94"/>
          <w:sz w:val="19"/>
          <w:szCs w:val="19"/>
        </w:rPr>
        <w:t>v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e</w:t>
      </w:r>
      <w:r>
        <w:rPr>
          <w:rFonts w:ascii="Courier New" w:eastAsia="Courier New" w:hAnsi="Courier New" w:cs="Courier New"/>
          <w:w w:val="94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26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Set\RSA Status</w:t>
      </w:r>
      <w:r>
        <w:rPr>
          <w:rFonts w:ascii="Courier New" w:eastAsia="Courier New" w:hAnsi="Courier New" w:cs="Courier New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ab/>
      </w:r>
      <w:r>
        <w:rPr>
          <w:rFonts w:ascii="Courier New" w:eastAsia="Courier New" w:hAnsi="Courier New" w:cs="Courier New"/>
          <w:spacing w:val="-1"/>
          <w:sz w:val="19"/>
          <w:szCs w:val="19"/>
        </w:rPr>
        <w:t>Fatal</w:t>
      </w:r>
    </w:p>
    <w:p w14:paraId="63B1A9CE" w14:textId="77777777" w:rsidR="001C3088" w:rsidRDefault="00F6259B">
      <w:pPr>
        <w:tabs>
          <w:tab w:val="left" w:pos="2600"/>
        </w:tabs>
        <w:spacing w:before="11" w:after="0" w:line="212" w:lineRule="auto"/>
        <w:ind w:left="1320" w:right="225" w:firstLine="217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spacing w:val="-1"/>
          <w:sz w:val="19"/>
          <w:szCs w:val="19"/>
        </w:rPr>
        <w:t>Message</w:t>
      </w:r>
      <w:r>
        <w:rPr>
          <w:rFonts w:ascii="Courier New" w:eastAsia="Courier New" w:hAnsi="Courier New" w:cs="Courier New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ab/>
      </w:r>
      <w:proofErr w:type="gramStart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Code(</w:t>
      </w:r>
      <w:proofErr w:type="gramEnd"/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-9005</w:t>
      </w:r>
      <w:r>
        <w:rPr>
          <w:rFonts w:ascii="Courier New" w:eastAsia="Courier New" w:hAnsi="Courier New" w:cs="Courier New"/>
          <w:w w:val="94"/>
          <w:sz w:val="19"/>
          <w:szCs w:val="19"/>
        </w:rPr>
        <w:t>)</w:t>
      </w:r>
      <w:r>
        <w:rPr>
          <w:rFonts w:ascii="Courier New" w:eastAsia="Courier New" w:hAnsi="Courier New" w:cs="Courier New"/>
          <w:spacing w:val="12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Th</w:t>
      </w:r>
      <w:r>
        <w:rPr>
          <w:rFonts w:ascii="Courier New" w:eastAsia="Courier New" w:hAnsi="Courier New" w:cs="Courier New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2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drive</w:t>
      </w:r>
      <w:r>
        <w:rPr>
          <w:rFonts w:ascii="Courier New" w:eastAsia="Courier New" w:hAnsi="Courier New" w:cs="Courier New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4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returne</w:t>
      </w:r>
      <w:r>
        <w:rPr>
          <w:rFonts w:ascii="Courier New" w:eastAsia="Courier New" w:hAnsi="Courier New" w:cs="Courier New"/>
          <w:w w:val="94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9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-1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"fatal</w:t>
      </w:r>
      <w:r>
        <w:rPr>
          <w:rFonts w:ascii="Courier New" w:eastAsia="Courier New" w:hAnsi="Courier New" w:cs="Courier New"/>
          <w:w w:val="94"/>
          <w:sz w:val="19"/>
          <w:szCs w:val="19"/>
        </w:rPr>
        <w:t>"</w:t>
      </w:r>
      <w:r>
        <w:rPr>
          <w:rFonts w:ascii="Courier New" w:eastAsia="Courier New" w:hAnsi="Courier New" w:cs="Courier New"/>
          <w:spacing w:val="7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statu</w:t>
      </w:r>
      <w:r>
        <w:rPr>
          <w:rFonts w:ascii="Courier New" w:eastAsia="Courier New" w:hAnsi="Courier New" w:cs="Courier New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4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indi</w:t>
      </w:r>
      <w:r>
        <w:rPr>
          <w:rFonts w:ascii="Courier New" w:eastAsia="Courier New" w:hAnsi="Courier New" w:cs="Courier New"/>
          <w:w w:val="94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atin</w:t>
      </w:r>
      <w:r>
        <w:rPr>
          <w:rFonts w:ascii="Courier New" w:eastAsia="Courier New" w:hAnsi="Courier New" w:cs="Courier New"/>
          <w:w w:val="94"/>
          <w:sz w:val="19"/>
          <w:szCs w:val="19"/>
        </w:rPr>
        <w:t>g</w:t>
      </w:r>
      <w:r>
        <w:rPr>
          <w:rFonts w:ascii="Courier New" w:eastAsia="Courier New" w:hAnsi="Courier New" w:cs="Courier New"/>
          <w:spacing w:val="11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tha</w:t>
      </w:r>
      <w:r>
        <w:rPr>
          <w:rFonts w:ascii="Courier New" w:eastAsia="Courier New" w:hAnsi="Courier New" w:cs="Courier New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3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 xml:space="preserve">the </w:t>
      </w:r>
      <w:r>
        <w:rPr>
          <w:rFonts w:ascii="Courier New" w:eastAsia="Courier New" w:hAnsi="Courier New" w:cs="Courier New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rive</w:t>
      </w:r>
      <w:r>
        <w:rPr>
          <w:rFonts w:ascii="Courier New" w:eastAsia="Courier New" w:hAnsi="Courier New" w:cs="Courier New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4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shoul</w:t>
      </w:r>
      <w:r>
        <w:rPr>
          <w:rFonts w:ascii="Courier New" w:eastAsia="Courier New" w:hAnsi="Courier New" w:cs="Courier New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4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b</w:t>
      </w:r>
      <w:r>
        <w:rPr>
          <w:rFonts w:ascii="Courier New" w:eastAsia="Courier New" w:hAnsi="Courier New" w:cs="Courier New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1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shu</w:t>
      </w:r>
      <w:r>
        <w:rPr>
          <w:rFonts w:ascii="Courier New" w:eastAsia="Courier New" w:hAnsi="Courier New" w:cs="Courier New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3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down</w:t>
      </w:r>
      <w:r>
        <w:rPr>
          <w:rFonts w:ascii="Courier New" w:eastAsia="Courier New" w:hAnsi="Courier New" w:cs="Courier New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-3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Detai</w:t>
      </w:r>
      <w:r>
        <w:rPr>
          <w:rFonts w:ascii="Courier New" w:eastAsia="Courier New" w:hAnsi="Courier New" w:cs="Courier New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-4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fro</w:t>
      </w:r>
      <w:r>
        <w:rPr>
          <w:rFonts w:ascii="Courier New" w:eastAsia="Courier New" w:hAnsi="Courier New" w:cs="Courier New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-3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driver:</w:t>
      </w:r>
    </w:p>
    <w:p w14:paraId="31CC2F82" w14:textId="77777777" w:rsidR="001C3088" w:rsidRDefault="00F6259B">
      <w:pPr>
        <w:spacing w:after="0" w:line="193" w:lineRule="exact"/>
        <w:ind w:left="1320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&lt;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description&gt;</w:t>
      </w:r>
      <w:proofErr w:type="spellStart"/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com.trivir.ace.AceTo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lkitException</w:t>
      </w:r>
      <w:proofErr w:type="spellEnd"/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:</w:t>
      </w:r>
      <w:r>
        <w:rPr>
          <w:rFonts w:ascii="Courier New" w:eastAsia="Courier New" w:hAnsi="Courier New" w:cs="Courier New"/>
          <w:spacing w:val="52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Instantiatio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n</w:t>
      </w:r>
      <w:r>
        <w:rPr>
          <w:rFonts w:ascii="Courier New" w:eastAsia="Courier New" w:hAnsi="Courier New" w:cs="Courier New"/>
          <w:spacing w:val="14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f</w:t>
      </w:r>
      <w:r>
        <w:rPr>
          <w:rFonts w:ascii="Courier New" w:eastAsia="Courier New" w:hAnsi="Courier New" w:cs="Courier New"/>
          <w:spacing w:val="-17"/>
          <w:position w:val="2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ap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i</w:t>
      </w:r>
      <w:proofErr w:type="spellEnd"/>
      <w:r>
        <w:rPr>
          <w:rFonts w:ascii="Courier New" w:eastAsia="Courier New" w:hAnsi="Courier New" w:cs="Courier New"/>
          <w:spacing w:val="-2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class</w:t>
      </w:r>
    </w:p>
    <w:p w14:paraId="014768BE" w14:textId="77777777" w:rsidR="001C3088" w:rsidRDefault="00F6259B">
      <w:pPr>
        <w:spacing w:after="0" w:line="190" w:lineRule="exact"/>
        <w:ind w:left="1320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position w:val="2"/>
          <w:sz w:val="19"/>
          <w:szCs w:val="19"/>
        </w:rPr>
        <w:t>f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ailed.</w:t>
      </w:r>
    </w:p>
    <w:p w14:paraId="2B8A04AF" w14:textId="77777777" w:rsidR="001C3088" w:rsidRDefault="00F6259B">
      <w:pPr>
        <w:spacing w:after="0" w:line="190" w:lineRule="exact"/>
        <w:ind w:left="1320" w:right="-20"/>
        <w:rPr>
          <w:rFonts w:ascii="Courier New" w:eastAsia="Courier New" w:hAnsi="Courier New" w:cs="Courier New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position w:val="2"/>
          <w:sz w:val="19"/>
          <w:szCs w:val="19"/>
        </w:rPr>
        <w:t>j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ava.lang.reflect.InvocationTarge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Exception</w:t>
      </w:r>
      <w:proofErr w:type="spellEnd"/>
    </w:p>
    <w:p w14:paraId="68E2883D" w14:textId="77777777" w:rsidR="001C3088" w:rsidRDefault="00F6259B">
      <w:pPr>
        <w:spacing w:after="0" w:line="190" w:lineRule="exact"/>
        <w:ind w:left="1320" w:right="-20"/>
        <w:rPr>
          <w:rFonts w:ascii="Courier New" w:eastAsia="Courier New" w:hAnsi="Courier New" w:cs="Courier New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c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om.trivir.ace.AceToolkitExceptio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n</w:t>
      </w:r>
      <w:proofErr w:type="spellEnd"/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:</w:t>
      </w:r>
      <w:r>
        <w:rPr>
          <w:rFonts w:ascii="Courier New" w:eastAsia="Courier New" w:hAnsi="Courier New" w:cs="Courier New"/>
          <w:spacing w:val="15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Th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19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jar(s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)</w:t>
      </w:r>
      <w:r>
        <w:rPr>
          <w:rFonts w:ascii="Courier New" w:eastAsia="Courier New" w:hAnsi="Courier New" w:cs="Courier New"/>
          <w:spacing w:val="-16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wlful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l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client.ja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5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see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-18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-41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be</w:t>
      </w:r>
      <w:r>
        <w:rPr>
          <w:rFonts w:ascii="Courier New" w:eastAsia="Courier New" w:hAnsi="Courier New" w:cs="Courier New"/>
          <w:spacing w:val="-41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mis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ing.</w:t>
      </w:r>
    </w:p>
    <w:p w14:paraId="55916942" w14:textId="77777777" w:rsidR="001C3088" w:rsidRDefault="00F6259B">
      <w:pPr>
        <w:spacing w:after="0" w:line="190" w:lineRule="exact"/>
        <w:ind w:left="1320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P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leas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7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revie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w</w:t>
      </w:r>
      <w:r>
        <w:rPr>
          <w:rFonts w:ascii="Courier New" w:eastAsia="Courier New" w:hAnsi="Courier New" w:cs="Courier New"/>
          <w:spacing w:val="-7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th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39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RS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-37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driv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er</w:t>
      </w:r>
      <w:r>
        <w:rPr>
          <w:rFonts w:ascii="Courier New" w:eastAsia="Courier New" w:hAnsi="Courier New" w:cs="Courier New"/>
          <w:spacing w:val="-9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inst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llatio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 xml:space="preserve">n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instruction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 xml:space="preserve">s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an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d</w:t>
      </w:r>
      <w:r>
        <w:rPr>
          <w:rFonts w:ascii="Courier New" w:eastAsia="Courier New" w:hAnsi="Courier New" w:cs="Courier New"/>
          <w:spacing w:val="-37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confir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-6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tha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t</w:t>
      </w:r>
      <w:r>
        <w:rPr>
          <w:rFonts w:ascii="Courier New" w:eastAsia="Courier New" w:hAnsi="Courier New" w:cs="Courier New"/>
          <w:spacing w:val="-43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th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37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RS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-37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jar</w:t>
      </w:r>
    </w:p>
    <w:p w14:paraId="467FEA15" w14:textId="77777777" w:rsidR="001C3088" w:rsidRDefault="00F6259B">
      <w:pPr>
        <w:spacing w:after="0" w:line="194" w:lineRule="exact"/>
        <w:ind w:left="1320" w:right="-20"/>
        <w:rPr>
          <w:rFonts w:ascii="Courier New" w:eastAsia="Courier New" w:hAnsi="Courier New" w:cs="Courier New"/>
          <w:sz w:val="19"/>
          <w:szCs w:val="19"/>
        </w:rPr>
      </w:pPr>
      <w:r>
        <w:rPr>
          <w:rFonts w:ascii="Courier New" w:eastAsia="Courier New" w:hAnsi="Courier New" w:cs="Courier New"/>
          <w:position w:val="2"/>
          <w:sz w:val="19"/>
          <w:szCs w:val="19"/>
        </w:rPr>
        <w:t>f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ile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35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ar</w:t>
      </w:r>
      <w:r>
        <w:rPr>
          <w:rFonts w:ascii="Courier New" w:eastAsia="Courier New" w:hAnsi="Courier New" w:cs="Courier New"/>
          <w:position w:val="2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2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position w:val="2"/>
          <w:sz w:val="19"/>
          <w:szCs w:val="19"/>
        </w:rPr>
        <w:t>correctl</w:t>
      </w:r>
      <w:r>
        <w:rPr>
          <w:rFonts w:ascii="Courier New" w:eastAsia="Courier New" w:hAnsi="Courier New" w:cs="Courier New"/>
          <w:w w:val="94"/>
          <w:position w:val="2"/>
          <w:sz w:val="19"/>
          <w:szCs w:val="19"/>
        </w:rPr>
        <w:t>y</w:t>
      </w:r>
      <w:r>
        <w:rPr>
          <w:rFonts w:ascii="Courier New" w:eastAsia="Courier New" w:hAnsi="Courier New" w:cs="Courier New"/>
          <w:spacing w:val="10"/>
          <w:w w:val="94"/>
          <w:position w:val="2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2"/>
          <w:sz w:val="19"/>
          <w:szCs w:val="19"/>
        </w:rPr>
        <w:t>installed.</w:t>
      </w:r>
    </w:p>
    <w:p w14:paraId="3444110E" w14:textId="77777777" w:rsidR="001C3088" w:rsidRDefault="001C3088">
      <w:pPr>
        <w:spacing w:before="7" w:after="0" w:line="110" w:lineRule="exact"/>
        <w:rPr>
          <w:sz w:val="11"/>
          <w:szCs w:val="11"/>
        </w:rPr>
      </w:pPr>
    </w:p>
    <w:p w14:paraId="324F0F5E" w14:textId="77777777" w:rsidR="001C3088" w:rsidRDefault="00F6259B">
      <w:pPr>
        <w:spacing w:after="0" w:line="240" w:lineRule="exact"/>
        <w:ind w:left="1320" w:right="392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this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occurs,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confi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SA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ha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been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correctly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copie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es</w:t>
      </w:r>
      <w:r>
        <w:rPr>
          <w:rFonts w:ascii="Palatino Linotype" w:eastAsia="Palatino Linotype" w:hAnsi="Palatino Linotype" w:cs="Palatino Linotype"/>
          <w:sz w:val="20"/>
          <w:szCs w:val="20"/>
        </w:rPr>
        <w:t>crib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2.2.1, “Copying</w:t>
      </w:r>
      <w:r>
        <w:rPr>
          <w:rFonts w:ascii="Palatino Linotype" w:eastAsia="Palatino Linotype" w:hAnsi="Palatino Linotype" w:cs="Palatino Linotype"/>
          <w:color w:val="0000FF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SA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le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1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4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</w:p>
    <w:p w14:paraId="1E0D555A" w14:textId="77777777" w:rsidR="001C3088" w:rsidRDefault="001C3088">
      <w:pPr>
        <w:spacing w:after="0"/>
        <w:sectPr w:rsidR="001C3088">
          <w:pgSz w:w="12240" w:h="15840"/>
          <w:pgMar w:top="980" w:right="1200" w:bottom="700" w:left="800" w:header="0" w:footer="708" w:gutter="0"/>
          <w:cols w:space="720"/>
        </w:sectPr>
      </w:pPr>
    </w:p>
    <w:p w14:paraId="00902D20" w14:textId="77777777" w:rsidR="001C3088" w:rsidRDefault="00F6259B">
      <w:pPr>
        <w:tabs>
          <w:tab w:val="left" w:pos="1140"/>
        </w:tabs>
        <w:spacing w:after="0" w:line="1282" w:lineRule="exact"/>
        <w:ind w:left="108" w:right="-20"/>
        <w:rPr>
          <w:rFonts w:ascii="Arial" w:eastAsia="Arial" w:hAnsi="Arial" w:cs="Arial"/>
          <w:sz w:val="46"/>
          <w:szCs w:val="46"/>
        </w:rPr>
      </w:pPr>
      <w:r>
        <w:lastRenderedPageBreak/>
        <w:pict w14:anchorId="0AAF1C1D">
          <v:group id="_x0000_s1051" style="position:absolute;left:0;text-align:left;margin-left:24pt;margin-top:51.95pt;width:526.7pt;height:.1pt;z-index:-2156;mso-position-horizontal-relative:page;mso-position-vertical-relative:page" coordorigin="480,1040" coordsize="10535,2">
            <v:shape id="_x0000_s1052" style="position:absolute;left:480;top:1040;width:10535;height:2" coordorigin="480,1040" coordsize="10535,0" path="m480,1040l11015,1040e" filled="f" strokeweight="1.6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position w:val="-1"/>
          <w:sz w:val="116"/>
          <w:szCs w:val="116"/>
        </w:rPr>
        <w:t>A</w:t>
      </w:r>
      <w:r>
        <w:rPr>
          <w:rFonts w:ascii="Arial" w:eastAsia="Arial" w:hAnsi="Arial" w:cs="Arial"/>
          <w:position w:val="-1"/>
          <w:sz w:val="116"/>
          <w:szCs w:val="116"/>
        </w:rPr>
        <w:tab/>
      </w:r>
      <w:r>
        <w:rPr>
          <w:rFonts w:ascii="Arial" w:eastAsia="Arial" w:hAnsi="Arial" w:cs="Arial"/>
          <w:color w:val="FFFF00"/>
          <w:spacing w:val="-2"/>
          <w:w w:val="18"/>
          <w:position w:val="48"/>
          <w:sz w:val="3"/>
          <w:szCs w:val="3"/>
        </w:rPr>
        <w:t>A</w:t>
      </w:r>
      <w:r>
        <w:rPr>
          <w:rFonts w:ascii="Arial" w:eastAsia="Arial" w:hAnsi="Arial" w:cs="Arial"/>
          <w:b/>
          <w:bCs/>
          <w:color w:val="000000"/>
          <w:w w:val="99"/>
          <w:position w:val="46"/>
          <w:sz w:val="46"/>
          <w:szCs w:val="46"/>
        </w:rPr>
        <w:t>Driver</w:t>
      </w:r>
      <w:r>
        <w:rPr>
          <w:rFonts w:ascii="Arial" w:eastAsia="Arial" w:hAnsi="Arial" w:cs="Arial"/>
          <w:b/>
          <w:bCs/>
          <w:color w:val="000000"/>
          <w:position w:val="46"/>
          <w:sz w:val="46"/>
          <w:szCs w:val="46"/>
        </w:rPr>
        <w:t xml:space="preserve"> Properties</w:t>
      </w:r>
    </w:p>
    <w:p w14:paraId="361FC66B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7C0BCDA3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6BDCD88E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126CA09F" w14:textId="77777777" w:rsidR="001C3088" w:rsidRDefault="001C3088">
      <w:pPr>
        <w:spacing w:before="19" w:after="0" w:line="240" w:lineRule="exact"/>
        <w:rPr>
          <w:sz w:val="24"/>
          <w:szCs w:val="24"/>
        </w:rPr>
      </w:pPr>
    </w:p>
    <w:p w14:paraId="6C5AAFED" w14:textId="77777777" w:rsidR="001C3088" w:rsidRDefault="00F6259B">
      <w:pPr>
        <w:spacing w:after="0" w:line="240" w:lineRule="exact"/>
        <w:ind w:left="1140" w:right="186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his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section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provides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informa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abo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Con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ura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Global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Configuration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7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s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opertie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SA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These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only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unique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properties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ers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All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other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r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opertie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(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amed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rd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Eng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7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Lo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l,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forth)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common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ll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Refer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“</w:t>
      </w:r>
      <w:hyperlink r:id="rId67" w:anchor="b94pq23"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Dri</w:t>
        </w:r>
        <w:r>
          <w:rPr>
            <w:rFonts w:ascii="Palatino Linotype" w:eastAsia="Palatino Linotype" w:hAnsi="Palatino Linotype" w:cs="Palatino Linotype"/>
            <w:color w:val="0000FF"/>
            <w:spacing w:val="-3"/>
            <w:sz w:val="20"/>
            <w:szCs w:val="20"/>
          </w:rPr>
          <w:t>v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r</w:t>
        </w:r>
        <w:r>
          <w:rPr>
            <w:rFonts w:ascii="Palatino Linotype" w:eastAsia="Palatino Linotype" w:hAnsi="Palatino Linotype" w:cs="Palatino Linotype"/>
            <w:color w:val="0000FF"/>
            <w:spacing w:val="-1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Propert</w:t>
        </w:r>
        <w:r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color w:val="0000FF"/>
            <w:spacing w:val="2"/>
            <w:sz w:val="20"/>
            <w:szCs w:val="20"/>
          </w:rPr>
          <w:t>s</w:t>
        </w:r>
      </w:hyperlink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00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color w:val="000000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00"/>
          <w:spacing w:val="-7"/>
          <w:sz w:val="20"/>
          <w:szCs w:val="20"/>
        </w:rPr>
        <w:t xml:space="preserve"> </w:t>
      </w:r>
      <w:hyperlink r:id="rId68" w:anchor="Front"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t>d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e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t>nt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ity</w:t>
        </w:r>
        <w:r>
          <w:rPr>
            <w:rFonts w:ascii="Palatino Linotype" w:eastAsia="Palatino Linotype" w:hAnsi="Palatino Linotype" w:cs="Palatino Linotype"/>
            <w:i/>
            <w:color w:val="0000FF"/>
            <w:spacing w:val="-9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Manager</w:t>
        </w:r>
        <w:r>
          <w:rPr>
            <w:rFonts w:ascii="Palatino Linotype" w:eastAsia="Palatino Linotype" w:hAnsi="Palatino Linotype" w:cs="Palatino Linotype"/>
            <w:i/>
            <w:color w:val="0000FF"/>
            <w:spacing w:val="-1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4.0.2</w:t>
        </w:r>
        <w:r>
          <w:rPr>
            <w:rFonts w:ascii="Palatino Linotype" w:eastAsia="Palatino Linotype" w:hAnsi="Palatino Linotype" w:cs="Palatino Linotype"/>
            <w:i/>
            <w:color w:val="0000FF"/>
            <w:spacing w:val="-7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Common</w:t>
        </w:r>
        <w:r>
          <w:rPr>
            <w:rFonts w:ascii="Palatino Linotype" w:eastAsia="Palatino Linotype" w:hAnsi="Palatino Linotype" w:cs="Palatino Linotype"/>
            <w:i/>
            <w:color w:val="0000FF"/>
            <w:spacing w:val="-1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Dri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sz w:val="20"/>
            <w:szCs w:val="20"/>
          </w:rPr>
          <w:t>v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er</w:t>
        </w:r>
        <w:r>
          <w:rPr>
            <w:rFonts w:ascii="Palatino Linotype" w:eastAsia="Palatino Linotype" w:hAnsi="Palatino Linotype" w:cs="Palatino Linotype"/>
            <w:i/>
            <w:color w:val="0000FF"/>
            <w:spacing w:val="-9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>Administration</w:t>
        </w:r>
        <w:r>
          <w:rPr>
            <w:rFonts w:ascii="Palatino Linotype" w:eastAsia="Palatino Linotype" w:hAnsi="Palatino Linotype" w:cs="Palatino Linotype"/>
            <w:i/>
            <w:color w:val="0000FF"/>
            <w:spacing w:val="-17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sz w:val="20"/>
            <w:szCs w:val="20"/>
          </w:rPr>
          <w:t xml:space="preserve">Guide </w:t>
        </w:r>
      </w:hyperlink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informa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color w:val="000000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abo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00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00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common</w:t>
      </w:r>
      <w:r>
        <w:rPr>
          <w:rFonts w:ascii="Palatino Linotype" w:eastAsia="Palatino Linotype" w:hAnsi="Palatino Linotype" w:cs="Palatino Linotype"/>
          <w:color w:val="000000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prope</w:t>
      </w:r>
      <w:r>
        <w:rPr>
          <w:rFonts w:ascii="Palatino Linotype" w:eastAsia="Palatino Linotype" w:hAnsi="Palatino Linotype" w:cs="Palatino Linotype"/>
          <w:color w:val="000000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ties.</w:t>
      </w:r>
    </w:p>
    <w:p w14:paraId="6E1C11D4" w14:textId="77777777" w:rsidR="001C3088" w:rsidRDefault="001C3088">
      <w:pPr>
        <w:spacing w:before="3" w:after="0" w:line="140" w:lineRule="exact"/>
        <w:rPr>
          <w:sz w:val="14"/>
          <w:szCs w:val="14"/>
        </w:rPr>
      </w:pPr>
    </w:p>
    <w:p w14:paraId="45E4E03C" w14:textId="77777777" w:rsidR="001C3088" w:rsidRDefault="00F6259B">
      <w:pPr>
        <w:spacing w:after="0" w:line="240" w:lineRule="auto"/>
        <w:ind w:left="114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information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organized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according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bs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lay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anage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If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ld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is 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ffe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ent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</w:p>
    <w:p w14:paraId="787B3F20" w14:textId="77777777" w:rsidR="001C3088" w:rsidRDefault="00F6259B">
      <w:pPr>
        <w:spacing w:before="47" w:after="0" w:line="240" w:lineRule="auto"/>
        <w:ind w:left="114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Des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gne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with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si</w:t>
      </w:r>
      <w:r>
        <w:rPr>
          <w:rFonts w:ascii="Palatino Linotype" w:eastAsia="Palatino Linotype" w:hAnsi="Palatino Linotype" w:cs="Palatino Linotype"/>
          <w:sz w:val="20"/>
          <w:szCs w:val="20"/>
        </w:rPr>
        <w:t>gn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pict w14:anchorId="7AD62E44">
          <v:shape id="_x0000_i1032" type="#_x0000_t75" style="width:11.75pt;height:11.75pt;mso-position-horizontal-relative:char;mso-position-vertical-relative:line">
            <v:imagedata r:id="rId69" o:title=""/>
          </v:shape>
        </w:pic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icon.</w:t>
      </w:r>
    </w:p>
    <w:p w14:paraId="2B31ACF5" w14:textId="77777777" w:rsidR="001C3088" w:rsidRDefault="001C3088">
      <w:pPr>
        <w:spacing w:before="9" w:after="0" w:line="130" w:lineRule="exact"/>
        <w:rPr>
          <w:sz w:val="13"/>
          <w:szCs w:val="13"/>
        </w:rPr>
      </w:pPr>
    </w:p>
    <w:p w14:paraId="2BC4F012" w14:textId="77777777" w:rsidR="001C3088" w:rsidRDefault="00F6259B">
      <w:pPr>
        <w:spacing w:after="0" w:line="240" w:lineRule="auto"/>
        <w:ind w:left="132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1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“Dri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Configuration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pag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35</w:t>
      </w:r>
    </w:p>
    <w:p w14:paraId="3D3ABDCD" w14:textId="77777777" w:rsidR="001C3088" w:rsidRDefault="00F6259B">
      <w:pPr>
        <w:spacing w:before="60" w:after="0" w:line="266" w:lineRule="exact"/>
        <w:ind w:left="132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2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“Global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Con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ura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color w:val="0000FF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-17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s,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38</w:t>
      </w:r>
    </w:p>
    <w:p w14:paraId="11904475" w14:textId="77777777" w:rsidR="001C3088" w:rsidRDefault="001C3088">
      <w:pPr>
        <w:spacing w:before="7" w:after="0" w:line="170" w:lineRule="exact"/>
        <w:rPr>
          <w:sz w:val="17"/>
          <w:szCs w:val="17"/>
        </w:rPr>
      </w:pPr>
    </w:p>
    <w:p w14:paraId="669EEDF4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7A1BA558" w14:textId="77777777" w:rsidR="001C3088" w:rsidRDefault="00F6259B">
      <w:pPr>
        <w:tabs>
          <w:tab w:val="left" w:pos="1140"/>
        </w:tabs>
        <w:spacing w:before="11" w:after="0" w:line="240" w:lineRule="auto"/>
        <w:ind w:left="249" w:right="-20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w w:val="83"/>
          <w:sz w:val="38"/>
          <w:szCs w:val="38"/>
        </w:rPr>
        <w:t>A.1</w:t>
      </w:r>
      <w:r>
        <w:rPr>
          <w:rFonts w:ascii="Arial" w:eastAsia="Arial" w:hAnsi="Arial" w:cs="Arial"/>
          <w:b/>
          <w:bCs/>
          <w:sz w:val="38"/>
          <w:szCs w:val="38"/>
        </w:rPr>
        <w:tab/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Driver Configuration</w:t>
      </w:r>
    </w:p>
    <w:p w14:paraId="11A31CE7" w14:textId="77777777" w:rsidR="001C3088" w:rsidRDefault="001C3088">
      <w:pPr>
        <w:spacing w:before="10" w:after="0" w:line="200" w:lineRule="exact"/>
        <w:rPr>
          <w:sz w:val="20"/>
          <w:szCs w:val="20"/>
        </w:rPr>
      </w:pPr>
    </w:p>
    <w:p w14:paraId="39988E2E" w14:textId="77777777" w:rsidR="001C3088" w:rsidRDefault="00F6259B">
      <w:pPr>
        <w:spacing w:after="0" w:line="240" w:lineRule="auto"/>
        <w:ind w:left="114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nager:</w:t>
      </w:r>
    </w:p>
    <w:p w14:paraId="2C934065" w14:textId="77777777" w:rsidR="001C3088" w:rsidRDefault="001C3088">
      <w:pPr>
        <w:spacing w:before="16" w:after="0" w:line="200" w:lineRule="exact"/>
        <w:rPr>
          <w:sz w:val="20"/>
          <w:szCs w:val="20"/>
        </w:rPr>
      </w:pPr>
    </w:p>
    <w:p w14:paraId="281A39AF" w14:textId="77777777" w:rsidR="001C3088" w:rsidRDefault="00F6259B">
      <w:pPr>
        <w:spacing w:after="0" w:line="240" w:lineRule="auto"/>
        <w:ind w:left="133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pict w14:anchorId="05B9ED94">
          <v:shape id="_x0000_i1033" type="#_x0000_t75" style="width:13.15pt;height:13.15pt;mso-position-horizontal-relative:char;mso-position-vertical-relative:line">
            <v:imagedata r:id="rId70" o:title=""/>
          </v:shape>
        </w:pic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sp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Identity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nager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Administration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ag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1123C3FF" w14:textId="77777777" w:rsidR="001C3088" w:rsidRDefault="00F6259B">
      <w:pPr>
        <w:spacing w:before="60" w:after="0" w:line="240" w:lineRule="auto"/>
        <w:ind w:left="133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2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proofErr w:type="gramEnd"/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that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contains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whose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opertie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ant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edit:</w:t>
      </w:r>
    </w:p>
    <w:p w14:paraId="2422C3D0" w14:textId="77777777" w:rsidR="001C3088" w:rsidRDefault="00F6259B">
      <w:pPr>
        <w:spacing w:before="60" w:after="0" w:line="240" w:lineRule="auto"/>
        <w:ind w:left="1647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2a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proofErr w:type="gramEnd"/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min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st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b/>
          <w:bCs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ty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Overvie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64BEC28D" w14:textId="77777777" w:rsidR="001C3088" w:rsidRDefault="00F6259B">
      <w:pPr>
        <w:spacing w:before="78" w:after="0" w:line="240" w:lineRule="exact"/>
        <w:ind w:left="1980" w:right="188" w:hanging="344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2b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If</w:t>
      </w:r>
      <w:proofErr w:type="gramEnd"/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not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is</w:t>
      </w:r>
      <w:r>
        <w:rPr>
          <w:rFonts w:ascii="Palatino Linotype" w:eastAsia="Palatino Linotype" w:hAnsi="Palatino Linotype" w:cs="Palatino Linotype"/>
          <w:sz w:val="20"/>
          <w:szCs w:val="20"/>
        </w:rPr>
        <w:t>ted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iv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b/>
          <w:bCs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Set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b/>
          <w:bCs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tab,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us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Search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eld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 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lay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053A79B6" w14:textId="77777777" w:rsidR="001C3088" w:rsidRDefault="00F6259B">
      <w:pPr>
        <w:spacing w:before="72" w:after="0" w:line="240" w:lineRule="auto"/>
        <w:ind w:left="1647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2c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open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rvie</w:t>
      </w:r>
      <w:r>
        <w:rPr>
          <w:rFonts w:ascii="Palatino Linotype" w:eastAsia="Palatino Linotype" w:hAnsi="Palatino Linotype" w:cs="Palatino Linotype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page.</w:t>
      </w:r>
    </w:p>
    <w:p w14:paraId="2F5BF078" w14:textId="77777777" w:rsidR="001C3088" w:rsidRDefault="00F6259B">
      <w:pPr>
        <w:spacing w:before="60" w:after="0" w:line="240" w:lineRule="auto"/>
        <w:ind w:left="133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3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Loca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proofErr w:type="gramEnd"/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icon,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per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ig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corner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ico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sp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Ac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</w:t>
      </w:r>
    </w:p>
    <w:p w14:paraId="7524EBA8" w14:textId="77777777" w:rsidR="001C3088" w:rsidRDefault="00F6259B">
      <w:pPr>
        <w:spacing w:after="0" w:line="240" w:lineRule="exact"/>
        <w:ind w:left="156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-1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nu.</w:t>
      </w:r>
    </w:p>
    <w:p w14:paraId="2471717C" w14:textId="77777777" w:rsidR="001C3088" w:rsidRDefault="00F6259B">
      <w:pPr>
        <w:spacing w:before="60" w:after="0" w:line="240" w:lineRule="auto"/>
        <w:ind w:left="133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4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Edit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Properties</w:t>
      </w:r>
      <w:r>
        <w:rPr>
          <w:rFonts w:ascii="Palatino Linotype" w:eastAsia="Palatino Linotype" w:hAnsi="Palatino Linotype" w:cs="Palatino Linotype"/>
          <w:b/>
          <w:bCs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sp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w w:val="99"/>
          <w:sz w:val="20"/>
          <w:szCs w:val="20"/>
        </w:rPr>
        <w:t>dri</w:t>
      </w:r>
      <w:r>
        <w:rPr>
          <w:rFonts w:ascii="Palatino Linotype" w:eastAsia="Palatino Linotype" w:hAnsi="Palatino Linotype" w:cs="Palatino Linotype"/>
          <w:spacing w:val="-3"/>
          <w:w w:val="99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w w:val="99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w w:val="99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22"/>
          <w:sz w:val="20"/>
          <w:szCs w:val="20"/>
        </w:rPr>
        <w:t>’</w:t>
      </w:r>
      <w:r>
        <w:rPr>
          <w:rFonts w:ascii="Palatino Linotype" w:eastAsia="Palatino Linotype" w:hAnsi="Palatino Linotype" w:cs="Palatino Linotype"/>
          <w:sz w:val="20"/>
          <w:szCs w:val="20"/>
        </w:rPr>
        <w:t>s properties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page.</w:t>
      </w:r>
    </w:p>
    <w:p w14:paraId="2F1B79CA" w14:textId="77777777" w:rsidR="001C3088" w:rsidRDefault="00F6259B">
      <w:pPr>
        <w:spacing w:before="60" w:after="0" w:line="355" w:lineRule="auto"/>
        <w:ind w:left="1140" w:right="3765" w:firstLine="4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>By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ef</w:t>
      </w:r>
      <w:r>
        <w:rPr>
          <w:rFonts w:ascii="Palatino Linotype" w:eastAsia="Palatino Linotype" w:hAnsi="Palatino Linotype" w:cs="Palatino Linotype"/>
          <w:sz w:val="20"/>
          <w:szCs w:val="20"/>
        </w:rPr>
        <w:t>au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t,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Con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ura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is 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la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ed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.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Des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:</w:t>
      </w:r>
    </w:p>
    <w:p w14:paraId="4C1C08C2" w14:textId="77777777" w:rsidR="001C3088" w:rsidRDefault="00F6259B">
      <w:pPr>
        <w:spacing w:before="11" w:after="0" w:line="240" w:lineRule="auto"/>
        <w:ind w:left="133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proofErr w:type="gramEnd"/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proje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Mod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le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6A88D42A" w14:textId="77777777" w:rsidR="001C3088" w:rsidRDefault="00F6259B">
      <w:pPr>
        <w:spacing w:before="60" w:after="0" w:line="355" w:lineRule="auto"/>
        <w:ind w:left="1140" w:right="987" w:firstLine="193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2  </w:t>
      </w:r>
      <w:r>
        <w:rPr>
          <w:rFonts w:ascii="Arial" w:eastAsia="Arial" w:hAnsi="Arial" w:cs="Arial"/>
          <w:b/>
          <w:bCs/>
          <w:spacing w:val="11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Righ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‐click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icon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ne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ct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Pr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pe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b/>
          <w:bCs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&gt;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Conf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gu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. 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Con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ura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options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vi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into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lo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ing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sections:</w:t>
      </w:r>
    </w:p>
    <w:p w14:paraId="1E40395C" w14:textId="77777777" w:rsidR="001C3088" w:rsidRDefault="00F6259B">
      <w:pPr>
        <w:spacing w:before="10" w:after="0" w:line="240" w:lineRule="auto"/>
        <w:ind w:left="132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1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1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“Dri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Mod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le,”</w:t>
      </w:r>
      <w:r>
        <w:rPr>
          <w:rFonts w:ascii="Palatino Linotype" w:eastAsia="Palatino Linotype" w:hAnsi="Palatino Linotype" w:cs="Palatino Linotype"/>
          <w:color w:val="0000FF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pag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36</w:t>
      </w:r>
    </w:p>
    <w:p w14:paraId="20E539B1" w14:textId="77777777" w:rsidR="001C3088" w:rsidRDefault="00F6259B">
      <w:pPr>
        <w:spacing w:before="60" w:after="0" w:line="240" w:lineRule="auto"/>
        <w:ind w:left="132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1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2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“Dri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Object</w:t>
      </w:r>
      <w:r>
        <w:rPr>
          <w:rFonts w:ascii="Palatino Linotype" w:eastAsia="Palatino Linotype" w:hAnsi="Palatino Linotype" w:cs="Palatino Linotype"/>
          <w:color w:val="0000FF"/>
          <w:spacing w:val="-6"/>
          <w:sz w:val="20"/>
          <w:szCs w:val="20"/>
        </w:rPr>
        <w:t xml:space="preserve"> P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color w:val="0000FF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(iM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ger</w:t>
      </w:r>
      <w:r>
        <w:rPr>
          <w:rFonts w:ascii="Palatino Linotype" w:eastAsia="Palatino Linotype" w:hAnsi="Palatino Linotype" w:cs="Palatino Linotype"/>
          <w:color w:val="0000FF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ly),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36</w:t>
      </w:r>
    </w:p>
    <w:p w14:paraId="14E308C8" w14:textId="77777777" w:rsidR="001C3088" w:rsidRDefault="00F6259B">
      <w:pPr>
        <w:spacing w:before="60" w:after="0" w:line="240" w:lineRule="auto"/>
        <w:ind w:left="132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1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3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-29"/>
          <w:sz w:val="20"/>
          <w:szCs w:val="20"/>
        </w:rPr>
        <w:t>“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Authentication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1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36</w:t>
      </w:r>
    </w:p>
    <w:p w14:paraId="64D48D16" w14:textId="77777777" w:rsidR="001C3088" w:rsidRDefault="00F6259B">
      <w:pPr>
        <w:spacing w:before="60" w:after="0" w:line="240" w:lineRule="auto"/>
        <w:ind w:left="132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1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4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tart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FF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tion,”</w:t>
      </w:r>
      <w:r>
        <w:rPr>
          <w:rFonts w:ascii="Palatino Linotype" w:eastAsia="Palatino Linotype" w:hAnsi="Palatino Linotype" w:cs="Palatino Linotype"/>
          <w:color w:val="0000FF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37</w:t>
      </w:r>
    </w:p>
    <w:p w14:paraId="49357A2E" w14:textId="77777777" w:rsidR="001C3088" w:rsidRDefault="00F6259B">
      <w:pPr>
        <w:spacing w:before="60" w:after="0" w:line="240" w:lineRule="auto"/>
        <w:ind w:left="132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1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5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“Dri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6"/>
          <w:sz w:val="20"/>
          <w:szCs w:val="20"/>
        </w:rPr>
        <w:t xml:space="preserve"> P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ram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rs,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37</w:t>
      </w:r>
    </w:p>
    <w:p w14:paraId="239D13D9" w14:textId="77777777" w:rsidR="001C3088" w:rsidRDefault="001C3088">
      <w:pPr>
        <w:spacing w:after="0"/>
        <w:sectPr w:rsidR="001C3088">
          <w:footerReference w:type="even" r:id="rId71"/>
          <w:footerReference w:type="default" r:id="rId72"/>
          <w:pgSz w:w="12240" w:h="15840"/>
          <w:pgMar w:top="1080" w:right="1020" w:bottom="900" w:left="980" w:header="0" w:footer="708" w:gutter="0"/>
          <w:pgNumType w:start="35"/>
          <w:cols w:space="720"/>
        </w:sectPr>
      </w:pPr>
    </w:p>
    <w:p w14:paraId="5C0F3D34" w14:textId="77777777" w:rsidR="001C3088" w:rsidRDefault="00F6259B">
      <w:pPr>
        <w:spacing w:before="43" w:after="0" w:line="240" w:lineRule="auto"/>
        <w:ind w:left="1468" w:right="4864"/>
        <w:jc w:val="center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lastRenderedPageBreak/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1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6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</w:t>
      </w:r>
      <w:proofErr w:type="spellStart"/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ECMASc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ipt</w:t>
      </w:r>
      <w:proofErr w:type="spellEnd"/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,”</w:t>
      </w:r>
      <w:r>
        <w:rPr>
          <w:rFonts w:ascii="Palatino Linotype" w:eastAsia="Palatino Linotype" w:hAnsi="Palatino Linotype" w:cs="Palatino Linotype"/>
          <w:color w:val="0000FF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age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w w:val="99"/>
          <w:sz w:val="20"/>
          <w:szCs w:val="20"/>
        </w:rPr>
        <w:t>38</w:t>
      </w:r>
    </w:p>
    <w:p w14:paraId="4FABD7C5" w14:textId="77777777" w:rsidR="001C3088" w:rsidRDefault="00F6259B">
      <w:pPr>
        <w:spacing w:before="60" w:after="0" w:line="240" w:lineRule="auto"/>
        <w:ind w:left="150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1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7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“Global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Configuration,”</w:t>
      </w:r>
      <w:r>
        <w:rPr>
          <w:rFonts w:ascii="Palatino Linotype" w:eastAsia="Palatino Linotype" w:hAnsi="Palatino Linotype" w:cs="Palatino Linotype"/>
          <w:color w:val="0000FF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38</w:t>
      </w:r>
    </w:p>
    <w:p w14:paraId="0E817F47" w14:textId="77777777" w:rsidR="001C3088" w:rsidRDefault="001C3088">
      <w:pPr>
        <w:spacing w:before="20" w:after="0" w:line="280" w:lineRule="exact"/>
        <w:rPr>
          <w:sz w:val="28"/>
          <w:szCs w:val="28"/>
        </w:rPr>
      </w:pPr>
    </w:p>
    <w:p w14:paraId="18FC910D" w14:textId="77777777" w:rsidR="001C3088" w:rsidRDefault="00F6259B">
      <w:pPr>
        <w:tabs>
          <w:tab w:val="left" w:pos="1320"/>
        </w:tabs>
        <w:spacing w:after="0" w:line="240" w:lineRule="auto"/>
        <w:ind w:left="286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w w:val="83"/>
          <w:sz w:val="32"/>
          <w:szCs w:val="32"/>
        </w:rPr>
        <w:t>A.1.1</w:t>
      </w:r>
      <w:r>
        <w:rPr>
          <w:rFonts w:ascii="Arial" w:eastAsia="Arial" w:hAnsi="Arial" w:cs="Arial"/>
          <w:b/>
          <w:bCs/>
          <w:sz w:val="32"/>
          <w:szCs w:val="32"/>
        </w:rPr>
        <w:tab/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Driver Module</w:t>
      </w:r>
    </w:p>
    <w:p w14:paraId="2C55536D" w14:textId="77777777" w:rsidR="001C3088" w:rsidRDefault="001C3088">
      <w:pPr>
        <w:spacing w:before="2" w:after="0" w:line="180" w:lineRule="exact"/>
        <w:rPr>
          <w:sz w:val="18"/>
          <w:szCs w:val="18"/>
        </w:rPr>
      </w:pPr>
    </w:p>
    <w:p w14:paraId="606E3CCF" w14:textId="77777777" w:rsidR="001C3088" w:rsidRDefault="00F6259B">
      <w:pPr>
        <w:spacing w:after="0" w:line="240" w:lineRule="auto"/>
        <w:ind w:left="1320" w:right="534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mod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le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changes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from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running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loca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ly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running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remotel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se.</w:t>
      </w:r>
    </w:p>
    <w:p w14:paraId="001FC498" w14:textId="77777777" w:rsidR="001C3088" w:rsidRDefault="001C3088">
      <w:pPr>
        <w:spacing w:before="8" w:after="0" w:line="140" w:lineRule="exact"/>
        <w:rPr>
          <w:sz w:val="14"/>
          <w:szCs w:val="14"/>
        </w:rPr>
      </w:pPr>
    </w:p>
    <w:p w14:paraId="5DC5A434" w14:textId="77777777" w:rsidR="001C3088" w:rsidRDefault="00F6259B">
      <w:pPr>
        <w:spacing w:after="0" w:line="240" w:lineRule="exact"/>
        <w:ind w:left="1320" w:right="268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Java:</w:t>
      </w:r>
      <w:r>
        <w:rPr>
          <w:rFonts w:ascii="Palatino Linotype" w:eastAsia="Palatino Linotype" w:hAnsi="Palatino Linotype" w:cs="Palatino Linotype"/>
          <w:b/>
          <w:bCs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Used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speci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am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Ja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class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antiated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sh</w:t>
      </w:r>
      <w:r>
        <w:rPr>
          <w:rFonts w:ascii="Palatino Linotype" w:eastAsia="Palatino Linotype" w:hAnsi="Palatino Linotype" w:cs="Palatino Linotype"/>
          <w:sz w:val="20"/>
          <w:szCs w:val="20"/>
        </w:rPr>
        <w:t>im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component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the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This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class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ca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loca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pacing w:val="-1"/>
          <w:w w:val="95"/>
          <w:sz w:val="19"/>
          <w:szCs w:val="19"/>
        </w:rPr>
        <w:t>classe</w:t>
      </w:r>
      <w:r>
        <w:rPr>
          <w:rFonts w:ascii="Courier New" w:eastAsia="Courier New" w:hAnsi="Courier New" w:cs="Courier New"/>
          <w:w w:val="95"/>
          <w:sz w:val="19"/>
          <w:szCs w:val="19"/>
        </w:rPr>
        <w:t>s</w:t>
      </w:r>
      <w:r>
        <w:rPr>
          <w:rFonts w:ascii="Courier New" w:eastAsia="Courier New" w:hAnsi="Courier New" w:cs="Courier New"/>
          <w:spacing w:val="-6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rec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ory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class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le,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pacing w:val="-1"/>
          <w:w w:val="95"/>
          <w:sz w:val="19"/>
          <w:szCs w:val="19"/>
        </w:rPr>
        <w:t>li</w:t>
      </w:r>
      <w:r>
        <w:rPr>
          <w:rFonts w:ascii="Courier New" w:eastAsia="Courier New" w:hAnsi="Courier New" w:cs="Courier New"/>
          <w:w w:val="95"/>
          <w:sz w:val="19"/>
          <w:szCs w:val="19"/>
        </w:rPr>
        <w:t>b</w:t>
      </w:r>
      <w:r>
        <w:rPr>
          <w:rFonts w:ascii="Courier New" w:eastAsia="Courier New" w:hAnsi="Courier New" w:cs="Courier New"/>
          <w:spacing w:val="-66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ctory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</w:p>
    <w:p w14:paraId="02394672" w14:textId="77777777" w:rsidR="001C3088" w:rsidRDefault="00F6259B">
      <w:pPr>
        <w:spacing w:after="0" w:line="252" w:lineRule="exact"/>
        <w:ind w:left="1320" w:right="3371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Courier New" w:eastAsia="Courier New" w:hAnsi="Courier New" w:cs="Courier New"/>
          <w:w w:val="95"/>
          <w:position w:val="1"/>
          <w:sz w:val="19"/>
          <w:szCs w:val="19"/>
        </w:rPr>
        <w:t>.</w:t>
      </w:r>
      <w:r>
        <w:rPr>
          <w:rFonts w:ascii="Courier New" w:eastAsia="Courier New" w:hAnsi="Courier New" w:cs="Courier New"/>
          <w:spacing w:val="-1"/>
          <w:w w:val="95"/>
          <w:position w:val="1"/>
          <w:sz w:val="19"/>
          <w:szCs w:val="19"/>
        </w:rPr>
        <w:t>ja</w:t>
      </w:r>
      <w:r>
        <w:rPr>
          <w:rFonts w:ascii="Courier New" w:eastAsia="Courier New" w:hAnsi="Courier New" w:cs="Courier New"/>
          <w:w w:val="95"/>
          <w:position w:val="1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67"/>
          <w:position w:val="1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1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2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If</w:t>
      </w:r>
      <w:r>
        <w:rPr>
          <w:rFonts w:ascii="Palatino Linotype" w:eastAsia="Palatino Linotype" w:hAnsi="Palatino Linotype" w:cs="Palatino Linotype"/>
          <w:spacing w:val="-1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3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option</w:t>
      </w:r>
      <w:r>
        <w:rPr>
          <w:rFonts w:ascii="Palatino Linotype" w:eastAsia="Palatino Linotype" w:hAnsi="Palatino Linotype" w:cs="Palatino Linotype"/>
          <w:spacing w:val="-6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sel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cted,</w:t>
      </w:r>
      <w:r>
        <w:rPr>
          <w:rFonts w:ascii="Palatino Linotype" w:eastAsia="Palatino Linotype" w:hAnsi="Palatino Linotype" w:cs="Palatino Linotype"/>
          <w:spacing w:val="-8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position w:val="1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running</w:t>
      </w:r>
      <w:r>
        <w:rPr>
          <w:rFonts w:ascii="Palatino Linotype" w:eastAsia="Palatino Linotype" w:hAnsi="Palatino Linotype" w:cs="Palatino Linotype"/>
          <w:spacing w:val="-7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loc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22"/>
          <w:position w:val="1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.</w:t>
      </w:r>
    </w:p>
    <w:p w14:paraId="6A504653" w14:textId="77777777" w:rsidR="001C3088" w:rsidRDefault="001C3088">
      <w:pPr>
        <w:spacing w:before="1" w:after="0" w:line="130" w:lineRule="exact"/>
        <w:rPr>
          <w:sz w:val="13"/>
          <w:szCs w:val="13"/>
        </w:rPr>
      </w:pPr>
    </w:p>
    <w:p w14:paraId="24A6BFDD" w14:textId="77777777" w:rsidR="001C3088" w:rsidRDefault="00F6259B">
      <w:pPr>
        <w:spacing w:after="0" w:line="240" w:lineRule="auto"/>
        <w:ind w:left="1320" w:right="2078"/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name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Ja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class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is</w:t>
      </w:r>
      <w:r>
        <w:rPr>
          <w:rFonts w:ascii="Palatino Linotype" w:eastAsia="Palatino Linotype" w:hAnsi="Palatino Linotype" w:cs="Palatino Linotype"/>
          <w:sz w:val="20"/>
          <w:szCs w:val="20"/>
        </w:rPr>
        <w:t>: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w w:val="95"/>
          <w:sz w:val="19"/>
          <w:szCs w:val="19"/>
        </w:rPr>
        <w:t>com.trivir.idm.drive</w:t>
      </w:r>
      <w:r>
        <w:rPr>
          <w:rFonts w:ascii="Courier New" w:eastAsia="Courier New" w:hAnsi="Courier New" w:cs="Courier New"/>
          <w:w w:val="95"/>
          <w:sz w:val="19"/>
          <w:szCs w:val="19"/>
        </w:rPr>
        <w:t>r</w:t>
      </w:r>
      <w:r>
        <w:rPr>
          <w:rFonts w:ascii="Courier New" w:eastAsia="Courier New" w:hAnsi="Courier New" w:cs="Courier New"/>
          <w:spacing w:val="-1"/>
          <w:w w:val="95"/>
          <w:sz w:val="19"/>
          <w:szCs w:val="19"/>
        </w:rPr>
        <w:t>.ace.AceDriverShim</w:t>
      </w:r>
      <w:proofErr w:type="spellEnd"/>
    </w:p>
    <w:p w14:paraId="2C1B465F" w14:textId="77777777" w:rsidR="001C3088" w:rsidRDefault="001C3088">
      <w:pPr>
        <w:spacing w:before="10" w:after="0" w:line="120" w:lineRule="exact"/>
        <w:rPr>
          <w:sz w:val="12"/>
          <w:szCs w:val="12"/>
        </w:rPr>
      </w:pPr>
    </w:p>
    <w:p w14:paraId="2D67701F" w14:textId="77777777" w:rsidR="001C3088" w:rsidRDefault="00F6259B">
      <w:pPr>
        <w:spacing w:after="0" w:line="240" w:lineRule="auto"/>
        <w:ind w:left="1320" w:right="4768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e: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This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ti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is not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used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74452548" w14:textId="77777777" w:rsidR="001C3088" w:rsidRDefault="001C3088">
      <w:pPr>
        <w:spacing w:before="8" w:after="0" w:line="140" w:lineRule="exact"/>
        <w:rPr>
          <w:sz w:val="14"/>
          <w:szCs w:val="14"/>
        </w:rPr>
      </w:pPr>
    </w:p>
    <w:p w14:paraId="1BB43B10" w14:textId="77777777" w:rsidR="001C3088" w:rsidRDefault="00F6259B">
      <w:pPr>
        <w:spacing w:after="0" w:line="240" w:lineRule="exact"/>
        <w:ind w:left="1320" w:right="195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nnec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Remote</w:t>
      </w:r>
      <w:r>
        <w:rPr>
          <w:rFonts w:ascii="Palatino Linotype" w:eastAsia="Palatino Linotype" w:hAnsi="Palatino Linotype" w:cs="Palatino Linotype"/>
          <w:b/>
          <w:bCs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Loader:</w:t>
      </w:r>
      <w:r>
        <w:rPr>
          <w:rFonts w:ascii="Palatino Linotype" w:eastAsia="Palatino Linotype" w:hAnsi="Palatino Linotype" w:cs="Palatino Linotype"/>
          <w:b/>
          <w:bCs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whe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connecti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mot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conn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stem. Des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gne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includes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z w:val="20"/>
          <w:szCs w:val="20"/>
        </w:rPr>
        <w:t>subo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tions</w:t>
      </w:r>
      <w:proofErr w:type="spellEnd"/>
      <w:r>
        <w:rPr>
          <w:rFonts w:ascii="Palatino Linotype" w:eastAsia="Palatino Linotype" w:hAnsi="Palatino Linotype" w:cs="Palatino Linotype"/>
          <w:sz w:val="20"/>
          <w:szCs w:val="20"/>
        </w:rPr>
        <w:t>:</w:t>
      </w:r>
    </w:p>
    <w:p w14:paraId="6C4A8AAF" w14:textId="77777777" w:rsidR="001C3088" w:rsidRDefault="001C3088">
      <w:pPr>
        <w:spacing w:after="0" w:line="170" w:lineRule="exact"/>
        <w:rPr>
          <w:sz w:val="17"/>
          <w:szCs w:val="17"/>
        </w:rPr>
      </w:pPr>
    </w:p>
    <w:p w14:paraId="02B74C6C" w14:textId="77777777" w:rsidR="001C3088" w:rsidRDefault="00F6259B">
      <w:pPr>
        <w:spacing w:after="0" w:line="240" w:lineRule="exact"/>
        <w:ind w:left="1740" w:right="41" w:hanging="236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mo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proofErr w:type="gramEnd"/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nf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gu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b/>
          <w:bCs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Docum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ntation:</w:t>
      </w:r>
      <w:r>
        <w:rPr>
          <w:rFonts w:ascii="Palatino Linotype" w:eastAsia="Palatino Linotype" w:hAnsi="Palatino Linotype" w:cs="Palatino Linotype"/>
          <w:b/>
          <w:bCs/>
          <w:spacing w:val="-1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Includes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inform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spacing w:val="-1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Remote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r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configuration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whe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si</w:t>
      </w:r>
      <w:r>
        <w:rPr>
          <w:rFonts w:ascii="Palatino Linotype" w:eastAsia="Palatino Linotype" w:hAnsi="Palatino Linotype" w:cs="Palatino Linotype"/>
          <w:sz w:val="20"/>
          <w:szCs w:val="20"/>
        </w:rPr>
        <w:t>gn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gen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rate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documentation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4CFB6DA0" w14:textId="77777777" w:rsidR="001C3088" w:rsidRDefault="00F6259B">
      <w:pPr>
        <w:spacing w:before="90" w:after="0" w:line="240" w:lineRule="exact"/>
        <w:ind w:left="1740" w:right="44" w:hanging="236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Driver</w:t>
      </w:r>
      <w:proofErr w:type="gramEnd"/>
      <w:r>
        <w:rPr>
          <w:rFonts w:ascii="Palatino Linotype" w:eastAsia="Palatino Linotype" w:hAnsi="Palatino Linotype" w:cs="Palatino Linotype"/>
          <w:b/>
          <w:bCs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bj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ect</w:t>
      </w:r>
      <w:r>
        <w:rPr>
          <w:rFonts w:ascii="Palatino Linotype" w:eastAsia="Palatino Linotype" w:hAnsi="Palatino Linotype" w:cs="Palatino Linotype"/>
          <w:b/>
          <w:bCs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Password:</w:t>
      </w:r>
      <w:r>
        <w:rPr>
          <w:rFonts w:ascii="Palatino Linotype" w:eastAsia="Palatino Linotype" w:hAnsi="Palatino Linotype" w:cs="Palatino Linotype"/>
          <w:b/>
          <w:bCs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pass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ord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object.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If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using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 xml:space="preserve">Remote </w:t>
      </w:r>
      <w:r>
        <w:rPr>
          <w:rFonts w:ascii="Palatino Linotype" w:eastAsia="Palatino Linotype" w:hAnsi="Palatino Linotype" w:cs="Palatino Linotype"/>
          <w:sz w:val="20"/>
          <w:szCs w:val="20"/>
        </w:rPr>
        <w:t>Lo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must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enter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as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page.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Oth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rwi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remote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doe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not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run.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 Remote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Loade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this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pass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ord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uthent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cate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remote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sh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64A97B47" w14:textId="77777777" w:rsidR="001C3088" w:rsidRDefault="001C3088">
      <w:pPr>
        <w:spacing w:before="2" w:after="0" w:line="110" w:lineRule="exact"/>
        <w:rPr>
          <w:sz w:val="11"/>
          <w:szCs w:val="11"/>
        </w:rPr>
      </w:pPr>
    </w:p>
    <w:p w14:paraId="54EB2FB4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5D91EF38" w14:textId="77777777" w:rsidR="001C3088" w:rsidRDefault="00F6259B">
      <w:pPr>
        <w:tabs>
          <w:tab w:val="left" w:pos="1320"/>
        </w:tabs>
        <w:spacing w:after="0" w:line="240" w:lineRule="auto"/>
        <w:ind w:left="286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w w:val="83"/>
          <w:sz w:val="32"/>
          <w:szCs w:val="32"/>
        </w:rPr>
        <w:t>A.1.2</w:t>
      </w:r>
      <w:r>
        <w:rPr>
          <w:rFonts w:ascii="Arial" w:eastAsia="Arial" w:hAnsi="Arial" w:cs="Arial"/>
          <w:b/>
          <w:bCs/>
          <w:sz w:val="32"/>
          <w:szCs w:val="32"/>
        </w:rPr>
        <w:tab/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Driver Object Password (iManager Only)</w:t>
      </w:r>
    </w:p>
    <w:p w14:paraId="42932796" w14:textId="77777777" w:rsidR="001C3088" w:rsidRDefault="001C3088">
      <w:pPr>
        <w:spacing w:before="10" w:after="0" w:line="190" w:lineRule="exact"/>
        <w:rPr>
          <w:sz w:val="19"/>
          <w:szCs w:val="19"/>
        </w:rPr>
      </w:pPr>
    </w:p>
    <w:p w14:paraId="22628314" w14:textId="77777777" w:rsidR="001C3088" w:rsidRDefault="00F6259B">
      <w:pPr>
        <w:spacing w:after="0" w:line="240" w:lineRule="exact"/>
        <w:ind w:left="1320" w:right="48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b/>
          <w:bCs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bj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ect</w:t>
      </w:r>
      <w:r>
        <w:rPr>
          <w:rFonts w:ascii="Palatino Linotype" w:eastAsia="Palatino Linotype" w:hAnsi="Palatino Linotype" w:cs="Palatino Linotype"/>
          <w:b/>
          <w:bCs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Password:</w:t>
      </w:r>
      <w:r>
        <w:rPr>
          <w:rFonts w:ascii="Palatino Linotype" w:eastAsia="Palatino Linotype" w:hAnsi="Palatino Linotype" w:cs="Palatino Linotype"/>
          <w:b/>
          <w:bCs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this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option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pass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ord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object.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If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us</w:t>
      </w:r>
      <w:r>
        <w:rPr>
          <w:rFonts w:ascii="Palatino Linotype" w:eastAsia="Palatino Linotype" w:hAnsi="Palatino Linotype" w:cs="Palatino Linotype"/>
          <w:sz w:val="20"/>
          <w:szCs w:val="20"/>
        </w:rPr>
        <w:t>ing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e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Remo</w:t>
      </w:r>
      <w:r>
        <w:rPr>
          <w:rFonts w:ascii="Palatino Linotype" w:eastAsia="Palatino Linotype" w:hAnsi="Palatino Linotype" w:cs="Palatino Linotype"/>
          <w:sz w:val="20"/>
          <w:szCs w:val="20"/>
        </w:rPr>
        <w:t>te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Loade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must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enter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pass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ord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page.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Otherwise,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em</w:t>
      </w:r>
      <w:r>
        <w:rPr>
          <w:rFonts w:ascii="Palatino Linotype" w:eastAsia="Palatino Linotype" w:hAnsi="Palatino Linotype" w:cs="Palatino Linotype"/>
          <w:sz w:val="20"/>
          <w:szCs w:val="20"/>
        </w:rPr>
        <w:t>ote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doe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not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run. 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Remote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Load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pass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thentic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z w:val="20"/>
          <w:szCs w:val="20"/>
        </w:rPr>
        <w:t>lf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im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384B6B16" w14:textId="77777777" w:rsidR="001C3088" w:rsidRDefault="001C3088">
      <w:pPr>
        <w:spacing w:before="2" w:after="0" w:line="110" w:lineRule="exact"/>
        <w:rPr>
          <w:sz w:val="11"/>
          <w:szCs w:val="11"/>
        </w:rPr>
      </w:pPr>
    </w:p>
    <w:p w14:paraId="4057F625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098ACA67" w14:textId="77777777" w:rsidR="001C3088" w:rsidRDefault="00F6259B">
      <w:pPr>
        <w:tabs>
          <w:tab w:val="left" w:pos="1320"/>
        </w:tabs>
        <w:spacing w:after="0" w:line="240" w:lineRule="auto"/>
        <w:ind w:left="286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w w:val="83"/>
          <w:sz w:val="32"/>
          <w:szCs w:val="32"/>
        </w:rPr>
        <w:t>A.1.3</w:t>
      </w:r>
      <w:r>
        <w:rPr>
          <w:rFonts w:ascii="Arial" w:eastAsia="Arial" w:hAnsi="Arial" w:cs="Arial"/>
          <w:b/>
          <w:bCs/>
          <w:sz w:val="32"/>
          <w:szCs w:val="32"/>
        </w:rPr>
        <w:tab/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Authentication</w:t>
      </w:r>
    </w:p>
    <w:p w14:paraId="2C83868B" w14:textId="77777777" w:rsidR="001C3088" w:rsidRDefault="001C3088">
      <w:pPr>
        <w:spacing w:before="3" w:after="0" w:line="180" w:lineRule="exact"/>
        <w:rPr>
          <w:sz w:val="18"/>
          <w:szCs w:val="18"/>
        </w:rPr>
      </w:pPr>
    </w:p>
    <w:p w14:paraId="4CCD5405" w14:textId="77777777" w:rsidR="001C3088" w:rsidRDefault="00F6259B">
      <w:pPr>
        <w:spacing w:after="0" w:line="240" w:lineRule="auto"/>
        <w:ind w:left="1320" w:right="123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uthent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section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stores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inform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requir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conn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stem.</w:t>
      </w:r>
    </w:p>
    <w:p w14:paraId="7C1D0F44" w14:textId="77777777" w:rsidR="001C3088" w:rsidRDefault="001C3088">
      <w:pPr>
        <w:spacing w:before="8" w:after="0" w:line="140" w:lineRule="exact"/>
        <w:rPr>
          <w:sz w:val="14"/>
          <w:szCs w:val="14"/>
        </w:rPr>
      </w:pPr>
    </w:p>
    <w:p w14:paraId="01DFA08A" w14:textId="77777777" w:rsidR="001C3088" w:rsidRDefault="00F6259B">
      <w:pPr>
        <w:spacing w:after="0" w:line="240" w:lineRule="exact"/>
        <w:ind w:left="1320" w:right="142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Au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hent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cat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pacing w:val="-1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ormat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server: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Di</w:t>
      </w:r>
      <w:r>
        <w:rPr>
          <w:rFonts w:ascii="Palatino Linotype" w:eastAsia="Palatino Linotype" w:hAnsi="Palatino Linotype" w:cs="Palatino Linotype"/>
          <w:sz w:val="20"/>
          <w:szCs w:val="20"/>
        </w:rPr>
        <w:t>sp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lay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peci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ies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IP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ad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res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name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that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e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associated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with</w:t>
      </w:r>
    </w:p>
    <w:p w14:paraId="7B1E72EB" w14:textId="77777777" w:rsidR="001C3088" w:rsidRDefault="001C3088">
      <w:pPr>
        <w:spacing w:before="1" w:after="0" w:line="160" w:lineRule="exact"/>
        <w:rPr>
          <w:sz w:val="16"/>
          <w:szCs w:val="16"/>
        </w:rPr>
      </w:pPr>
    </w:p>
    <w:p w14:paraId="5A2BA8B1" w14:textId="5CBBF2F9" w:rsidR="001C3088" w:rsidRDefault="00F6259B">
      <w:pPr>
        <w:spacing w:after="0" w:line="240" w:lineRule="exact"/>
        <w:ind w:left="1320" w:right="44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Au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hent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cat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pacing w:val="-1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ID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:</w:t>
      </w:r>
      <w:r>
        <w:rPr>
          <w:rFonts w:ascii="Palatino Linotype" w:eastAsia="Palatino Linotype" w:hAnsi="Palatino Linotype" w:cs="Palatino Linotype"/>
          <w:b/>
          <w:bCs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Speci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RSA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uthent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1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 xml:space="preserve"> </w:t>
      </w:r>
      <w:del w:id="308" w:author="Glen Knutti" w:date="2015-03-27T17:50:00Z">
        <w:r w:rsidDel="006E4F81">
          <w:rPr>
            <w:rFonts w:ascii="Palatino Linotype" w:eastAsia="Palatino Linotype" w:hAnsi="Palatino Linotype" w:cs="Palatino Linotype"/>
            <w:sz w:val="20"/>
            <w:szCs w:val="20"/>
          </w:rPr>
          <w:delText>7.1</w:delText>
        </w:r>
        <w:r w:rsidDel="006E4F81">
          <w:rPr>
            <w:rFonts w:ascii="Palatino Linotype" w:eastAsia="Palatino Linotype" w:hAnsi="Palatino Linotype" w:cs="Palatino Linotype"/>
            <w:spacing w:val="-8"/>
            <w:sz w:val="20"/>
            <w:szCs w:val="20"/>
          </w:rPr>
          <w:delText xml:space="preserve"> </w:delText>
        </w:r>
      </w:del>
      <w:r>
        <w:rPr>
          <w:rFonts w:ascii="Palatino Linotype" w:eastAsia="Palatino Linotype" w:hAnsi="Palatino Linotype" w:cs="Palatino Linotype"/>
          <w:sz w:val="20"/>
          <w:szCs w:val="20"/>
        </w:rPr>
        <w:t>administrati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r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wi</w:t>
      </w:r>
      <w:r>
        <w:rPr>
          <w:rFonts w:ascii="Palatino Linotype" w:eastAsia="Palatino Linotype" w:hAnsi="Palatino Linotype" w:cs="Palatino Linotype"/>
          <w:sz w:val="20"/>
          <w:szCs w:val="20"/>
        </w:rPr>
        <w:t>ll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uthent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on.</w:t>
      </w:r>
      <w:r>
        <w:rPr>
          <w:rFonts w:ascii="Palatino Linotype" w:eastAsia="Palatino Linotype" w:hAnsi="Palatino Linotype" w:cs="Palatino Linotype"/>
          <w:spacing w:val="-1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ex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am</w:t>
      </w:r>
      <w:r>
        <w:rPr>
          <w:rFonts w:ascii="Palatino Linotype" w:eastAsia="Palatino Linotype" w:hAnsi="Palatino Linotype" w:cs="Palatino Linotype"/>
          <w:sz w:val="20"/>
          <w:szCs w:val="20"/>
        </w:rPr>
        <w:t>pl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:</w:t>
      </w:r>
      <w:r>
        <w:rPr>
          <w:rFonts w:ascii="Palatino Linotype" w:eastAsia="Palatino Linotype" w:hAnsi="Palatino Linotype" w:cs="Palatino Linotype"/>
          <w:spacing w:val="41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w w:val="95"/>
          <w:sz w:val="19"/>
          <w:szCs w:val="19"/>
        </w:rPr>
        <w:t>rsadriver</w:t>
      </w:r>
      <w:proofErr w:type="spellEnd"/>
      <w:r>
        <w:rPr>
          <w:rFonts w:ascii="Palatino Linotype" w:eastAsia="Palatino Linotype" w:hAnsi="Palatino Linotype" w:cs="Palatino Linotype"/>
          <w:w w:val="95"/>
          <w:sz w:val="20"/>
          <w:szCs w:val="20"/>
        </w:rPr>
        <w:t xml:space="preserve">.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created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ins w:id="309" w:author="Glen Knutti" w:date="2015-03-27T17:50:00Z">
        <w:r w:rsidR="006E4F81">
          <w:rPr>
            <w:rFonts w:ascii="Palatino Linotype" w:eastAsia="Palatino Linotype" w:hAnsi="Palatino Linotype" w:cs="Palatino Linotype"/>
            <w:sz w:val="20"/>
            <w:szCs w:val="20"/>
          </w:rPr>
          <w:t xml:space="preserve"> </w:t>
        </w:r>
      </w:ins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3.</w:t>
      </w:r>
      <w:ins w:id="310" w:author="Glen Knutti" w:date="2015-03-27T17:50:00Z">
        <w:r w:rsidR="006E4F81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0</w:t>
        </w:r>
      </w:ins>
      <w:del w:id="311" w:author="Glen Knutti" w:date="2015-03-27T17:50:00Z">
        <w:r w:rsidDel="006E4F81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1</w:delText>
        </w:r>
      </w:del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“</w:t>
      </w:r>
      <w:ins w:id="312" w:author="Glen Knutti" w:date="2015-03-27T17:50:00Z">
        <w:r w:rsidR="006E4F81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Preparing RSA Authentication Manager</w:t>
        </w:r>
      </w:ins>
      <w:del w:id="313" w:author="Glen Knutti" w:date="2015-03-27T17:51:00Z">
        <w:r w:rsidDel="006E4F81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Cr</w:delText>
        </w:r>
        <w:r w:rsidDel="006E4F81">
          <w:rPr>
            <w:rFonts w:ascii="Palatino Linotype" w:eastAsia="Palatino Linotype" w:hAnsi="Palatino Linotype" w:cs="Palatino Linotype"/>
            <w:color w:val="0000FF"/>
            <w:spacing w:val="-1"/>
            <w:sz w:val="20"/>
            <w:szCs w:val="20"/>
          </w:rPr>
          <w:delText>e</w:delText>
        </w:r>
        <w:r w:rsidDel="006E4F81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a</w:delText>
        </w:r>
        <w:r w:rsidDel="006E4F81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 xml:space="preserve">ting </w:delText>
        </w:r>
        <w:r w:rsidDel="006E4F81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a</w:delText>
        </w:r>
        <w:r w:rsidDel="006E4F81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n</w:delText>
        </w:r>
        <w:r w:rsidDel="006E4F81">
          <w:rPr>
            <w:rFonts w:ascii="Palatino Linotype" w:eastAsia="Palatino Linotype" w:hAnsi="Palatino Linotype" w:cs="Palatino Linotype"/>
            <w:color w:val="0000FF"/>
            <w:spacing w:val="-2"/>
            <w:sz w:val="20"/>
            <w:szCs w:val="20"/>
          </w:rPr>
          <w:delText xml:space="preserve"> </w:delText>
        </w:r>
        <w:r w:rsidDel="006E4F81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R</w:delText>
        </w:r>
        <w:r w:rsidDel="006E4F81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SA</w:delText>
        </w:r>
        <w:r w:rsidDel="006E4F81">
          <w:rPr>
            <w:rFonts w:ascii="Palatino Linotype" w:eastAsia="Palatino Linotype" w:hAnsi="Palatino Linotype" w:cs="Palatino Linotype"/>
            <w:color w:val="0000FF"/>
            <w:spacing w:val="-4"/>
            <w:sz w:val="20"/>
            <w:szCs w:val="20"/>
          </w:rPr>
          <w:delText xml:space="preserve"> </w:delText>
        </w:r>
        <w:r w:rsidDel="006E4F81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A</w:delText>
        </w:r>
        <w:r w:rsidDel="006E4F81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u</w:delText>
        </w:r>
        <w:r w:rsidDel="006E4F81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th</w:delText>
        </w:r>
        <w:r w:rsidDel="006E4F81">
          <w:rPr>
            <w:rFonts w:ascii="Palatino Linotype" w:eastAsia="Palatino Linotype" w:hAnsi="Palatino Linotype" w:cs="Palatino Linotype"/>
            <w:color w:val="0000FF"/>
            <w:spacing w:val="-1"/>
            <w:sz w:val="20"/>
            <w:szCs w:val="20"/>
          </w:rPr>
          <w:delText>e</w:delText>
        </w:r>
        <w:r w:rsidDel="006E4F81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n</w:delText>
        </w:r>
        <w:r w:rsidDel="006E4F81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t</w:delText>
        </w:r>
        <w:r w:rsidDel="006E4F81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i</w:delText>
        </w:r>
        <w:r w:rsidDel="006E4F81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c</w:delText>
        </w:r>
        <w:r w:rsidDel="006E4F81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a</w:delText>
        </w:r>
        <w:r w:rsidDel="006E4F81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t</w:delText>
        </w:r>
        <w:r w:rsidDel="006E4F81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i</w:delText>
        </w:r>
        <w:r w:rsidDel="006E4F81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o</w:delText>
        </w:r>
        <w:r w:rsidDel="006E4F81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n</w:delText>
        </w:r>
        <w:r w:rsidDel="006E4F81">
          <w:rPr>
            <w:rFonts w:ascii="Palatino Linotype" w:eastAsia="Palatino Linotype" w:hAnsi="Palatino Linotype" w:cs="Palatino Linotype"/>
            <w:color w:val="0000FF"/>
            <w:spacing w:val="-12"/>
            <w:sz w:val="20"/>
            <w:szCs w:val="20"/>
          </w:rPr>
          <w:delText xml:space="preserve"> </w:delText>
        </w:r>
        <w:r w:rsidDel="006E4F81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M</w:delText>
        </w:r>
        <w:r w:rsidDel="006E4F81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a</w:delText>
        </w:r>
        <w:r w:rsidDel="006E4F81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nager</w:delText>
        </w:r>
        <w:r w:rsidDel="006E4F81">
          <w:rPr>
            <w:rFonts w:ascii="Palatino Linotype" w:eastAsia="Palatino Linotype" w:hAnsi="Palatino Linotype" w:cs="Palatino Linotype"/>
            <w:color w:val="0000FF"/>
            <w:spacing w:val="-7"/>
            <w:sz w:val="20"/>
            <w:szCs w:val="20"/>
          </w:rPr>
          <w:delText xml:space="preserve"> </w:delText>
        </w:r>
        <w:r w:rsidDel="006E4F81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7.1</w:delText>
        </w:r>
        <w:r w:rsidDel="006E4F81">
          <w:rPr>
            <w:rFonts w:ascii="Palatino Linotype" w:eastAsia="Palatino Linotype" w:hAnsi="Palatino Linotype" w:cs="Palatino Linotype"/>
            <w:color w:val="0000FF"/>
            <w:spacing w:val="-3"/>
            <w:sz w:val="20"/>
            <w:szCs w:val="20"/>
          </w:rPr>
          <w:delText xml:space="preserve"> </w:delText>
        </w:r>
        <w:r w:rsidDel="006E4F81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User</w:delText>
        </w:r>
        <w:r w:rsidDel="006E4F81">
          <w:rPr>
            <w:rFonts w:ascii="Palatino Linotype" w:eastAsia="Palatino Linotype" w:hAnsi="Palatino Linotype" w:cs="Palatino Linotype"/>
            <w:color w:val="0000FF"/>
            <w:spacing w:val="-4"/>
            <w:sz w:val="20"/>
            <w:szCs w:val="20"/>
          </w:rPr>
          <w:delText xml:space="preserve"> </w:delText>
        </w:r>
        <w:r w:rsidDel="006E4F81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Object</w:delText>
        </w:r>
        <w:r w:rsidDel="006E4F81">
          <w:rPr>
            <w:rFonts w:ascii="Palatino Linotype" w:eastAsia="Palatino Linotype" w:hAnsi="Palatino Linotype" w:cs="Palatino Linotype"/>
            <w:color w:val="0000FF"/>
            <w:spacing w:val="-6"/>
            <w:sz w:val="20"/>
            <w:szCs w:val="20"/>
          </w:rPr>
          <w:delText xml:space="preserve"> </w:delText>
        </w:r>
        <w:r w:rsidDel="006E4F81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w</w:delText>
        </w:r>
        <w:r w:rsidDel="006E4F81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i</w:delText>
        </w:r>
        <w:r w:rsidDel="006E4F81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t</w:delText>
        </w:r>
        <w:r w:rsidDel="006E4F81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h</w:delText>
        </w:r>
        <w:r w:rsidDel="006E4F81">
          <w:rPr>
            <w:rFonts w:ascii="Palatino Linotype" w:eastAsia="Palatino Linotype" w:hAnsi="Palatino Linotype" w:cs="Palatino Linotype"/>
            <w:color w:val="0000FF"/>
            <w:spacing w:val="-4"/>
            <w:sz w:val="20"/>
            <w:szCs w:val="20"/>
          </w:rPr>
          <w:delText xml:space="preserve"> </w:delText>
        </w:r>
        <w:r w:rsidDel="006E4F81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S</w:delText>
        </w:r>
        <w:r w:rsidDel="006E4F81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u</w:delText>
        </w:r>
        <w:r w:rsidDel="006E4F81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per</w:delText>
        </w:r>
        <w:r w:rsidDel="006E4F81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A</w:delText>
        </w:r>
        <w:r w:rsidDel="006E4F81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dminRo</w:delText>
        </w:r>
        <w:r w:rsidDel="006E4F81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le</w:delText>
        </w:r>
        <w:r w:rsidDel="006E4F81">
          <w:rPr>
            <w:rFonts w:ascii="Palatino Linotype" w:eastAsia="Palatino Linotype" w:hAnsi="Palatino Linotype" w:cs="Palatino Linotype"/>
            <w:color w:val="0000FF"/>
            <w:spacing w:val="-15"/>
            <w:sz w:val="20"/>
            <w:szCs w:val="20"/>
          </w:rPr>
          <w:delText xml:space="preserve"> </w:delText>
        </w:r>
        <w:r w:rsidDel="006E4F81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Rights</w:delText>
        </w:r>
      </w:del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,”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1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7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</w:p>
    <w:p w14:paraId="57F380DD" w14:textId="77777777" w:rsidR="001C3088" w:rsidDel="006410AD" w:rsidRDefault="001C3088">
      <w:pPr>
        <w:spacing w:before="2" w:after="0" w:line="140" w:lineRule="exact"/>
        <w:rPr>
          <w:del w:id="314" w:author="Glen Knutti" w:date="2015-03-27T17:51:00Z"/>
          <w:sz w:val="14"/>
          <w:szCs w:val="14"/>
        </w:rPr>
      </w:pPr>
    </w:p>
    <w:p w14:paraId="33A39413" w14:textId="21CF7453" w:rsidR="001C3088" w:rsidDel="006410AD" w:rsidRDefault="00F6259B">
      <w:pPr>
        <w:spacing w:after="0" w:line="240" w:lineRule="auto"/>
        <w:ind w:left="1320" w:right="3008"/>
        <w:jc w:val="both"/>
        <w:rPr>
          <w:del w:id="315" w:author="Glen Knutti" w:date="2015-03-27T17:51:00Z"/>
          <w:rFonts w:ascii="Palatino Linotype" w:eastAsia="Palatino Linotype" w:hAnsi="Palatino Linotype" w:cs="Palatino Linotype"/>
          <w:sz w:val="20"/>
          <w:szCs w:val="20"/>
        </w:rPr>
      </w:pPr>
      <w:del w:id="316" w:author="Glen Knutti" w:date="2015-03-27T17:51:00Z">
        <w:r w:rsidDel="006410AD">
          <w:rPr>
            <w:rFonts w:ascii="Palatino Linotype" w:eastAsia="Palatino Linotype" w:hAnsi="Palatino Linotype" w:cs="Palatino Linotype"/>
            <w:spacing w:val="2"/>
            <w:sz w:val="20"/>
            <w:szCs w:val="20"/>
          </w:rPr>
          <w:delText>T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his</w:delText>
        </w:r>
        <w:r w:rsidDel="006410AD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f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i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el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d</w:delText>
        </w:r>
        <w:r w:rsidDel="006410AD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sh</w:delText>
        </w:r>
        <w:r w:rsidDel="006410AD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o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u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ld</w:delText>
        </w:r>
        <w:r w:rsidDel="006410AD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be</w:delText>
        </w:r>
        <w:r w:rsidDel="006410AD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le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ft</w:delText>
        </w:r>
        <w:r w:rsidDel="006410AD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blank</w:delText>
        </w:r>
        <w:r w:rsidDel="006410AD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fo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r</w:delText>
        </w:r>
        <w:r w:rsidDel="006410AD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RS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6410AD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uthent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cat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on</w:delText>
        </w:r>
        <w:r w:rsidDel="006410AD">
          <w:rPr>
            <w:rFonts w:ascii="Palatino Linotype" w:eastAsia="Palatino Linotype" w:hAnsi="Palatino Linotype" w:cs="Palatino Linotype"/>
            <w:spacing w:val="-13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M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na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g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r</w:delText>
        </w:r>
        <w:r w:rsidDel="006410AD">
          <w:rPr>
            <w:rFonts w:ascii="Palatino Linotype" w:eastAsia="Palatino Linotype" w:hAnsi="Palatino Linotype" w:cs="Palatino Linotype"/>
            <w:spacing w:val="-8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6</w:delText>
        </w:r>
        <w:r w:rsidDel="006410AD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.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1</w:delText>
        </w:r>
      </w:del>
    </w:p>
    <w:p w14:paraId="2574650F" w14:textId="77777777" w:rsidR="001C3088" w:rsidRDefault="001C3088">
      <w:pPr>
        <w:spacing w:before="10" w:after="0" w:line="120" w:lineRule="exact"/>
        <w:rPr>
          <w:sz w:val="12"/>
          <w:szCs w:val="12"/>
        </w:rPr>
      </w:pPr>
    </w:p>
    <w:p w14:paraId="7D55C736" w14:textId="77777777" w:rsidR="001C3088" w:rsidRDefault="00F6259B">
      <w:pPr>
        <w:spacing w:after="0" w:line="240" w:lineRule="auto"/>
        <w:ind w:left="1320" w:right="2318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Au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hent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cat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pacing w:val="-1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ontext:</w:t>
      </w:r>
      <w:r>
        <w:rPr>
          <w:rFonts w:ascii="Palatino Linotype" w:eastAsia="Palatino Linotype" w:hAnsi="Palatino Linotype" w:cs="Palatino Linotype"/>
          <w:b/>
          <w:bCs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Specify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address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na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5EC86FDB" w14:textId="77777777" w:rsidR="001C3088" w:rsidRDefault="001C3088">
      <w:pPr>
        <w:spacing w:before="9" w:after="0" w:line="140" w:lineRule="exact"/>
        <w:rPr>
          <w:sz w:val="14"/>
          <w:szCs w:val="14"/>
        </w:rPr>
      </w:pPr>
    </w:p>
    <w:p w14:paraId="4A780D88" w14:textId="77777777" w:rsidR="001C3088" w:rsidRDefault="00F6259B">
      <w:pPr>
        <w:spacing w:after="0" w:line="240" w:lineRule="exact"/>
        <w:ind w:left="1320" w:right="45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Remot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Connec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b/>
          <w:bCs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Parameter:</w:t>
      </w:r>
      <w:r>
        <w:rPr>
          <w:rFonts w:ascii="Palatino Linotype" w:eastAsia="Palatino Linotype" w:hAnsi="Palatino Linotype" w:cs="Palatino Linotype"/>
          <w:b/>
          <w:bCs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only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cting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app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n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ug</w:t>
      </w:r>
      <w:r>
        <w:rPr>
          <w:rFonts w:ascii="Palatino Linotype" w:eastAsia="Palatino Linotype" w:hAnsi="Palatino Linotype" w:cs="Palatino Linotype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Remote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ad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parameter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enter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hostname=</w:t>
      </w:r>
      <w:proofErr w:type="spellStart"/>
      <w:r>
        <w:rPr>
          <w:rFonts w:ascii="Courier New" w:eastAsia="Courier New" w:hAnsi="Courier New" w:cs="Courier New"/>
          <w:i/>
          <w:spacing w:val="-1"/>
          <w:w w:val="94"/>
          <w:sz w:val="19"/>
          <w:szCs w:val="19"/>
        </w:rPr>
        <w:t>xxx.xxx.</w:t>
      </w:r>
      <w:r>
        <w:rPr>
          <w:rFonts w:ascii="Courier New" w:eastAsia="Courier New" w:hAnsi="Courier New" w:cs="Courier New"/>
          <w:i/>
          <w:w w:val="94"/>
          <w:sz w:val="19"/>
          <w:szCs w:val="19"/>
        </w:rPr>
        <w:t>x</w:t>
      </w:r>
      <w:r>
        <w:rPr>
          <w:rFonts w:ascii="Courier New" w:eastAsia="Courier New" w:hAnsi="Courier New" w:cs="Courier New"/>
          <w:i/>
          <w:spacing w:val="-1"/>
          <w:w w:val="94"/>
          <w:sz w:val="19"/>
          <w:szCs w:val="19"/>
        </w:rPr>
        <w:t>xx.xx</w:t>
      </w:r>
      <w:r>
        <w:rPr>
          <w:rFonts w:ascii="Courier New" w:eastAsia="Courier New" w:hAnsi="Courier New" w:cs="Courier New"/>
          <w:i/>
          <w:w w:val="94"/>
          <w:sz w:val="19"/>
          <w:szCs w:val="19"/>
        </w:rPr>
        <w:t>x</w:t>
      </w:r>
      <w:proofErr w:type="spellEnd"/>
      <w:r>
        <w:rPr>
          <w:rFonts w:ascii="Courier New" w:eastAsia="Courier New" w:hAnsi="Courier New" w:cs="Courier New"/>
          <w:i/>
          <w:spacing w:val="26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sz w:val="19"/>
          <w:szCs w:val="19"/>
        </w:rPr>
        <w:t>port=</w:t>
      </w:r>
      <w:proofErr w:type="spellStart"/>
      <w:r>
        <w:rPr>
          <w:rFonts w:ascii="Courier New" w:eastAsia="Courier New" w:hAnsi="Courier New" w:cs="Courier New"/>
          <w:i/>
          <w:spacing w:val="-1"/>
          <w:sz w:val="19"/>
          <w:szCs w:val="19"/>
        </w:rPr>
        <w:t>xxxx</w:t>
      </w:r>
      <w:proofErr w:type="spellEnd"/>
      <w:r>
        <w:rPr>
          <w:rFonts w:ascii="Courier New" w:eastAsia="Courier New" w:hAnsi="Courier New" w:cs="Courier New"/>
          <w:i/>
          <w:spacing w:val="-1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w w:val="95"/>
          <w:sz w:val="19"/>
          <w:szCs w:val="19"/>
        </w:rPr>
        <w:t>k</w:t>
      </w:r>
      <w:r>
        <w:rPr>
          <w:rFonts w:ascii="Courier New" w:eastAsia="Courier New" w:hAnsi="Courier New" w:cs="Courier New"/>
          <w:spacing w:val="-1"/>
          <w:w w:val="95"/>
          <w:sz w:val="19"/>
          <w:szCs w:val="19"/>
        </w:rPr>
        <w:t>mo</w:t>
      </w:r>
      <w:proofErr w:type="spellEnd"/>
      <w:r>
        <w:rPr>
          <w:rFonts w:ascii="Courier New" w:eastAsia="Courier New" w:hAnsi="Courier New" w:cs="Courier New"/>
          <w:spacing w:val="-2"/>
          <w:w w:val="95"/>
          <w:sz w:val="19"/>
          <w:szCs w:val="19"/>
        </w:rPr>
        <w:t>=</w:t>
      </w:r>
      <w:proofErr w:type="spellStart"/>
      <w:r>
        <w:rPr>
          <w:rFonts w:ascii="Courier New" w:eastAsia="Courier New" w:hAnsi="Courier New" w:cs="Courier New"/>
          <w:i/>
          <w:spacing w:val="-1"/>
          <w:w w:val="95"/>
          <w:sz w:val="19"/>
          <w:szCs w:val="19"/>
        </w:rPr>
        <w:t>certificatename</w:t>
      </w:r>
      <w:proofErr w:type="spellEnd"/>
      <w:r>
        <w:rPr>
          <w:rFonts w:ascii="Palatino Linotype" w:eastAsia="Palatino Linotype" w:hAnsi="Palatino Linotype" w:cs="Palatino Linotype"/>
          <w:w w:val="95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4"/>
          <w:w w:val="9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whe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hos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name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IP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dres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app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ica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running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the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Remo</w:t>
      </w:r>
      <w:r>
        <w:rPr>
          <w:rFonts w:ascii="Palatino Linotype" w:eastAsia="Palatino Linotype" w:hAnsi="Palatino Linotype" w:cs="Palatino Linotype"/>
          <w:sz w:val="20"/>
          <w:szCs w:val="20"/>
        </w:rPr>
        <w:t>te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Load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port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port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mot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ad</w:t>
      </w:r>
      <w:r>
        <w:rPr>
          <w:rFonts w:ascii="Palatino Linotype" w:eastAsia="Palatino Linotype" w:hAnsi="Palatino Linotype" w:cs="Palatino Linotype"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listening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on.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de</w:t>
      </w:r>
      <w:r>
        <w:rPr>
          <w:rFonts w:ascii="Palatino Linotype" w:eastAsia="Palatino Linotype" w:hAnsi="Palatino Linotype" w:cs="Palatino Linotype"/>
          <w:sz w:val="20"/>
          <w:szCs w:val="20"/>
        </w:rPr>
        <w:t>fa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lt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port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for 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Remot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Loade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80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9</w:t>
      </w:r>
      <w:r>
        <w:rPr>
          <w:rFonts w:ascii="Palatino Linotype" w:eastAsia="Palatino Linotype" w:hAnsi="Palatino Linotype" w:cs="Palatino Linotype"/>
          <w:sz w:val="20"/>
          <w:szCs w:val="20"/>
        </w:rPr>
        <w:t>0.</w:t>
      </w:r>
    </w:p>
    <w:p w14:paraId="7AAC0699" w14:textId="77777777" w:rsidR="001C3088" w:rsidRDefault="001C3088">
      <w:pPr>
        <w:spacing w:before="2" w:after="0" w:line="140" w:lineRule="exact"/>
        <w:rPr>
          <w:sz w:val="14"/>
          <w:szCs w:val="14"/>
        </w:rPr>
      </w:pPr>
    </w:p>
    <w:p w14:paraId="348626E0" w14:textId="77777777" w:rsidR="001C3088" w:rsidRDefault="00F6259B">
      <w:pPr>
        <w:spacing w:after="0" w:line="240" w:lineRule="auto"/>
        <w:ind w:left="1321" w:right="314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w w:val="95"/>
          <w:sz w:val="19"/>
          <w:szCs w:val="19"/>
        </w:rPr>
        <w:t>km</w:t>
      </w:r>
      <w:r>
        <w:rPr>
          <w:rFonts w:ascii="Courier New" w:eastAsia="Courier New" w:hAnsi="Courier New" w:cs="Courier New"/>
          <w:w w:val="95"/>
          <w:sz w:val="19"/>
          <w:szCs w:val="19"/>
        </w:rPr>
        <w:t>o</w:t>
      </w:r>
      <w:proofErr w:type="spellEnd"/>
      <w:r>
        <w:rPr>
          <w:rFonts w:ascii="Courier New" w:eastAsia="Courier New" w:hAnsi="Courier New" w:cs="Courier New"/>
          <w:spacing w:val="-6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parameter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optional.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onl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whe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SL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connection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exist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een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Remote</w:t>
      </w:r>
    </w:p>
    <w:p w14:paraId="198E2CA1" w14:textId="77777777" w:rsidR="001C3088" w:rsidRDefault="00F6259B">
      <w:pPr>
        <w:spacing w:after="0" w:line="240" w:lineRule="exact"/>
        <w:ind w:left="1320" w:right="5563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Loa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3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position w:val="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position w:val="1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Me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adirectory</w:t>
      </w:r>
      <w:proofErr w:type="spellEnd"/>
      <w:r>
        <w:rPr>
          <w:rFonts w:ascii="Palatino Linotype" w:eastAsia="Palatino Linotype" w:hAnsi="Palatino Linotype" w:cs="Palatino Linotype"/>
          <w:spacing w:val="-13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engine.</w:t>
      </w:r>
    </w:p>
    <w:p w14:paraId="7E52DA60" w14:textId="77777777" w:rsidR="001C3088" w:rsidRDefault="001C3088">
      <w:pPr>
        <w:spacing w:before="10" w:after="0" w:line="120" w:lineRule="exact"/>
        <w:rPr>
          <w:sz w:val="12"/>
          <w:szCs w:val="12"/>
        </w:rPr>
      </w:pPr>
    </w:p>
    <w:p w14:paraId="4B90966D" w14:textId="77777777" w:rsidR="001C3088" w:rsidRDefault="00F6259B">
      <w:pPr>
        <w:spacing w:after="0" w:line="240" w:lineRule="auto"/>
        <w:ind w:left="1320" w:right="3065"/>
        <w:jc w:val="both"/>
        <w:rPr>
          <w:rFonts w:ascii="Courier New" w:eastAsia="Courier New" w:hAnsi="Courier New" w:cs="Courier New"/>
          <w:sz w:val="19"/>
          <w:szCs w:val="19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Examp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: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hostnam</w:t>
      </w:r>
      <w:r>
        <w:rPr>
          <w:rFonts w:ascii="Courier New" w:eastAsia="Courier New" w:hAnsi="Courier New" w:cs="Courier New"/>
          <w:w w:val="94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=10.0.0.</w:t>
      </w:r>
      <w:r>
        <w:rPr>
          <w:rFonts w:ascii="Courier New" w:eastAsia="Courier New" w:hAnsi="Courier New" w:cs="Courier New"/>
          <w:w w:val="94"/>
          <w:sz w:val="19"/>
          <w:szCs w:val="19"/>
        </w:rPr>
        <w:t>1</w:t>
      </w:r>
      <w:r>
        <w:rPr>
          <w:rFonts w:ascii="Courier New" w:eastAsia="Courier New" w:hAnsi="Courier New" w:cs="Courier New"/>
          <w:spacing w:val="18"/>
          <w:w w:val="9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1"/>
          <w:w w:val="94"/>
          <w:sz w:val="19"/>
          <w:szCs w:val="19"/>
        </w:rPr>
        <w:t>port=809</w:t>
      </w:r>
      <w:r>
        <w:rPr>
          <w:rFonts w:ascii="Courier New" w:eastAsia="Courier New" w:hAnsi="Courier New" w:cs="Courier New"/>
          <w:w w:val="94"/>
          <w:sz w:val="19"/>
          <w:szCs w:val="19"/>
        </w:rPr>
        <w:t>0</w:t>
      </w:r>
      <w:r>
        <w:rPr>
          <w:rFonts w:ascii="Courier New" w:eastAsia="Courier New" w:hAnsi="Courier New" w:cs="Courier New"/>
          <w:spacing w:val="10"/>
          <w:w w:val="94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w w:val="95"/>
          <w:sz w:val="19"/>
          <w:szCs w:val="19"/>
        </w:rPr>
        <w:t>kmo</w:t>
      </w:r>
      <w:proofErr w:type="spellEnd"/>
      <w:r>
        <w:rPr>
          <w:rFonts w:ascii="Courier New" w:eastAsia="Courier New" w:hAnsi="Courier New" w:cs="Courier New"/>
          <w:spacing w:val="-1"/>
          <w:w w:val="95"/>
          <w:sz w:val="19"/>
          <w:szCs w:val="19"/>
        </w:rPr>
        <w:t>=</w:t>
      </w:r>
      <w:proofErr w:type="spellStart"/>
      <w:r>
        <w:rPr>
          <w:rFonts w:ascii="Courier New" w:eastAsia="Courier New" w:hAnsi="Courier New" w:cs="Courier New"/>
          <w:spacing w:val="-1"/>
          <w:w w:val="95"/>
          <w:sz w:val="19"/>
          <w:szCs w:val="19"/>
        </w:rPr>
        <w:t>IDMCert</w:t>
      </w:r>
      <w:r>
        <w:rPr>
          <w:rFonts w:ascii="Courier New" w:eastAsia="Courier New" w:hAnsi="Courier New" w:cs="Courier New"/>
          <w:w w:val="95"/>
          <w:sz w:val="19"/>
          <w:szCs w:val="19"/>
        </w:rPr>
        <w:t>i</w:t>
      </w:r>
      <w:r>
        <w:rPr>
          <w:rFonts w:ascii="Courier New" w:eastAsia="Courier New" w:hAnsi="Courier New" w:cs="Courier New"/>
          <w:spacing w:val="-1"/>
          <w:w w:val="95"/>
          <w:sz w:val="19"/>
          <w:szCs w:val="19"/>
        </w:rPr>
        <w:t>ficate</w:t>
      </w:r>
      <w:proofErr w:type="spellEnd"/>
    </w:p>
    <w:p w14:paraId="04E7AFB0" w14:textId="77777777" w:rsidR="001C3088" w:rsidRDefault="001C3088">
      <w:pPr>
        <w:spacing w:after="0"/>
        <w:jc w:val="both"/>
        <w:sectPr w:rsidR="001C3088">
          <w:pgSz w:w="12240" w:h="15840"/>
          <w:pgMar w:top="980" w:right="1160" w:bottom="700" w:left="800" w:header="0" w:footer="708" w:gutter="0"/>
          <w:cols w:space="720"/>
        </w:sectPr>
      </w:pPr>
    </w:p>
    <w:p w14:paraId="474BAF7B" w14:textId="58ACD48D" w:rsidR="001C3088" w:rsidRDefault="00F6259B">
      <w:pPr>
        <w:spacing w:before="41" w:after="0" w:line="240" w:lineRule="exact"/>
        <w:ind w:left="1140" w:right="181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lastRenderedPageBreak/>
        <w:t>App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ica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b/>
          <w:bCs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Password:</w:t>
      </w:r>
      <w:r>
        <w:rPr>
          <w:rFonts w:ascii="Palatino Linotype" w:eastAsia="Palatino Linotype" w:hAnsi="Palatino Linotype" w:cs="Palatino Linotype"/>
          <w:b/>
          <w:bCs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Specify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pass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ord</w:t>
      </w: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object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ut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tic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b/>
          <w:bCs/>
          <w:spacing w:val="-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ID</w:t>
      </w:r>
      <w:r>
        <w:rPr>
          <w:rFonts w:ascii="Palatino Linotype" w:eastAsia="Palatino Linotype" w:hAnsi="Palatino Linotype" w:cs="Palatino Linotype"/>
          <w:b/>
          <w:bCs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ld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. 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his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pass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rd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eated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ct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3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.</w:t>
      </w:r>
      <w:ins w:id="317" w:author="Glen Knutti" w:date="2015-03-27T17:51:00Z">
        <w:r w:rsidR="006410AD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t>0</w:t>
        </w:r>
      </w:ins>
      <w:del w:id="318" w:author="Glen Knutti" w:date="2015-03-27T17:51:00Z">
        <w:r w:rsidDel="006410AD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1</w:delText>
        </w:r>
      </w:del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</w:t>
      </w:r>
      <w:ins w:id="319" w:author="Glen Knutti" w:date="2015-03-27T17:52:00Z">
        <w:r w:rsidR="006410AD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t>Preparing RSA Authentication Manager</w:t>
        </w:r>
      </w:ins>
      <w:del w:id="320" w:author="Glen Knutti" w:date="2015-03-27T17:52:00Z">
        <w:r w:rsidDel="006410AD">
          <w:rPr>
            <w:rFonts w:ascii="Palatino Linotype" w:eastAsia="Palatino Linotype" w:hAnsi="Palatino Linotype" w:cs="Palatino Linotype"/>
            <w:color w:val="0000FF"/>
            <w:spacing w:val="2"/>
            <w:sz w:val="20"/>
            <w:szCs w:val="20"/>
          </w:rPr>
          <w:delText>C</w:delText>
        </w:r>
        <w:r w:rsidDel="006410AD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rea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t</w:delText>
        </w:r>
        <w:r w:rsidDel="006410AD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ing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-9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a</w:delText>
        </w:r>
        <w:r w:rsidDel="006410AD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n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-2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R</w:delText>
        </w:r>
        <w:r w:rsidDel="006410AD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SA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-4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A</w:delText>
        </w:r>
        <w:r w:rsidDel="006410AD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u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th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-1"/>
            <w:sz w:val="20"/>
            <w:szCs w:val="20"/>
          </w:rPr>
          <w:delText>e</w:delText>
        </w:r>
        <w:r w:rsidDel="006410AD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n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t</w:delText>
        </w:r>
        <w:r w:rsidDel="006410AD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i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c</w:delText>
        </w:r>
        <w:r w:rsidDel="006410AD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a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t</w:delText>
        </w:r>
        <w:r w:rsidDel="006410AD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i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o</w:delText>
        </w:r>
        <w:r w:rsidDel="006410AD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n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-12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M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a</w:delText>
        </w:r>
        <w:r w:rsidDel="006410AD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nager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-7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7.1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-3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 xml:space="preserve">User 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Obj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-1"/>
            <w:sz w:val="20"/>
            <w:szCs w:val="20"/>
          </w:rPr>
          <w:delText>e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c</w:delText>
        </w:r>
        <w:r w:rsidDel="006410AD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t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-5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with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-3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Su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p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-1"/>
            <w:sz w:val="20"/>
            <w:szCs w:val="20"/>
          </w:rPr>
          <w:delText>e</w:delText>
        </w:r>
        <w:r w:rsidDel="006410AD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r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1"/>
            <w:sz w:val="20"/>
            <w:szCs w:val="20"/>
          </w:rPr>
          <w:delText>A</w:delText>
        </w:r>
        <w:r w:rsidDel="006410AD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dminRole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-16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Rights</w:delText>
        </w:r>
      </w:del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,”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17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  <w:del w:id="321" w:author="Glen Knutti" w:date="2015-03-27T17:51:00Z">
        <w:r w:rsidDel="006410AD">
          <w:rPr>
            <w:rFonts w:ascii="Palatino Linotype" w:eastAsia="Palatino Linotype" w:hAnsi="Palatino Linotype" w:cs="Palatino Linotype"/>
            <w:color w:val="000000"/>
            <w:spacing w:val="-3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delText>This</w:delText>
        </w:r>
        <w:r w:rsidDel="006410AD">
          <w:rPr>
            <w:rFonts w:ascii="Palatino Linotype" w:eastAsia="Palatino Linotype" w:hAnsi="Palatino Linotype" w:cs="Palatino Linotype"/>
            <w:color w:val="000000"/>
            <w:spacing w:val="-2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delText>f</w:delText>
        </w:r>
        <w:r w:rsidDel="006410AD">
          <w:rPr>
            <w:rFonts w:ascii="Palatino Linotype" w:eastAsia="Palatino Linotype" w:hAnsi="Palatino Linotype" w:cs="Palatino Linotype"/>
            <w:color w:val="000000"/>
            <w:spacing w:val="1"/>
            <w:sz w:val="20"/>
            <w:szCs w:val="20"/>
          </w:rPr>
          <w:delText>i</w:delText>
        </w:r>
        <w:r w:rsidDel="006410AD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delText>e</w:delText>
        </w:r>
        <w:r w:rsidDel="006410AD">
          <w:rPr>
            <w:rFonts w:ascii="Palatino Linotype" w:eastAsia="Palatino Linotype" w:hAnsi="Palatino Linotype" w:cs="Palatino Linotype"/>
            <w:color w:val="000000"/>
            <w:spacing w:val="1"/>
            <w:sz w:val="20"/>
            <w:szCs w:val="20"/>
          </w:rPr>
          <w:delText>l</w:delText>
        </w:r>
        <w:r w:rsidDel="006410AD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delText>d</w:delText>
        </w:r>
        <w:r w:rsidDel="006410AD">
          <w:rPr>
            <w:rFonts w:ascii="Palatino Linotype" w:eastAsia="Palatino Linotype" w:hAnsi="Palatino Linotype" w:cs="Palatino Linotype"/>
            <w:color w:val="000000"/>
            <w:spacing w:val="-4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color w:val="000000"/>
            <w:spacing w:val="1"/>
            <w:sz w:val="20"/>
            <w:szCs w:val="20"/>
          </w:rPr>
          <w:delText>shoul</w:delText>
        </w:r>
        <w:r w:rsidDel="006410AD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delText>d</w:delText>
        </w:r>
        <w:r w:rsidDel="006410AD">
          <w:rPr>
            <w:rFonts w:ascii="Palatino Linotype" w:eastAsia="Palatino Linotype" w:hAnsi="Palatino Linotype" w:cs="Palatino Linotype"/>
            <w:color w:val="000000"/>
            <w:spacing w:val="-6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delText>be</w:delText>
        </w:r>
        <w:r w:rsidDel="006410AD">
          <w:rPr>
            <w:rFonts w:ascii="Palatino Linotype" w:eastAsia="Palatino Linotype" w:hAnsi="Palatino Linotype" w:cs="Palatino Linotype"/>
            <w:color w:val="000000"/>
            <w:spacing w:val="-1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delText>le</w:delText>
        </w:r>
        <w:r w:rsidDel="006410AD">
          <w:rPr>
            <w:rFonts w:ascii="Palatino Linotype" w:eastAsia="Palatino Linotype" w:hAnsi="Palatino Linotype" w:cs="Palatino Linotype"/>
            <w:color w:val="000000"/>
            <w:spacing w:val="1"/>
            <w:sz w:val="20"/>
            <w:szCs w:val="20"/>
          </w:rPr>
          <w:delText>f</w:delText>
        </w:r>
        <w:r w:rsidDel="006410AD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delText>t</w:delText>
        </w:r>
        <w:r w:rsidDel="006410AD">
          <w:rPr>
            <w:rFonts w:ascii="Palatino Linotype" w:eastAsia="Palatino Linotype" w:hAnsi="Palatino Linotype" w:cs="Palatino Linotype"/>
            <w:color w:val="000000"/>
            <w:spacing w:val="-3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delText>blank</w:delText>
        </w:r>
        <w:r w:rsidDel="006410AD">
          <w:rPr>
            <w:rFonts w:ascii="Palatino Linotype" w:eastAsia="Palatino Linotype" w:hAnsi="Palatino Linotype" w:cs="Palatino Linotype"/>
            <w:color w:val="000000"/>
            <w:spacing w:val="-4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delText>for</w:delText>
        </w:r>
        <w:r w:rsidDel="006410AD">
          <w:rPr>
            <w:rFonts w:ascii="Palatino Linotype" w:eastAsia="Palatino Linotype" w:hAnsi="Palatino Linotype" w:cs="Palatino Linotype"/>
            <w:color w:val="000000"/>
            <w:spacing w:val="-3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color w:val="000000"/>
            <w:spacing w:val="1"/>
            <w:sz w:val="20"/>
            <w:szCs w:val="20"/>
          </w:rPr>
          <w:delText>R</w:delText>
        </w:r>
        <w:r w:rsidDel="006410AD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delText xml:space="preserve">SA </w:delText>
        </w:r>
        <w:r w:rsidDel="006410AD">
          <w:rPr>
            <w:rFonts w:ascii="Palatino Linotype" w:eastAsia="Palatino Linotype" w:hAnsi="Palatino Linotype" w:cs="Palatino Linotype"/>
            <w:color w:val="000000"/>
            <w:spacing w:val="1"/>
            <w:sz w:val="20"/>
            <w:szCs w:val="20"/>
          </w:rPr>
          <w:delText>Au</w:delText>
        </w:r>
        <w:r w:rsidDel="006410AD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delText>thentic</w:delText>
        </w:r>
        <w:r w:rsidDel="006410AD">
          <w:rPr>
            <w:rFonts w:ascii="Palatino Linotype" w:eastAsia="Palatino Linotype" w:hAnsi="Palatino Linotype" w:cs="Palatino Linotype"/>
            <w:color w:val="000000"/>
            <w:spacing w:val="1"/>
            <w:sz w:val="20"/>
            <w:szCs w:val="20"/>
          </w:rPr>
          <w:delText>a</w:delText>
        </w:r>
        <w:r w:rsidDel="006410AD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delText>tion</w:delText>
        </w:r>
        <w:r w:rsidDel="006410AD">
          <w:rPr>
            <w:rFonts w:ascii="Palatino Linotype" w:eastAsia="Palatino Linotype" w:hAnsi="Palatino Linotype" w:cs="Palatino Linotype"/>
            <w:color w:val="000000"/>
            <w:spacing w:val="-13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delText>M</w:delText>
        </w:r>
        <w:r w:rsidDel="006410AD">
          <w:rPr>
            <w:rFonts w:ascii="Palatino Linotype" w:eastAsia="Palatino Linotype" w:hAnsi="Palatino Linotype" w:cs="Palatino Linotype"/>
            <w:color w:val="000000"/>
            <w:spacing w:val="1"/>
            <w:sz w:val="20"/>
            <w:szCs w:val="20"/>
          </w:rPr>
          <w:delText>a</w:delText>
        </w:r>
        <w:r w:rsidDel="006410AD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delText>nager</w:delText>
        </w:r>
        <w:r w:rsidDel="006410AD">
          <w:rPr>
            <w:rFonts w:ascii="Palatino Linotype" w:eastAsia="Palatino Linotype" w:hAnsi="Palatino Linotype" w:cs="Palatino Linotype"/>
            <w:color w:val="000000"/>
            <w:spacing w:val="-7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delText>6.1.</w:delText>
        </w:r>
      </w:del>
    </w:p>
    <w:p w14:paraId="3D97D288" w14:textId="77777777" w:rsidR="001C3088" w:rsidRDefault="001C3088">
      <w:pPr>
        <w:spacing w:before="10" w:after="0" w:line="150" w:lineRule="exact"/>
        <w:rPr>
          <w:sz w:val="15"/>
          <w:szCs w:val="15"/>
        </w:rPr>
      </w:pPr>
    </w:p>
    <w:p w14:paraId="047484E0" w14:textId="77777777" w:rsidR="001C3088" w:rsidRDefault="00F6259B">
      <w:pPr>
        <w:spacing w:after="0" w:line="240" w:lineRule="exact"/>
        <w:ind w:left="1140" w:right="186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Remot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Password:</w:t>
      </w:r>
      <w:r>
        <w:rPr>
          <w:rFonts w:ascii="Palatino Linotype" w:eastAsia="Palatino Linotype" w:hAnsi="Palatino Linotype" w:cs="Palatino Linotype"/>
          <w:b/>
          <w:bCs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only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connecting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plication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rou</w:t>
      </w:r>
      <w:r>
        <w:rPr>
          <w:rFonts w:ascii="Palatino Linotype" w:eastAsia="Palatino Linotype" w:hAnsi="Palatino Linotype" w:cs="Palatino Linotype"/>
          <w:sz w:val="20"/>
          <w:szCs w:val="20"/>
        </w:rPr>
        <w:t>gh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the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Remo</w:t>
      </w:r>
      <w:r>
        <w:rPr>
          <w:rFonts w:ascii="Palatino Linotype" w:eastAsia="Palatino Linotype" w:hAnsi="Palatino Linotype" w:cs="Palatino Linotype"/>
          <w:sz w:val="20"/>
          <w:szCs w:val="20"/>
        </w:rPr>
        <w:t>te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Loade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pass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used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control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ces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Remote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Load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nce.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must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the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sam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pass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duri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z w:val="20"/>
          <w:szCs w:val="20"/>
        </w:rPr>
        <w:t>ura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Remote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Loade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con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ect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ys</w:t>
      </w:r>
      <w:r>
        <w:rPr>
          <w:rFonts w:ascii="Palatino Linotype" w:eastAsia="Palatino Linotype" w:hAnsi="Palatino Linotype" w:cs="Palatino Linotype"/>
          <w:sz w:val="20"/>
          <w:szCs w:val="20"/>
        </w:rPr>
        <w:t>tem.</w:t>
      </w:r>
    </w:p>
    <w:p w14:paraId="051A3436" w14:textId="77777777" w:rsidR="001C3088" w:rsidRDefault="001C3088">
      <w:pPr>
        <w:spacing w:before="10" w:after="0" w:line="150" w:lineRule="exact"/>
        <w:rPr>
          <w:sz w:val="15"/>
          <w:szCs w:val="15"/>
        </w:rPr>
      </w:pPr>
    </w:p>
    <w:p w14:paraId="59519CE2" w14:textId="77777777" w:rsidR="001C3088" w:rsidRDefault="00F6259B">
      <w:pPr>
        <w:spacing w:after="0" w:line="240" w:lineRule="exact"/>
        <w:ind w:left="1140" w:right="19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ch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mit</w:t>
      </w:r>
      <w:r>
        <w:rPr>
          <w:rFonts w:ascii="Palatino Linotype" w:eastAsia="Palatino Linotype" w:hAnsi="Palatino Linotype" w:cs="Palatino Linotype"/>
          <w:b/>
          <w:bCs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(KB)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:</w:t>
      </w:r>
      <w:r>
        <w:rPr>
          <w:rFonts w:ascii="Palatino Linotype" w:eastAsia="Palatino Linotype" w:hAnsi="Palatino Linotype" w:cs="Palatino Linotype"/>
          <w:b/>
          <w:bCs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ecify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maximum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en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cache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ze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(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KB)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If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zero,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le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size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is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un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im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te</w:t>
      </w:r>
      <w:r>
        <w:rPr>
          <w:rFonts w:ascii="Palatino Linotype" w:eastAsia="Palatino Linotype" w:hAnsi="Palatino Linotype" w:cs="Palatino Linotype"/>
          <w:sz w:val="20"/>
          <w:szCs w:val="20"/>
        </w:rPr>
        <w:t>d.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Unlimit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set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le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ze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unlimi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gn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2AFC7CD2" w14:textId="77777777" w:rsidR="001C3088" w:rsidRDefault="001C3088">
      <w:pPr>
        <w:spacing w:before="2" w:after="0" w:line="110" w:lineRule="exact"/>
        <w:rPr>
          <w:sz w:val="11"/>
          <w:szCs w:val="11"/>
        </w:rPr>
      </w:pPr>
    </w:p>
    <w:p w14:paraId="334D3B4A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34E845CC" w14:textId="77777777" w:rsidR="001C3088" w:rsidRDefault="00F6259B">
      <w:pPr>
        <w:tabs>
          <w:tab w:val="left" w:pos="1140"/>
        </w:tabs>
        <w:spacing w:after="0" w:line="240" w:lineRule="auto"/>
        <w:ind w:left="106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w w:val="83"/>
          <w:sz w:val="32"/>
          <w:szCs w:val="32"/>
        </w:rPr>
        <w:t>A.1.4</w:t>
      </w:r>
      <w:r>
        <w:rPr>
          <w:rFonts w:ascii="Arial" w:eastAsia="Arial" w:hAnsi="Arial" w:cs="Arial"/>
          <w:b/>
          <w:bCs/>
          <w:sz w:val="32"/>
          <w:szCs w:val="32"/>
        </w:rPr>
        <w:tab/>
      </w:r>
      <w:r>
        <w:rPr>
          <w:rFonts w:ascii="Arial" w:eastAsia="Arial" w:hAnsi="Arial" w:cs="Arial"/>
          <w:b/>
          <w:bCs/>
          <w:spacing w:val="-3"/>
          <w:w w:val="83"/>
          <w:sz w:val="32"/>
          <w:szCs w:val="32"/>
        </w:rPr>
        <w:t>S</w:t>
      </w:r>
      <w:r>
        <w:rPr>
          <w:rFonts w:ascii="Arial" w:eastAsia="Arial" w:hAnsi="Arial" w:cs="Arial"/>
          <w:b/>
          <w:bCs/>
          <w:spacing w:val="-6"/>
          <w:w w:val="83"/>
          <w:sz w:val="32"/>
          <w:szCs w:val="32"/>
        </w:rPr>
        <w:t>t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>a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rtup</w:t>
      </w:r>
      <w:r>
        <w:rPr>
          <w:rFonts w:ascii="Arial" w:eastAsia="Arial" w:hAnsi="Arial" w:cs="Arial"/>
          <w:b/>
          <w:bCs/>
          <w:spacing w:val="-2"/>
          <w:w w:val="8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Option</w:t>
      </w:r>
    </w:p>
    <w:p w14:paraId="4DCA7AA0" w14:textId="77777777" w:rsidR="001C3088" w:rsidRDefault="001C3088">
      <w:pPr>
        <w:spacing w:before="1" w:after="0" w:line="200" w:lineRule="exact"/>
        <w:rPr>
          <w:sz w:val="20"/>
          <w:szCs w:val="20"/>
        </w:rPr>
      </w:pPr>
    </w:p>
    <w:p w14:paraId="6BCF2BF5" w14:textId="77777777" w:rsidR="001C3088" w:rsidRDefault="00F6259B">
      <w:pPr>
        <w:spacing w:after="0" w:line="240" w:lineRule="exact"/>
        <w:ind w:left="1140" w:right="489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art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Option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sect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low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set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sta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whe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is started.</w:t>
      </w:r>
    </w:p>
    <w:p w14:paraId="05D63C0F" w14:textId="77777777" w:rsidR="001C3088" w:rsidRDefault="001C3088">
      <w:pPr>
        <w:spacing w:before="2" w:after="0" w:line="140" w:lineRule="exact"/>
        <w:rPr>
          <w:sz w:val="14"/>
          <w:szCs w:val="14"/>
        </w:rPr>
      </w:pPr>
    </w:p>
    <w:p w14:paraId="06CACE37" w14:textId="77777777" w:rsidR="001C3088" w:rsidRDefault="00F6259B">
      <w:pPr>
        <w:spacing w:after="0" w:line="240" w:lineRule="auto"/>
        <w:ind w:left="114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Au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b/>
          <w:bCs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start:</w:t>
      </w:r>
      <w:r>
        <w:rPr>
          <w:rFonts w:ascii="Palatino Linotype" w:eastAsia="Palatino Linotype" w:hAnsi="Palatino Linotype" w:cs="Palatino Linotype"/>
          <w:b/>
          <w:bCs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starts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time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Identity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ger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started.</w:t>
      </w:r>
    </w:p>
    <w:p w14:paraId="2D55C163" w14:textId="77777777" w:rsidR="001C3088" w:rsidRDefault="001C3088">
      <w:pPr>
        <w:spacing w:before="8" w:after="0" w:line="140" w:lineRule="exact"/>
        <w:rPr>
          <w:sz w:val="14"/>
          <w:szCs w:val="14"/>
        </w:rPr>
      </w:pPr>
    </w:p>
    <w:p w14:paraId="4DE8CFA7" w14:textId="77777777" w:rsidR="001C3088" w:rsidRDefault="00F6259B">
      <w:pPr>
        <w:spacing w:after="0" w:line="240" w:lineRule="exact"/>
        <w:ind w:left="1140" w:right="36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Manual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:</w:t>
      </w:r>
      <w:r>
        <w:rPr>
          <w:rFonts w:ascii="Palatino Linotype" w:eastAsia="Palatino Linotype" w:hAnsi="Palatino Linotype" w:cs="Palatino Linotype"/>
          <w:b/>
          <w:bCs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doe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not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art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Identity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nager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started.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 started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thro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gh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si</w:t>
      </w:r>
      <w:r>
        <w:rPr>
          <w:rFonts w:ascii="Palatino Linotype" w:eastAsia="Palatino Linotype" w:hAnsi="Palatino Linotype" w:cs="Palatino Linotype"/>
          <w:sz w:val="20"/>
          <w:szCs w:val="20"/>
        </w:rPr>
        <w:t>gn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anage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77730797" w14:textId="77777777" w:rsidR="001C3088" w:rsidRDefault="001C3088">
      <w:pPr>
        <w:spacing w:before="1" w:after="0" w:line="160" w:lineRule="exact"/>
        <w:rPr>
          <w:sz w:val="16"/>
          <w:szCs w:val="16"/>
        </w:rPr>
      </w:pPr>
    </w:p>
    <w:p w14:paraId="12F72877" w14:textId="77777777" w:rsidR="001C3088" w:rsidRDefault="00F6259B">
      <w:pPr>
        <w:spacing w:after="0" w:line="240" w:lineRule="exact"/>
        <w:ind w:left="1140" w:right="187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is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bled:</w:t>
      </w:r>
      <w:r>
        <w:rPr>
          <w:rFonts w:ascii="Palatino Linotype" w:eastAsia="Palatino Linotype" w:hAnsi="Palatino Linotype" w:cs="Palatino Linotype"/>
          <w:b/>
          <w:bCs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ha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cache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at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ores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all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ents.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Whe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sa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b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ed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,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is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del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ted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no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ne</w:t>
      </w:r>
      <w:r>
        <w:rPr>
          <w:rFonts w:ascii="Palatino Linotype" w:eastAsia="Palatino Linotype" w:hAnsi="Palatino Linotype" w:cs="Palatino Linotype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ents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stored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il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ate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>anged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 xml:space="preserve">Manual </w:t>
      </w:r>
      <w:r>
        <w:rPr>
          <w:rFonts w:ascii="Palatino Linotype" w:eastAsia="Palatino Linotype" w:hAnsi="Palatino Linotype" w:cs="Palatino Linotype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Aut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2ED81368" w14:textId="77777777" w:rsidR="001C3088" w:rsidRDefault="001C3088">
      <w:pPr>
        <w:spacing w:before="10" w:after="0" w:line="150" w:lineRule="exact"/>
        <w:rPr>
          <w:sz w:val="15"/>
          <w:szCs w:val="15"/>
        </w:rPr>
      </w:pPr>
    </w:p>
    <w:p w14:paraId="326D3CC5" w14:textId="77777777" w:rsidR="001C3088" w:rsidRDefault="00F6259B">
      <w:pPr>
        <w:spacing w:after="0" w:line="240" w:lineRule="exact"/>
        <w:ind w:left="1140" w:right="216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aut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matically</w:t>
      </w:r>
      <w:r>
        <w:rPr>
          <w:rFonts w:ascii="Palatino Linotype" w:eastAsia="Palatino Linotype" w:hAnsi="Palatino Linotype" w:cs="Palatino Linotype"/>
          <w:b/>
          <w:bCs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nchr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z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driver: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This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option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plies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only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deplo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ed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and 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as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ly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bl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ed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If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is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not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lected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re</w:t>
      </w:r>
      <w:r>
        <w:rPr>
          <w:rFonts w:ascii="Palatino Linotype" w:eastAsia="Palatino Linotype" w:hAnsi="Palatino Linotype" w:cs="Palatino Linotype"/>
          <w:sz w:val="20"/>
          <w:szCs w:val="20"/>
        </w:rPr>
        <w:t>‐synchronizes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xt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is 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arte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23C1300E" w14:textId="77777777" w:rsidR="001C3088" w:rsidRDefault="001C3088">
      <w:pPr>
        <w:spacing w:before="2" w:after="0" w:line="110" w:lineRule="exact"/>
        <w:rPr>
          <w:sz w:val="11"/>
          <w:szCs w:val="11"/>
        </w:rPr>
      </w:pPr>
    </w:p>
    <w:p w14:paraId="455D3E6F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25310EC1" w14:textId="77777777" w:rsidR="001C3088" w:rsidRDefault="00F6259B">
      <w:pPr>
        <w:tabs>
          <w:tab w:val="left" w:pos="1140"/>
        </w:tabs>
        <w:spacing w:after="0" w:line="240" w:lineRule="auto"/>
        <w:ind w:left="106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w w:val="83"/>
          <w:sz w:val="32"/>
          <w:szCs w:val="32"/>
        </w:rPr>
        <w:t>A.1.5</w:t>
      </w:r>
      <w:r>
        <w:rPr>
          <w:rFonts w:ascii="Arial" w:eastAsia="Arial" w:hAnsi="Arial" w:cs="Arial"/>
          <w:b/>
          <w:bCs/>
          <w:sz w:val="32"/>
          <w:szCs w:val="32"/>
        </w:rPr>
        <w:tab/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Driver Parameters</w:t>
      </w:r>
    </w:p>
    <w:p w14:paraId="660FC133" w14:textId="77777777" w:rsidR="001C3088" w:rsidRDefault="001C3088">
      <w:pPr>
        <w:spacing w:before="10" w:after="0" w:line="190" w:lineRule="exact"/>
        <w:rPr>
          <w:sz w:val="19"/>
          <w:szCs w:val="19"/>
        </w:rPr>
      </w:pPr>
    </w:p>
    <w:p w14:paraId="0573BF7C" w14:textId="77777777" w:rsidR="001C3088" w:rsidRDefault="00F6259B">
      <w:pPr>
        <w:spacing w:after="0" w:line="240" w:lineRule="exact"/>
        <w:ind w:left="1140" w:right="35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ramet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section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configure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‐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peci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ic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parameters.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When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ange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parameters,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ne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behavior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align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with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net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ork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enviro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 parameters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vi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if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fer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nt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categories:</w:t>
      </w:r>
    </w:p>
    <w:p w14:paraId="4485B87C" w14:textId="77777777" w:rsidR="001C3088" w:rsidRDefault="001C3088">
      <w:pPr>
        <w:spacing w:before="2" w:after="0" w:line="150" w:lineRule="exact"/>
        <w:rPr>
          <w:sz w:val="15"/>
          <w:szCs w:val="15"/>
        </w:rPr>
      </w:pPr>
    </w:p>
    <w:p w14:paraId="59034EFA" w14:textId="77777777" w:rsidR="001C3088" w:rsidRDefault="00F6259B">
      <w:pPr>
        <w:spacing w:after="0" w:line="240" w:lineRule="auto"/>
        <w:ind w:left="1324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“Dri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tions”</w:t>
      </w:r>
      <w:r>
        <w:rPr>
          <w:rFonts w:ascii="Palatino Linotype" w:eastAsia="Palatino Linotype" w:hAnsi="Palatino Linotype" w:cs="Palatino Linotype"/>
          <w:color w:val="0000FF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37</w:t>
      </w:r>
    </w:p>
    <w:p w14:paraId="6EF9B62B" w14:textId="77777777" w:rsidR="001C3088" w:rsidRDefault="00F6259B">
      <w:pPr>
        <w:spacing w:before="60" w:after="0" w:line="240" w:lineRule="auto"/>
        <w:ind w:left="1324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“S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bscriber</w:t>
      </w:r>
      <w:r>
        <w:rPr>
          <w:rFonts w:ascii="Palatino Linotype" w:eastAsia="Palatino Linotype" w:hAnsi="Palatino Linotype" w:cs="Palatino Linotype"/>
          <w:color w:val="0000FF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Options”</w:t>
      </w:r>
      <w:r>
        <w:rPr>
          <w:rFonts w:ascii="Palatino Linotype" w:eastAsia="Palatino Linotype" w:hAnsi="Palatino Linotype" w:cs="Palatino Linotype"/>
          <w:color w:val="0000FF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pag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38</w:t>
      </w:r>
    </w:p>
    <w:p w14:paraId="7CCE784B" w14:textId="77777777" w:rsidR="001C3088" w:rsidRDefault="00F6259B">
      <w:pPr>
        <w:spacing w:before="60" w:after="0" w:line="240" w:lineRule="auto"/>
        <w:ind w:left="1324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“P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blisher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Optio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s”</w:t>
      </w:r>
      <w:r>
        <w:rPr>
          <w:rFonts w:ascii="Palatino Linotype" w:eastAsia="Palatino Linotype" w:hAnsi="Palatino Linotype" w:cs="Palatino Linotype"/>
          <w:color w:val="0000FF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38</w:t>
      </w:r>
    </w:p>
    <w:p w14:paraId="17E9CC03" w14:textId="77777777" w:rsidR="001C3088" w:rsidRDefault="001C3088">
      <w:pPr>
        <w:spacing w:before="1" w:after="0" w:line="110" w:lineRule="exact"/>
        <w:rPr>
          <w:sz w:val="11"/>
          <w:szCs w:val="11"/>
        </w:rPr>
      </w:pPr>
    </w:p>
    <w:p w14:paraId="7F443ED1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782ACCD0" w14:textId="77777777" w:rsidR="001C3088" w:rsidRDefault="00F6259B">
      <w:pPr>
        <w:spacing w:after="0" w:line="240" w:lineRule="auto"/>
        <w:ind w:left="114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w w:val="83"/>
          <w:sz w:val="28"/>
          <w:szCs w:val="28"/>
        </w:rPr>
        <w:t xml:space="preserve">Driver </w:t>
      </w:r>
      <w:r>
        <w:rPr>
          <w:rFonts w:ascii="Arial" w:eastAsia="Arial" w:hAnsi="Arial" w:cs="Arial"/>
          <w:b/>
          <w:bCs/>
          <w:spacing w:val="-1"/>
          <w:w w:val="83"/>
          <w:sz w:val="28"/>
          <w:szCs w:val="28"/>
        </w:rPr>
        <w:t>Op</w:t>
      </w:r>
      <w:r>
        <w:rPr>
          <w:rFonts w:ascii="Arial" w:eastAsia="Arial" w:hAnsi="Arial" w:cs="Arial"/>
          <w:b/>
          <w:bCs/>
          <w:w w:val="83"/>
          <w:sz w:val="28"/>
          <w:szCs w:val="28"/>
        </w:rPr>
        <w:t>tions</w:t>
      </w:r>
    </w:p>
    <w:p w14:paraId="1D002F31" w14:textId="77777777" w:rsidR="001C3088" w:rsidDel="006410AD" w:rsidRDefault="001C3088">
      <w:pPr>
        <w:spacing w:before="5" w:after="0" w:line="190" w:lineRule="exact"/>
        <w:rPr>
          <w:del w:id="322" w:author="Glen Knutti" w:date="2015-03-27T17:52:00Z"/>
          <w:sz w:val="19"/>
          <w:szCs w:val="19"/>
        </w:rPr>
      </w:pPr>
    </w:p>
    <w:p w14:paraId="2B1F265F" w14:textId="4F7415A7" w:rsidR="001C3088" w:rsidDel="006410AD" w:rsidRDefault="00F6259B">
      <w:pPr>
        <w:spacing w:after="0" w:line="240" w:lineRule="exact"/>
        <w:ind w:left="1140" w:right="558"/>
        <w:rPr>
          <w:del w:id="323" w:author="Glen Knutti" w:date="2015-03-27T17:52:00Z"/>
          <w:rFonts w:ascii="Palatino Linotype" w:eastAsia="Palatino Linotype" w:hAnsi="Palatino Linotype" w:cs="Palatino Linotype"/>
          <w:sz w:val="20"/>
          <w:szCs w:val="20"/>
        </w:rPr>
      </w:pPr>
      <w:del w:id="324" w:author="Glen Knutti" w:date="2015-03-27T17:52:00Z">
        <w:r w:rsidDel="006410AD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RS</w:delText>
        </w:r>
        <w:r w:rsidDel="006410AD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A</w:delText>
        </w:r>
        <w:r w:rsidDel="006410AD">
          <w:rPr>
            <w:rFonts w:ascii="Palatino Linotype" w:eastAsia="Palatino Linotype" w:hAnsi="Palatino Linotype" w:cs="Palatino Linotype"/>
            <w:b/>
            <w:bCs/>
            <w:spacing w:val="-4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AP</w:delText>
        </w:r>
        <w:r w:rsidDel="006410AD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I</w:delText>
        </w:r>
        <w:r w:rsidDel="006410AD">
          <w:rPr>
            <w:rFonts w:ascii="Palatino Linotype" w:eastAsia="Palatino Linotype" w:hAnsi="Palatino Linotype" w:cs="Palatino Linotype"/>
            <w:b/>
            <w:bCs/>
            <w:spacing w:val="-4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b/>
            <w:bCs/>
            <w:spacing w:val="-22"/>
            <w:sz w:val="20"/>
            <w:szCs w:val="20"/>
          </w:rPr>
          <w:delText>V</w:delText>
        </w:r>
        <w:r w:rsidDel="006410AD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e</w:delText>
        </w:r>
        <w:r w:rsidDel="006410AD">
          <w:rPr>
            <w:rFonts w:ascii="Palatino Linotype" w:eastAsia="Palatino Linotype" w:hAnsi="Palatino Linotype" w:cs="Palatino Linotype"/>
            <w:b/>
            <w:bCs/>
            <w:spacing w:val="-1"/>
            <w:sz w:val="20"/>
            <w:szCs w:val="20"/>
          </w:rPr>
          <w:delText>r</w:delText>
        </w:r>
        <w:r w:rsidDel="006410AD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s</w:delText>
        </w:r>
        <w:r w:rsidDel="006410AD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i</w:delText>
        </w:r>
        <w:r w:rsidDel="006410AD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o</w:delText>
        </w:r>
        <w:r w:rsidDel="006410AD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n</w:delText>
        </w:r>
        <w:r w:rsidDel="006410AD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:</w:delText>
        </w:r>
        <w:r w:rsidDel="006410AD">
          <w:rPr>
            <w:rFonts w:ascii="Palatino Linotype" w:eastAsia="Palatino Linotype" w:hAnsi="Palatino Linotype" w:cs="Palatino Linotype"/>
            <w:b/>
            <w:bCs/>
            <w:spacing w:val="-9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Whe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n</w:delText>
        </w:r>
        <w:r w:rsidDel="006410AD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connecting</w:delText>
        </w:r>
        <w:r w:rsidDel="006410AD">
          <w:rPr>
            <w:rFonts w:ascii="Palatino Linotype" w:eastAsia="Palatino Linotype" w:hAnsi="Palatino Linotype" w:cs="Palatino Linotype"/>
            <w:spacing w:val="-10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to</w:delText>
        </w:r>
        <w:r w:rsidDel="006410AD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RS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6410AD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u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thent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cat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on</w:delText>
        </w:r>
        <w:r w:rsidDel="006410AD">
          <w:rPr>
            <w:rFonts w:ascii="Palatino Linotype" w:eastAsia="Palatino Linotype" w:hAnsi="Palatino Linotype" w:cs="Palatino Linotype"/>
            <w:spacing w:val="-13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M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n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ge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r</w:delText>
        </w:r>
        <w:r w:rsidDel="006410AD">
          <w:rPr>
            <w:rFonts w:ascii="Palatino Linotype" w:eastAsia="Palatino Linotype" w:hAnsi="Palatino Linotype" w:cs="Palatino Linotype"/>
            <w:spacing w:val="-8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7</w:delText>
        </w:r>
        <w:r w:rsidDel="006410AD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.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1,</w:delText>
        </w:r>
        <w:r w:rsidDel="006410AD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choose</w:delText>
        </w:r>
        <w:r w:rsidDel="006410AD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7.1.</w:delText>
        </w:r>
        <w:r w:rsidDel="006410AD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 xml:space="preserve">Otherwise, 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whe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n</w:delText>
        </w:r>
        <w:r w:rsidDel="006410AD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conn</w:delText>
        </w:r>
        <w:r w:rsidDel="006410AD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cting</w:delText>
        </w:r>
        <w:r w:rsidDel="006410AD">
          <w:rPr>
            <w:rFonts w:ascii="Palatino Linotype" w:eastAsia="Palatino Linotype" w:hAnsi="Palatino Linotype" w:cs="Palatino Linotype"/>
            <w:spacing w:val="-10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o</w:delText>
        </w:r>
        <w:r w:rsidDel="006410AD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R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SA</w:delText>
        </w:r>
        <w:r w:rsidDel="006410AD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u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th</w:delText>
        </w:r>
        <w:r w:rsidDel="006410AD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n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i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c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i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o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n</w:delText>
        </w:r>
        <w:r w:rsidDel="006410AD">
          <w:rPr>
            <w:rFonts w:ascii="Palatino Linotype" w:eastAsia="Palatino Linotype" w:hAnsi="Palatino Linotype" w:cs="Palatino Linotype"/>
            <w:spacing w:val="-12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M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n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ger</w:delText>
        </w:r>
        <w:r w:rsidDel="006410AD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6.1,</w:delText>
        </w:r>
        <w:r w:rsidDel="006410AD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choose</w:delText>
        </w:r>
        <w:r w:rsidDel="006410AD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6.1.</w:delText>
        </w:r>
      </w:del>
    </w:p>
    <w:p w14:paraId="650FCD7F" w14:textId="77777777" w:rsidR="001C3088" w:rsidRDefault="001C3088">
      <w:pPr>
        <w:spacing w:before="1" w:after="0" w:line="160" w:lineRule="exact"/>
        <w:rPr>
          <w:sz w:val="16"/>
          <w:szCs w:val="16"/>
        </w:rPr>
      </w:pPr>
    </w:p>
    <w:p w14:paraId="2A4B69D0" w14:textId="2FC075B1" w:rsidR="001C3088" w:rsidRDefault="00F6259B">
      <w:pPr>
        <w:spacing w:after="0" w:line="240" w:lineRule="exact"/>
        <w:ind w:left="1140" w:right="514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om</w:t>
      </w:r>
      <w:r>
        <w:rPr>
          <w:rFonts w:ascii="Palatino Linotype" w:eastAsia="Palatino Linotype" w:hAnsi="Palatino Linotype" w:cs="Palatino Linotype"/>
          <w:b/>
          <w:bCs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b/>
          <w:bCs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Cli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nt</w:t>
      </w:r>
      <w:r>
        <w:rPr>
          <w:rFonts w:ascii="Palatino Linotype" w:eastAsia="Palatino Linotype" w:hAnsi="Palatino Linotype" w:cs="Palatino Linotype"/>
          <w:b/>
          <w:bCs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Us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er</w:t>
      </w:r>
      <w:del w:id="325" w:author="Glen Knutti" w:date="2015-03-27T17:53:00Z">
        <w:r w:rsidDel="006410AD">
          <w:rPr>
            <w:rFonts w:ascii="Palatino Linotype" w:eastAsia="Palatino Linotype" w:hAnsi="Palatino Linotype" w:cs="Palatino Linotype"/>
            <w:b/>
            <w:bCs/>
            <w:spacing w:val="-3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(7.1</w:delText>
        </w:r>
        <w:r w:rsidDel="006410AD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)</w:delText>
        </w:r>
      </w:del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:</w:t>
      </w:r>
      <w:r>
        <w:rPr>
          <w:rFonts w:ascii="Palatino Linotype" w:eastAsia="Palatino Linotype" w:hAnsi="Palatino Linotype" w:cs="Palatino Linotype"/>
          <w:b/>
          <w:bCs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Spec</w:t>
      </w:r>
      <w:r>
        <w:rPr>
          <w:rFonts w:ascii="Palatino Linotype" w:eastAsia="Palatino Linotype" w:hAnsi="Palatino Linotype" w:cs="Palatino Linotype"/>
          <w:sz w:val="20"/>
          <w:szCs w:val="20"/>
        </w:rPr>
        <w:t>ify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com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client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y</w:t>
      </w:r>
      <w:r>
        <w:rPr>
          <w:rFonts w:ascii="Palatino Linotype" w:eastAsia="Palatino Linotype" w:hAnsi="Palatino Linotype" w:cs="Palatino Linotype"/>
          <w:sz w:val="20"/>
          <w:szCs w:val="20"/>
        </w:rPr>
        <w:t>our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RSA</w:t>
      </w:r>
      <w:del w:id="326" w:author="Glen Knutti" w:date="2015-03-27T17:52:00Z">
        <w:r w:rsidDel="006410AD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7.1</w:delText>
        </w:r>
      </w:del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installation. 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his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informa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as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gathe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ed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“Obtaining</w:t>
      </w:r>
      <w:r>
        <w:rPr>
          <w:rFonts w:ascii="Palatino Linotype" w:eastAsia="Palatino Linotype" w:hAnsi="Palatino Linotype" w:cs="Palatino Linotype"/>
          <w:color w:val="0000FF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2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ommand</w:t>
      </w:r>
      <w:r>
        <w:rPr>
          <w:rFonts w:ascii="Palatino Linotype" w:eastAsia="Palatino Linotype" w:hAnsi="Palatino Linotype" w:cs="Palatino Linotype"/>
          <w:color w:val="0000FF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Client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ern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rd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 xml:space="preserve">on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15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</w:p>
    <w:p w14:paraId="2A2720E3" w14:textId="77777777" w:rsidR="001C3088" w:rsidRDefault="001C3088">
      <w:pPr>
        <w:spacing w:before="10" w:after="0" w:line="150" w:lineRule="exact"/>
        <w:rPr>
          <w:sz w:val="15"/>
          <w:szCs w:val="15"/>
        </w:rPr>
      </w:pPr>
    </w:p>
    <w:p w14:paraId="3A257384" w14:textId="6264E5EC" w:rsidR="001C3088" w:rsidRDefault="00F6259B">
      <w:pPr>
        <w:spacing w:after="0" w:line="240" w:lineRule="exact"/>
        <w:ind w:left="1140" w:right="667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om</w:t>
      </w:r>
      <w:r>
        <w:rPr>
          <w:rFonts w:ascii="Palatino Linotype" w:eastAsia="Palatino Linotype" w:hAnsi="Palatino Linotype" w:cs="Palatino Linotype"/>
          <w:b/>
          <w:bCs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b/>
          <w:bCs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Cli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nt</w:t>
      </w:r>
      <w:r>
        <w:rPr>
          <w:rFonts w:ascii="Palatino Linotype" w:eastAsia="Palatino Linotype" w:hAnsi="Palatino Linotype" w:cs="Palatino Linotype"/>
          <w:b/>
          <w:bCs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Passwo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d</w:t>
      </w:r>
      <w:del w:id="327" w:author="Glen Knutti" w:date="2015-03-27T17:53:00Z">
        <w:r w:rsidDel="006410AD">
          <w:rPr>
            <w:rFonts w:ascii="Palatino Linotype" w:eastAsia="Palatino Linotype" w:hAnsi="Palatino Linotype" w:cs="Palatino Linotype"/>
            <w:b/>
            <w:bCs/>
            <w:spacing w:val="-8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(</w:delText>
        </w:r>
        <w:r w:rsidDel="006410AD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7</w:delText>
        </w:r>
        <w:r w:rsidDel="006410AD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.</w:delText>
        </w:r>
        <w:r w:rsidDel="006410AD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1</w:delText>
        </w:r>
        <w:r w:rsidDel="006410AD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)</w:delText>
        </w:r>
      </w:del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:</w:t>
      </w:r>
      <w:r>
        <w:rPr>
          <w:rFonts w:ascii="Palatino Linotype" w:eastAsia="Palatino Linotype" w:hAnsi="Palatino Linotype" w:cs="Palatino Linotype"/>
          <w:b/>
          <w:bCs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Spec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client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pass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SA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del w:id="328" w:author="Glen Knutti" w:date="2015-03-27T17:52:00Z"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7</w:delText>
        </w:r>
        <w:r w:rsidDel="006410AD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.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 xml:space="preserve">1 </w:delText>
        </w:r>
      </w:del>
      <w:r>
        <w:rPr>
          <w:rFonts w:ascii="Palatino Linotype" w:eastAsia="Palatino Linotype" w:hAnsi="Palatino Linotype" w:cs="Palatino Linotype"/>
          <w:sz w:val="20"/>
          <w:szCs w:val="20"/>
        </w:rPr>
        <w:t>installation.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informa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as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gathe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ed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“Obtaining</w:t>
      </w:r>
      <w:r>
        <w:rPr>
          <w:rFonts w:ascii="Palatino Linotype" w:eastAsia="Palatino Linotype" w:hAnsi="Palatino Linotype" w:cs="Palatino Linotype"/>
          <w:color w:val="0000FF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Com</w:t>
      </w:r>
      <w:r>
        <w:rPr>
          <w:rFonts w:ascii="Palatino Linotype" w:eastAsia="Palatino Linotype" w:hAnsi="Palatino Linotype" w:cs="Palatino Linotype"/>
          <w:color w:val="0000FF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color w:val="0000FF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Client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ern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 xml:space="preserve">and 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rd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age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15</w:t>
      </w:r>
    </w:p>
    <w:p w14:paraId="49CD5AA1" w14:textId="77777777" w:rsidR="001C3088" w:rsidRDefault="001C3088">
      <w:pPr>
        <w:spacing w:before="2" w:after="0" w:line="140" w:lineRule="exact"/>
        <w:rPr>
          <w:sz w:val="14"/>
          <w:szCs w:val="14"/>
        </w:rPr>
      </w:pPr>
    </w:p>
    <w:p w14:paraId="661ABDDC" w14:textId="231BDC3E" w:rsidR="001C3088" w:rsidRDefault="00F6259B">
      <w:pPr>
        <w:spacing w:after="0" w:line="240" w:lineRule="auto"/>
        <w:ind w:left="114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alm</w:t>
      </w:r>
      <w:del w:id="329" w:author="Glen Knutti" w:date="2015-03-27T17:56:00Z">
        <w:r w:rsidDel="001B22F8">
          <w:rPr>
            <w:rFonts w:ascii="Palatino Linotype" w:eastAsia="Palatino Linotype" w:hAnsi="Palatino Linotype" w:cs="Palatino Linotype"/>
            <w:b/>
            <w:bCs/>
            <w:spacing w:val="-6"/>
            <w:sz w:val="20"/>
            <w:szCs w:val="20"/>
          </w:rPr>
          <w:delText xml:space="preserve"> </w:delText>
        </w:r>
        <w:r w:rsidDel="001B22F8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(7.1)</w:delText>
        </w:r>
      </w:del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:</w:t>
      </w:r>
      <w:r>
        <w:rPr>
          <w:rFonts w:ascii="Palatino Linotype" w:eastAsia="Palatino Linotype" w:hAnsi="Palatino Linotype" w:cs="Palatino Linotype"/>
          <w:b/>
          <w:bCs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Speci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alm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containing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peci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ied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uthent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cat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</w:p>
    <w:p w14:paraId="2AF285ED" w14:textId="792814DD" w:rsidR="001C3088" w:rsidRDefault="00F6259B">
      <w:pPr>
        <w:spacing w:after="0" w:line="240" w:lineRule="exact"/>
        <w:ind w:left="114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ID.</w:t>
      </w:r>
      <w:ins w:id="330" w:author="Glen Knutti" w:date="2015-03-27T17:56:00Z">
        <w:r w:rsidR="001B22F8">
          <w:rPr>
            <w:rFonts w:ascii="Palatino Linotype" w:eastAsia="Palatino Linotype" w:hAnsi="Palatino Linotype" w:cs="Palatino Linotype"/>
            <w:spacing w:val="1"/>
            <w:position w:val="1"/>
            <w:sz w:val="20"/>
            <w:szCs w:val="20"/>
          </w:rPr>
          <w:t xml:space="preserve"> </w:t>
        </w:r>
        <w:r w:rsidR="001B22F8" w:rsidRPr="001B22F8">
          <w:rPr>
            <w:rFonts w:ascii="Palatino Linotype" w:eastAsia="Palatino Linotype" w:hAnsi="Palatino Linotype" w:cs="Palatino Linotype"/>
            <w:spacing w:val="1"/>
            <w:position w:val="1"/>
            <w:sz w:val="20"/>
            <w:szCs w:val="20"/>
          </w:rPr>
          <w:t xml:space="preserve">Currently only the default </w:t>
        </w:r>
        <w:proofErr w:type="spellStart"/>
        <w:r w:rsidR="001B22F8" w:rsidRPr="001B22F8">
          <w:rPr>
            <w:rFonts w:ascii="Palatino Linotype" w:eastAsia="Palatino Linotype" w:hAnsi="Palatino Linotype" w:cs="Palatino Linotype"/>
            <w:spacing w:val="1"/>
            <w:position w:val="1"/>
            <w:sz w:val="20"/>
            <w:szCs w:val="20"/>
          </w:rPr>
          <w:t>SystemDomain</w:t>
        </w:r>
        <w:proofErr w:type="spellEnd"/>
        <w:r w:rsidR="001B22F8" w:rsidRPr="001B22F8">
          <w:rPr>
            <w:rFonts w:ascii="Palatino Linotype" w:eastAsia="Palatino Linotype" w:hAnsi="Palatino Linotype" w:cs="Palatino Linotype"/>
            <w:spacing w:val="1"/>
            <w:position w:val="1"/>
            <w:sz w:val="20"/>
            <w:szCs w:val="20"/>
          </w:rPr>
          <w:t xml:space="preserve"> realm is supported.</w:t>
        </w:r>
      </w:ins>
      <w:bookmarkStart w:id="331" w:name="_GoBack"/>
      <w:bookmarkEnd w:id="331"/>
    </w:p>
    <w:p w14:paraId="3508A93E" w14:textId="77777777" w:rsidR="001C3088" w:rsidRDefault="001C3088">
      <w:pPr>
        <w:spacing w:after="0"/>
        <w:sectPr w:rsidR="001C3088">
          <w:pgSz w:w="12240" w:h="15840"/>
          <w:pgMar w:top="1000" w:right="1020" w:bottom="900" w:left="980" w:header="0" w:footer="708" w:gutter="0"/>
          <w:cols w:space="720"/>
        </w:sectPr>
      </w:pPr>
    </w:p>
    <w:p w14:paraId="53396938" w14:textId="77777777" w:rsidR="009E75D9" w:rsidRPr="009E75D9" w:rsidRDefault="00F6259B" w:rsidP="009E75D9">
      <w:pPr>
        <w:spacing w:before="41" w:line="240" w:lineRule="exact"/>
        <w:ind w:left="1320" w:right="382"/>
        <w:rPr>
          <w:ins w:id="332" w:author="Glen Knutti" w:date="2015-03-27T17:55:00Z"/>
          <w:rFonts w:ascii="Palatino Linotype" w:eastAsia="Palatino Linotype" w:hAnsi="Palatino Linotype" w:cs="Palatino Linotype"/>
          <w:color w:val="000000"/>
          <w:sz w:val="20"/>
          <w:szCs w:val="20"/>
        </w:rPr>
      </w:pPr>
      <w:proofErr w:type="spellStart"/>
      <w:r>
        <w:rPr>
          <w:rFonts w:ascii="Palatino Linotype" w:eastAsia="Palatino Linotype" w:hAnsi="Palatino Linotype" w:cs="Palatino Linotype"/>
          <w:b/>
          <w:bCs/>
          <w:spacing w:val="-13"/>
          <w:sz w:val="20"/>
          <w:szCs w:val="20"/>
        </w:rPr>
        <w:lastRenderedPageBreak/>
        <w:t>W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b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og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ic</w:t>
      </w:r>
      <w:proofErr w:type="spellEnd"/>
      <w:r>
        <w:rPr>
          <w:rFonts w:ascii="Palatino Linotype" w:eastAsia="Palatino Linotype" w:hAnsi="Palatino Linotype" w:cs="Palatino Linotype"/>
          <w:b/>
          <w:bCs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Library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Directory</w:t>
      </w:r>
      <w:del w:id="333" w:author="Glen Knutti" w:date="2015-03-27T17:53:00Z">
        <w:r w:rsidDel="006410AD">
          <w:rPr>
            <w:rFonts w:ascii="Palatino Linotype" w:eastAsia="Palatino Linotype" w:hAnsi="Palatino Linotype" w:cs="Palatino Linotype"/>
            <w:b/>
            <w:bCs/>
            <w:spacing w:val="-9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(7</w:delText>
        </w:r>
        <w:r w:rsidDel="006410AD">
          <w:rPr>
            <w:rFonts w:ascii="Palatino Linotype" w:eastAsia="Palatino Linotype" w:hAnsi="Palatino Linotype" w:cs="Palatino Linotype"/>
            <w:b/>
            <w:bCs/>
            <w:spacing w:val="-1"/>
            <w:sz w:val="20"/>
            <w:szCs w:val="20"/>
          </w:rPr>
          <w:delText>.</w:delText>
        </w:r>
        <w:r w:rsidDel="006410AD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1</w:delText>
        </w:r>
        <w:r w:rsidDel="006410AD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)</w:delText>
        </w:r>
      </w:del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:</w:t>
      </w:r>
      <w:r>
        <w:rPr>
          <w:rFonts w:ascii="Palatino Linotype" w:eastAsia="Palatino Linotype" w:hAnsi="Palatino Linotype" w:cs="Palatino Linotype"/>
          <w:b/>
          <w:bCs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Speci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loca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RSA/</w:t>
      </w:r>
      <w:proofErr w:type="spellStart"/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blogic</w:t>
      </w:r>
      <w:proofErr w:type="spellEnd"/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jars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w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copied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dur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“Copying</w:t>
      </w:r>
      <w:r>
        <w:rPr>
          <w:rFonts w:ascii="Palatino Linotype" w:eastAsia="Palatino Linotype" w:hAnsi="Palatino Linotype" w:cs="Palatino Linotype"/>
          <w:color w:val="0000FF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color w:val="0000FF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age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1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4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.</w:t>
      </w:r>
      <w:ins w:id="334" w:author="Glen Knutti" w:date="2015-03-27T17:55:00Z">
        <w:r w:rsidR="009E75D9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t xml:space="preserve"> </w:t>
        </w:r>
        <w:r w:rsidR="009E75D9" w:rsidRPr="009E75D9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t>The default locations are:</w:t>
        </w:r>
      </w:ins>
    </w:p>
    <w:p w14:paraId="5C8660C9" w14:textId="77777777" w:rsidR="009E75D9" w:rsidRPr="009E75D9" w:rsidRDefault="009E75D9" w:rsidP="009E75D9">
      <w:pPr>
        <w:spacing w:before="41" w:after="0" w:line="240" w:lineRule="exact"/>
        <w:ind w:left="1320" w:right="382"/>
        <w:rPr>
          <w:ins w:id="335" w:author="Glen Knutti" w:date="2015-03-27T17:55:00Z"/>
          <w:rFonts w:ascii="Palatino Linotype" w:eastAsia="Palatino Linotype" w:hAnsi="Palatino Linotype" w:cs="Palatino Linotype"/>
          <w:color w:val="000000"/>
          <w:sz w:val="20"/>
          <w:szCs w:val="20"/>
        </w:rPr>
      </w:pPr>
      <w:ins w:id="336" w:author="Glen Knutti" w:date="2015-03-27T17:55:00Z">
        <w:r w:rsidRPr="009E75D9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t>-Windows: C:\Novell\NDS\lib</w:t>
        </w:r>
      </w:ins>
    </w:p>
    <w:p w14:paraId="2A3BD7E3" w14:textId="77777777" w:rsidR="009E75D9" w:rsidRPr="009E75D9" w:rsidRDefault="009E75D9" w:rsidP="009E75D9">
      <w:pPr>
        <w:spacing w:before="41" w:after="0" w:line="240" w:lineRule="exact"/>
        <w:ind w:left="1320" w:right="382"/>
        <w:rPr>
          <w:ins w:id="337" w:author="Glen Knutti" w:date="2015-03-27T17:55:00Z"/>
          <w:rFonts w:ascii="Palatino Linotype" w:eastAsia="Palatino Linotype" w:hAnsi="Palatino Linotype" w:cs="Palatino Linotype"/>
          <w:color w:val="000000"/>
          <w:sz w:val="20"/>
          <w:szCs w:val="20"/>
        </w:rPr>
      </w:pPr>
      <w:ins w:id="338" w:author="Glen Knutti" w:date="2015-03-27T17:55:00Z">
        <w:r w:rsidRPr="009E75D9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t>-Linux/Unix: /opt/</w:t>
        </w:r>
        <w:proofErr w:type="spellStart"/>
        <w:r w:rsidRPr="009E75D9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t>novell</w:t>
        </w:r>
        <w:proofErr w:type="spellEnd"/>
        <w:r w:rsidRPr="009E75D9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t>/eDirectory/lib/</w:t>
        </w:r>
        <w:proofErr w:type="spellStart"/>
        <w:r w:rsidRPr="009E75D9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t>dirxml</w:t>
        </w:r>
        <w:proofErr w:type="spellEnd"/>
        <w:r w:rsidRPr="009E75D9">
          <w:rPr>
            <w:rFonts w:ascii="Palatino Linotype" w:eastAsia="Palatino Linotype" w:hAnsi="Palatino Linotype" w:cs="Palatino Linotype"/>
            <w:color w:val="000000"/>
            <w:sz w:val="20"/>
            <w:szCs w:val="20"/>
          </w:rPr>
          <w:t>/classes</w:t>
        </w:r>
      </w:ins>
    </w:p>
    <w:p w14:paraId="285188B1" w14:textId="454A6CB6" w:rsidR="001C3088" w:rsidRDefault="001C3088">
      <w:pPr>
        <w:spacing w:before="41" w:after="0" w:line="240" w:lineRule="exact"/>
        <w:ind w:left="1320" w:right="382"/>
        <w:rPr>
          <w:rFonts w:ascii="Palatino Linotype" w:eastAsia="Palatino Linotype" w:hAnsi="Palatino Linotype" w:cs="Palatino Linotype"/>
          <w:sz w:val="20"/>
          <w:szCs w:val="20"/>
        </w:rPr>
      </w:pPr>
    </w:p>
    <w:p w14:paraId="5AF5A79F" w14:textId="77777777" w:rsidR="001C3088" w:rsidRDefault="001C3088">
      <w:pPr>
        <w:spacing w:before="2" w:after="0" w:line="140" w:lineRule="exact"/>
        <w:rPr>
          <w:sz w:val="14"/>
          <w:szCs w:val="14"/>
        </w:rPr>
      </w:pPr>
    </w:p>
    <w:p w14:paraId="1D2C56E1" w14:textId="1FC2DB71" w:rsidR="001C3088" w:rsidDel="006410AD" w:rsidRDefault="00F6259B">
      <w:pPr>
        <w:spacing w:after="0" w:line="240" w:lineRule="auto"/>
        <w:ind w:left="1320" w:right="-20"/>
        <w:rPr>
          <w:del w:id="339" w:author="Glen Knutti" w:date="2015-03-27T17:54:00Z"/>
          <w:rFonts w:ascii="Palatino Linotype" w:eastAsia="Palatino Linotype" w:hAnsi="Palatino Linotype" w:cs="Palatino Linotype"/>
          <w:sz w:val="20"/>
          <w:szCs w:val="20"/>
        </w:rPr>
      </w:pPr>
      <w:del w:id="340" w:author="Glen Knutti" w:date="2015-03-27T17:54:00Z">
        <w:r w:rsidDel="006410AD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RS</w:delText>
        </w:r>
        <w:r w:rsidDel="006410AD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A</w:delText>
        </w:r>
        <w:r w:rsidDel="006410AD">
          <w:rPr>
            <w:rFonts w:ascii="Palatino Linotype" w:eastAsia="Palatino Linotype" w:hAnsi="Palatino Linotype" w:cs="Palatino Linotype"/>
            <w:b/>
            <w:bCs/>
            <w:spacing w:val="-4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K</w:delText>
        </w:r>
        <w:r w:rsidDel="006410AD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e</w:delText>
        </w:r>
        <w:r w:rsidDel="006410AD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y</w:delText>
        </w:r>
        <w:r w:rsidDel="006410AD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st</w:delText>
        </w:r>
        <w:r w:rsidDel="006410AD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o</w:delText>
        </w:r>
        <w:r w:rsidDel="006410AD">
          <w:rPr>
            <w:rFonts w:ascii="Palatino Linotype" w:eastAsia="Palatino Linotype" w:hAnsi="Palatino Linotype" w:cs="Palatino Linotype"/>
            <w:b/>
            <w:bCs/>
            <w:spacing w:val="-1"/>
            <w:sz w:val="20"/>
            <w:szCs w:val="20"/>
          </w:rPr>
          <w:delText>r</w:delText>
        </w:r>
        <w:r w:rsidDel="006410AD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e</w:delText>
        </w:r>
        <w:r w:rsidDel="006410AD">
          <w:rPr>
            <w:rFonts w:ascii="Palatino Linotype" w:eastAsia="Palatino Linotype" w:hAnsi="Palatino Linotype" w:cs="Palatino Linotype"/>
            <w:b/>
            <w:bCs/>
            <w:spacing w:val="-8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File</w:delText>
        </w:r>
        <w:r w:rsidDel="006410AD">
          <w:rPr>
            <w:rFonts w:ascii="Palatino Linotype" w:eastAsia="Palatino Linotype" w:hAnsi="Palatino Linotype" w:cs="Palatino Linotype"/>
            <w:b/>
            <w:bCs/>
            <w:spacing w:val="-2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(7.1):</w:delText>
        </w:r>
        <w:r w:rsidDel="006410AD">
          <w:rPr>
            <w:rFonts w:ascii="Palatino Linotype" w:eastAsia="Palatino Linotype" w:hAnsi="Palatino Linotype" w:cs="Palatino Linotype"/>
            <w:b/>
            <w:bCs/>
            <w:spacing w:val="-4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Specify</w:delText>
        </w:r>
        <w:r w:rsidDel="006410AD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th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6410AD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loc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tion</w:delText>
        </w:r>
        <w:r w:rsidDel="006410AD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of</w:delText>
        </w:r>
        <w:r w:rsidDel="006410AD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the</w:delText>
        </w:r>
        <w:r w:rsidDel="006410AD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ke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y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s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ore</w:delText>
        </w:r>
        <w:r w:rsidDel="006410AD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created</w:delText>
        </w:r>
        <w:r w:rsidDel="006410AD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during</w:delText>
        </w:r>
        <w:r w:rsidDel="006410AD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“Exporting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-10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color w:val="0000FF"/>
            <w:sz w:val="20"/>
            <w:szCs w:val="20"/>
          </w:rPr>
          <w:delText>Root</w:delText>
        </w:r>
      </w:del>
    </w:p>
    <w:p w14:paraId="490DC097" w14:textId="7A31122E" w:rsidR="001C3088" w:rsidDel="006410AD" w:rsidRDefault="00F6259B">
      <w:pPr>
        <w:spacing w:after="0" w:line="240" w:lineRule="exact"/>
        <w:ind w:left="1320" w:right="-20"/>
        <w:rPr>
          <w:del w:id="341" w:author="Glen Knutti" w:date="2015-03-27T17:54:00Z"/>
          <w:rFonts w:ascii="Palatino Linotype" w:eastAsia="Palatino Linotype" w:hAnsi="Palatino Linotype" w:cs="Palatino Linotype"/>
          <w:sz w:val="20"/>
          <w:szCs w:val="20"/>
        </w:rPr>
      </w:pPr>
      <w:del w:id="342" w:author="Glen Knutti" w:date="2015-03-27T17:54:00Z">
        <w:r w:rsidDel="006410AD">
          <w:rPr>
            <w:rFonts w:ascii="Palatino Linotype" w:eastAsia="Palatino Linotype" w:hAnsi="Palatino Linotype" w:cs="Palatino Linotype"/>
            <w:color w:val="0000FF"/>
            <w:spacing w:val="1"/>
            <w:position w:val="1"/>
            <w:sz w:val="20"/>
            <w:szCs w:val="20"/>
          </w:rPr>
          <w:delText>C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-1"/>
            <w:position w:val="1"/>
            <w:sz w:val="20"/>
            <w:szCs w:val="20"/>
          </w:rPr>
          <w:delText>e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1"/>
            <w:position w:val="1"/>
            <w:sz w:val="20"/>
            <w:szCs w:val="20"/>
          </w:rPr>
          <w:delText>r</w:delText>
        </w:r>
        <w:r w:rsidDel="006410AD">
          <w:rPr>
            <w:rFonts w:ascii="Palatino Linotype" w:eastAsia="Palatino Linotype" w:hAnsi="Palatino Linotype" w:cs="Palatino Linotype"/>
            <w:color w:val="0000FF"/>
            <w:position w:val="1"/>
            <w:sz w:val="20"/>
            <w:szCs w:val="20"/>
          </w:rPr>
          <w:delText>t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1"/>
            <w:position w:val="1"/>
            <w:sz w:val="20"/>
            <w:szCs w:val="20"/>
          </w:rPr>
          <w:delText>i</w:delText>
        </w:r>
        <w:r w:rsidDel="006410AD">
          <w:rPr>
            <w:rFonts w:ascii="Palatino Linotype" w:eastAsia="Palatino Linotype" w:hAnsi="Palatino Linotype" w:cs="Palatino Linotype"/>
            <w:color w:val="0000FF"/>
            <w:position w:val="1"/>
            <w:sz w:val="20"/>
            <w:szCs w:val="20"/>
          </w:rPr>
          <w:delText>f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1"/>
            <w:position w:val="1"/>
            <w:sz w:val="20"/>
            <w:szCs w:val="20"/>
          </w:rPr>
          <w:delText>ica</w:delText>
        </w:r>
        <w:r w:rsidDel="006410AD">
          <w:rPr>
            <w:rFonts w:ascii="Palatino Linotype" w:eastAsia="Palatino Linotype" w:hAnsi="Palatino Linotype" w:cs="Palatino Linotype"/>
            <w:color w:val="0000FF"/>
            <w:position w:val="1"/>
            <w:sz w:val="20"/>
            <w:szCs w:val="20"/>
          </w:rPr>
          <w:delText>t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1"/>
            <w:position w:val="1"/>
            <w:sz w:val="20"/>
            <w:szCs w:val="20"/>
          </w:rPr>
          <w:delText>e</w:delText>
        </w:r>
        <w:r w:rsidDel="006410AD">
          <w:rPr>
            <w:rFonts w:ascii="Palatino Linotype" w:eastAsia="Palatino Linotype" w:hAnsi="Palatino Linotype" w:cs="Palatino Linotype"/>
            <w:color w:val="0000FF"/>
            <w:position w:val="1"/>
            <w:sz w:val="20"/>
            <w:szCs w:val="20"/>
          </w:rPr>
          <w:delText>”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-10"/>
            <w:position w:val="1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color w:val="0000FF"/>
            <w:position w:val="1"/>
            <w:sz w:val="20"/>
            <w:szCs w:val="20"/>
          </w:rPr>
          <w:delText>on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-1"/>
            <w:position w:val="1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1"/>
            <w:position w:val="1"/>
            <w:sz w:val="20"/>
            <w:szCs w:val="20"/>
          </w:rPr>
          <w:delText>pag</w:delText>
        </w:r>
        <w:r w:rsidDel="006410AD">
          <w:rPr>
            <w:rFonts w:ascii="Palatino Linotype" w:eastAsia="Palatino Linotype" w:hAnsi="Palatino Linotype" w:cs="Palatino Linotype"/>
            <w:color w:val="0000FF"/>
            <w:position w:val="1"/>
            <w:sz w:val="20"/>
            <w:szCs w:val="20"/>
          </w:rPr>
          <w:delText>e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-4"/>
            <w:position w:val="1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1"/>
            <w:position w:val="1"/>
            <w:sz w:val="20"/>
            <w:szCs w:val="20"/>
          </w:rPr>
          <w:delText>1</w:delText>
        </w:r>
        <w:r w:rsidDel="006410AD">
          <w:rPr>
            <w:rFonts w:ascii="Palatino Linotype" w:eastAsia="Palatino Linotype" w:hAnsi="Palatino Linotype" w:cs="Palatino Linotype"/>
            <w:color w:val="0000FF"/>
            <w:spacing w:val="-2"/>
            <w:position w:val="1"/>
            <w:sz w:val="20"/>
            <w:szCs w:val="20"/>
          </w:rPr>
          <w:delText>5</w:delText>
        </w:r>
        <w:r w:rsidDel="006410AD">
          <w:rPr>
            <w:rFonts w:ascii="Palatino Linotype" w:eastAsia="Palatino Linotype" w:hAnsi="Palatino Linotype" w:cs="Palatino Linotype"/>
            <w:color w:val="000000"/>
            <w:position w:val="1"/>
            <w:sz w:val="20"/>
            <w:szCs w:val="20"/>
          </w:rPr>
          <w:delText>.</w:delText>
        </w:r>
      </w:del>
    </w:p>
    <w:p w14:paraId="2FA24C4E" w14:textId="47935D28" w:rsidR="001C3088" w:rsidDel="006410AD" w:rsidRDefault="001C3088">
      <w:pPr>
        <w:spacing w:before="8" w:after="0" w:line="140" w:lineRule="exact"/>
        <w:rPr>
          <w:del w:id="343" w:author="Glen Knutti" w:date="2015-03-27T17:54:00Z"/>
          <w:sz w:val="14"/>
          <w:szCs w:val="14"/>
        </w:rPr>
      </w:pPr>
    </w:p>
    <w:p w14:paraId="005611F3" w14:textId="50CDFFFE" w:rsidR="001C3088" w:rsidRDefault="00F6259B">
      <w:pPr>
        <w:spacing w:after="0" w:line="240" w:lineRule="exact"/>
        <w:ind w:left="1320" w:right="308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Ident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urc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del w:id="344" w:author="Glen Knutti" w:date="2015-03-27T17:54:00Z">
        <w:r w:rsidDel="006410AD">
          <w:rPr>
            <w:rFonts w:ascii="Palatino Linotype" w:eastAsia="Palatino Linotype" w:hAnsi="Palatino Linotype" w:cs="Palatino Linotype"/>
            <w:b/>
            <w:bCs/>
            <w:spacing w:val="-6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b/>
            <w:bCs/>
            <w:sz w:val="20"/>
            <w:szCs w:val="20"/>
          </w:rPr>
          <w:delText>(7.1</w:delText>
        </w:r>
        <w:r w:rsidDel="006410AD">
          <w:rPr>
            <w:rFonts w:ascii="Palatino Linotype" w:eastAsia="Palatino Linotype" w:hAnsi="Palatino Linotype" w:cs="Palatino Linotype"/>
            <w:b/>
            <w:bCs/>
            <w:spacing w:val="1"/>
            <w:sz w:val="20"/>
            <w:szCs w:val="20"/>
          </w:rPr>
          <w:delText>)</w:delText>
        </w:r>
      </w:del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:</w:t>
      </w:r>
      <w:r>
        <w:rPr>
          <w:rFonts w:ascii="Palatino Linotype" w:eastAsia="Palatino Linotype" w:hAnsi="Palatino Linotype" w:cs="Palatino Linotype"/>
          <w:b/>
          <w:bCs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fy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ins w:id="345" w:author="Glen Knutti" w:date="2015-03-27T17:54:00Z">
        <w:r w:rsidR="006410AD" w:rsidRPr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case-sensitive name of the Identity Source with which to synchronize. If the field is empty, the first Identity Source in the Realm will be</w:t>
        </w:r>
        <w:r w:rsidR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 xml:space="preserve"> used. If in doubt, specify an Identity S</w:t>
        </w:r>
        <w:r w:rsidR="006410AD" w:rsidRPr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t>ource.</w:t>
        </w:r>
      </w:ins>
      <w:del w:id="346" w:author="Glen Knutti" w:date="2015-03-27T17:54:00Z"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dent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ty</w:delText>
        </w:r>
        <w:r w:rsidDel="006410AD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So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u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rc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6410AD">
          <w:rPr>
            <w:rFonts w:ascii="Palatino Linotype" w:eastAsia="Palatino Linotype" w:hAnsi="Palatino Linotype" w:cs="Palatino Linotype"/>
            <w:spacing w:val="-6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th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6410AD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dr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i</w:delText>
        </w:r>
        <w:r w:rsidDel="006410AD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>v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r</w:delText>
        </w:r>
        <w:r w:rsidDel="006410AD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synchronizes</w:delText>
        </w:r>
        <w:r w:rsidDel="006410AD">
          <w:rPr>
            <w:rFonts w:ascii="Palatino Linotype" w:eastAsia="Palatino Linotype" w:hAnsi="Palatino Linotype" w:cs="Palatino Linotype"/>
            <w:spacing w:val="-12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withi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n</w:delText>
        </w:r>
        <w:r w:rsidDel="006410AD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RSA Au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thentic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tion</w:delText>
        </w:r>
        <w:r w:rsidDel="006410AD">
          <w:rPr>
            <w:rFonts w:ascii="Palatino Linotype" w:eastAsia="Palatino Linotype" w:hAnsi="Palatino Linotype" w:cs="Palatino Linotype"/>
            <w:spacing w:val="-13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M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nage</w:delText>
        </w:r>
        <w:r w:rsidDel="006410AD">
          <w:rPr>
            <w:rFonts w:ascii="Palatino Linotype" w:eastAsia="Palatino Linotype" w:hAnsi="Palatino Linotype" w:cs="Palatino Linotype"/>
            <w:spacing w:val="-12"/>
            <w:sz w:val="20"/>
            <w:szCs w:val="20"/>
          </w:rPr>
          <w:delText>r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.</w:delText>
        </w:r>
        <w:r w:rsidDel="006410AD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If</w:delText>
        </w:r>
        <w:r w:rsidDel="006410AD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not</w:delText>
        </w:r>
        <w:r w:rsidDel="006410AD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s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p</w:delText>
        </w:r>
        <w:r w:rsidDel="006410AD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c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f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ie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d,</w:delText>
        </w:r>
        <w:r w:rsidDel="006410AD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RSA</w:delText>
        </w:r>
        <w:r w:rsidDel="006410AD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Identity</w:delText>
        </w:r>
        <w:r w:rsidDel="006410AD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Source</w:delText>
        </w:r>
        <w:r w:rsidDel="006410AD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d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ef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au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l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ts</w:delText>
        </w:r>
        <w:r w:rsidDel="006410AD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o</w:delText>
        </w:r>
        <w:r w:rsidDel="006410AD">
          <w:rPr>
            <w:rFonts w:ascii="Palatino Linotype" w:eastAsia="Palatino Linotype" w:hAnsi="Palatino Linotype" w:cs="Palatino Linotype"/>
            <w:spacing w:val="-2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th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6410AD">
          <w:rPr>
            <w:rFonts w:ascii="Palatino Linotype" w:eastAsia="Palatino Linotype" w:hAnsi="Palatino Linotype" w:cs="Palatino Linotype"/>
            <w:spacing w:val="-3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“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n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t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ern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a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l</w:delText>
        </w:r>
        <w:r w:rsidDel="006410AD">
          <w:rPr>
            <w:rFonts w:ascii="Palatino Linotype" w:eastAsia="Palatino Linotype" w:hAnsi="Palatino Linotype" w:cs="Palatino Linotype"/>
            <w:spacing w:val="-8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Databas</w:delText>
        </w:r>
        <w:r w:rsidDel="006410AD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e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 xml:space="preserve">” 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sou</w:delText>
        </w:r>
        <w:r w:rsidDel="006410AD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>r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c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e</w:delText>
        </w:r>
        <w:r w:rsidDel="006410AD">
          <w:rPr>
            <w:rFonts w:ascii="Palatino Linotype" w:eastAsia="Palatino Linotype" w:hAnsi="Palatino Linotype" w:cs="Palatino Linotype"/>
            <w:spacing w:val="-5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present</w:delText>
        </w:r>
        <w:r w:rsidDel="006410AD">
          <w:rPr>
            <w:rFonts w:ascii="Palatino Linotype" w:eastAsia="Palatino Linotype" w:hAnsi="Palatino Linotype" w:cs="Palatino Linotype"/>
            <w:spacing w:val="-7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in</w:delText>
        </w:r>
        <w:r w:rsidDel="006410AD">
          <w:rPr>
            <w:rFonts w:ascii="Palatino Linotype" w:eastAsia="Palatino Linotype" w:hAnsi="Palatino Linotype" w:cs="Palatino Linotype"/>
            <w:spacing w:val="-1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RS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6410AD">
          <w:rPr>
            <w:rFonts w:ascii="Palatino Linotype" w:eastAsia="Palatino Linotype" w:hAnsi="Palatino Linotype" w:cs="Palatino Linotype"/>
            <w:spacing w:val="-4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u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thent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cat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i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on</w:delText>
        </w:r>
        <w:r w:rsidDel="006410AD">
          <w:rPr>
            <w:rFonts w:ascii="Palatino Linotype" w:eastAsia="Palatino Linotype" w:hAnsi="Palatino Linotype" w:cs="Palatino Linotype"/>
            <w:spacing w:val="-13"/>
            <w:sz w:val="20"/>
            <w:szCs w:val="20"/>
          </w:rPr>
          <w:delText xml:space="preserve"> 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M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n</w:delText>
        </w:r>
        <w:r w:rsidDel="006410AD">
          <w:rPr>
            <w:rFonts w:ascii="Palatino Linotype" w:eastAsia="Palatino Linotype" w:hAnsi="Palatino Linotype" w:cs="Palatino Linotype"/>
            <w:sz w:val="20"/>
            <w:szCs w:val="20"/>
          </w:rPr>
          <w:delText>a</w:delText>
        </w:r>
        <w:r w:rsidDel="006410AD">
          <w:rPr>
            <w:rFonts w:ascii="Palatino Linotype" w:eastAsia="Palatino Linotype" w:hAnsi="Palatino Linotype" w:cs="Palatino Linotype"/>
            <w:spacing w:val="1"/>
            <w:sz w:val="20"/>
            <w:szCs w:val="20"/>
          </w:rPr>
          <w:delText>ge</w:delText>
        </w:r>
        <w:r w:rsidDel="006410AD">
          <w:rPr>
            <w:rFonts w:ascii="Palatino Linotype" w:eastAsia="Palatino Linotype" w:hAnsi="Palatino Linotype" w:cs="Palatino Linotype"/>
            <w:spacing w:val="-12"/>
            <w:sz w:val="20"/>
            <w:szCs w:val="20"/>
          </w:rPr>
          <w:delText>r</w:delText>
        </w:r>
      </w:del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00FB40F1" w14:textId="77777777" w:rsidR="001C3088" w:rsidRDefault="001C3088">
      <w:pPr>
        <w:spacing w:before="3" w:after="0" w:line="120" w:lineRule="exact"/>
        <w:rPr>
          <w:sz w:val="12"/>
          <w:szCs w:val="12"/>
        </w:rPr>
      </w:pPr>
    </w:p>
    <w:p w14:paraId="41F710BA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3E499A1B" w14:textId="77777777" w:rsidR="001C3088" w:rsidRDefault="00F6259B">
      <w:pPr>
        <w:spacing w:after="0" w:line="240" w:lineRule="auto"/>
        <w:ind w:left="132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w w:val="82"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-1"/>
          <w:w w:val="82"/>
          <w:sz w:val="28"/>
          <w:szCs w:val="28"/>
        </w:rPr>
        <w:t>ub</w:t>
      </w:r>
      <w:r>
        <w:rPr>
          <w:rFonts w:ascii="Arial" w:eastAsia="Arial" w:hAnsi="Arial" w:cs="Arial"/>
          <w:b/>
          <w:bCs/>
          <w:w w:val="82"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-1"/>
          <w:w w:val="82"/>
          <w:sz w:val="28"/>
          <w:szCs w:val="28"/>
        </w:rPr>
        <w:t>c</w:t>
      </w:r>
      <w:r>
        <w:rPr>
          <w:rFonts w:ascii="Arial" w:eastAsia="Arial" w:hAnsi="Arial" w:cs="Arial"/>
          <w:b/>
          <w:bCs/>
          <w:w w:val="82"/>
          <w:sz w:val="28"/>
          <w:szCs w:val="28"/>
        </w:rPr>
        <w:t>r</w:t>
      </w:r>
      <w:r>
        <w:rPr>
          <w:rFonts w:ascii="Arial" w:eastAsia="Arial" w:hAnsi="Arial" w:cs="Arial"/>
          <w:b/>
          <w:bCs/>
          <w:spacing w:val="-1"/>
          <w:w w:val="82"/>
          <w:sz w:val="28"/>
          <w:szCs w:val="28"/>
        </w:rPr>
        <w:t>i</w:t>
      </w:r>
      <w:r>
        <w:rPr>
          <w:rFonts w:ascii="Arial" w:eastAsia="Arial" w:hAnsi="Arial" w:cs="Arial"/>
          <w:b/>
          <w:bCs/>
          <w:w w:val="82"/>
          <w:sz w:val="28"/>
          <w:szCs w:val="28"/>
        </w:rPr>
        <w:t>b</w:t>
      </w:r>
      <w:r>
        <w:rPr>
          <w:rFonts w:ascii="Arial" w:eastAsia="Arial" w:hAnsi="Arial" w:cs="Arial"/>
          <w:b/>
          <w:bCs/>
          <w:spacing w:val="-1"/>
          <w:w w:val="82"/>
          <w:sz w:val="28"/>
          <w:szCs w:val="28"/>
        </w:rPr>
        <w:t>e</w:t>
      </w:r>
      <w:r>
        <w:rPr>
          <w:rFonts w:ascii="Arial" w:eastAsia="Arial" w:hAnsi="Arial" w:cs="Arial"/>
          <w:b/>
          <w:bCs/>
          <w:w w:val="82"/>
          <w:sz w:val="28"/>
          <w:szCs w:val="28"/>
        </w:rPr>
        <w:t>r</w:t>
      </w:r>
      <w:r>
        <w:rPr>
          <w:rFonts w:ascii="Arial" w:eastAsia="Arial" w:hAnsi="Arial" w:cs="Arial"/>
          <w:b/>
          <w:bCs/>
          <w:spacing w:val="14"/>
          <w:w w:val="8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83"/>
          <w:sz w:val="28"/>
          <w:szCs w:val="28"/>
        </w:rPr>
        <w:t>Op</w:t>
      </w:r>
      <w:r>
        <w:rPr>
          <w:rFonts w:ascii="Arial" w:eastAsia="Arial" w:hAnsi="Arial" w:cs="Arial"/>
          <w:b/>
          <w:bCs/>
          <w:w w:val="83"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-1"/>
          <w:w w:val="83"/>
          <w:sz w:val="28"/>
          <w:szCs w:val="28"/>
        </w:rPr>
        <w:t>i</w:t>
      </w:r>
      <w:r>
        <w:rPr>
          <w:rFonts w:ascii="Arial" w:eastAsia="Arial" w:hAnsi="Arial" w:cs="Arial"/>
          <w:b/>
          <w:bCs/>
          <w:w w:val="83"/>
          <w:sz w:val="28"/>
          <w:szCs w:val="28"/>
        </w:rPr>
        <w:t>o</w:t>
      </w:r>
      <w:r>
        <w:rPr>
          <w:rFonts w:ascii="Arial" w:eastAsia="Arial" w:hAnsi="Arial" w:cs="Arial"/>
          <w:b/>
          <w:bCs/>
          <w:spacing w:val="-1"/>
          <w:w w:val="83"/>
          <w:sz w:val="28"/>
          <w:szCs w:val="28"/>
        </w:rPr>
        <w:t>n</w:t>
      </w:r>
      <w:r>
        <w:rPr>
          <w:rFonts w:ascii="Arial" w:eastAsia="Arial" w:hAnsi="Arial" w:cs="Arial"/>
          <w:b/>
          <w:bCs/>
          <w:w w:val="83"/>
          <w:sz w:val="28"/>
          <w:szCs w:val="28"/>
        </w:rPr>
        <w:t>s</w:t>
      </w:r>
    </w:p>
    <w:p w14:paraId="28A9D780" w14:textId="77777777" w:rsidR="001C3088" w:rsidRDefault="001C3088">
      <w:pPr>
        <w:spacing w:before="7" w:after="0" w:line="170" w:lineRule="exact"/>
        <w:rPr>
          <w:sz w:val="17"/>
          <w:szCs w:val="17"/>
        </w:rPr>
      </w:pPr>
    </w:p>
    <w:p w14:paraId="16BD0D3D" w14:textId="77777777" w:rsidR="001C3088" w:rsidRDefault="00F6259B">
      <w:pPr>
        <w:spacing w:after="0" w:line="240" w:lineRule="auto"/>
        <w:ind w:left="132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not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cu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rentl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ha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any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b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cr</w:t>
      </w:r>
      <w:r>
        <w:rPr>
          <w:rFonts w:ascii="Palatino Linotype" w:eastAsia="Palatino Linotype" w:hAnsi="Palatino Linotype" w:cs="Palatino Linotype"/>
          <w:sz w:val="20"/>
          <w:szCs w:val="20"/>
        </w:rPr>
        <w:t>ib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Optio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s.</w:t>
      </w:r>
    </w:p>
    <w:p w14:paraId="6DB1986D" w14:textId="77777777" w:rsidR="001C3088" w:rsidRDefault="001C3088">
      <w:pPr>
        <w:spacing w:before="1" w:after="0" w:line="110" w:lineRule="exact"/>
        <w:rPr>
          <w:sz w:val="11"/>
          <w:szCs w:val="11"/>
        </w:rPr>
      </w:pPr>
    </w:p>
    <w:p w14:paraId="51318170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733F78A1" w14:textId="77777777" w:rsidR="001C3088" w:rsidRDefault="00F6259B">
      <w:pPr>
        <w:spacing w:after="0" w:line="240" w:lineRule="auto"/>
        <w:ind w:left="132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w w:val="82"/>
          <w:sz w:val="28"/>
          <w:szCs w:val="28"/>
        </w:rPr>
        <w:t>P</w:t>
      </w:r>
      <w:r>
        <w:rPr>
          <w:rFonts w:ascii="Arial" w:eastAsia="Arial" w:hAnsi="Arial" w:cs="Arial"/>
          <w:b/>
          <w:bCs/>
          <w:spacing w:val="-1"/>
          <w:w w:val="82"/>
          <w:sz w:val="28"/>
          <w:szCs w:val="28"/>
        </w:rPr>
        <w:t>ub</w:t>
      </w:r>
      <w:r>
        <w:rPr>
          <w:rFonts w:ascii="Arial" w:eastAsia="Arial" w:hAnsi="Arial" w:cs="Arial"/>
          <w:b/>
          <w:bCs/>
          <w:w w:val="82"/>
          <w:sz w:val="28"/>
          <w:szCs w:val="28"/>
        </w:rPr>
        <w:t>li</w:t>
      </w:r>
      <w:r>
        <w:rPr>
          <w:rFonts w:ascii="Arial" w:eastAsia="Arial" w:hAnsi="Arial" w:cs="Arial"/>
          <w:b/>
          <w:bCs/>
          <w:spacing w:val="-1"/>
          <w:w w:val="82"/>
          <w:sz w:val="28"/>
          <w:szCs w:val="28"/>
        </w:rPr>
        <w:t>s</w:t>
      </w:r>
      <w:r>
        <w:rPr>
          <w:rFonts w:ascii="Arial" w:eastAsia="Arial" w:hAnsi="Arial" w:cs="Arial"/>
          <w:b/>
          <w:bCs/>
          <w:w w:val="82"/>
          <w:sz w:val="28"/>
          <w:szCs w:val="28"/>
        </w:rPr>
        <w:t>h</w:t>
      </w:r>
      <w:r>
        <w:rPr>
          <w:rFonts w:ascii="Arial" w:eastAsia="Arial" w:hAnsi="Arial" w:cs="Arial"/>
          <w:b/>
          <w:bCs/>
          <w:spacing w:val="-1"/>
          <w:w w:val="82"/>
          <w:sz w:val="28"/>
          <w:szCs w:val="28"/>
        </w:rPr>
        <w:t>e</w:t>
      </w:r>
      <w:r>
        <w:rPr>
          <w:rFonts w:ascii="Arial" w:eastAsia="Arial" w:hAnsi="Arial" w:cs="Arial"/>
          <w:b/>
          <w:bCs/>
          <w:w w:val="82"/>
          <w:sz w:val="28"/>
          <w:szCs w:val="28"/>
        </w:rPr>
        <w:t>r</w:t>
      </w:r>
      <w:r>
        <w:rPr>
          <w:rFonts w:ascii="Arial" w:eastAsia="Arial" w:hAnsi="Arial" w:cs="Arial"/>
          <w:b/>
          <w:bCs/>
          <w:spacing w:val="13"/>
          <w:w w:val="8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83"/>
          <w:sz w:val="28"/>
          <w:szCs w:val="28"/>
        </w:rPr>
        <w:t>O</w:t>
      </w:r>
      <w:r>
        <w:rPr>
          <w:rFonts w:ascii="Arial" w:eastAsia="Arial" w:hAnsi="Arial" w:cs="Arial"/>
          <w:b/>
          <w:bCs/>
          <w:spacing w:val="-1"/>
          <w:w w:val="83"/>
          <w:sz w:val="28"/>
          <w:szCs w:val="28"/>
        </w:rPr>
        <w:t>p</w:t>
      </w:r>
      <w:r>
        <w:rPr>
          <w:rFonts w:ascii="Arial" w:eastAsia="Arial" w:hAnsi="Arial" w:cs="Arial"/>
          <w:b/>
          <w:bCs/>
          <w:w w:val="83"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-1"/>
          <w:w w:val="83"/>
          <w:sz w:val="28"/>
          <w:szCs w:val="28"/>
        </w:rPr>
        <w:t>i</w:t>
      </w:r>
      <w:r>
        <w:rPr>
          <w:rFonts w:ascii="Arial" w:eastAsia="Arial" w:hAnsi="Arial" w:cs="Arial"/>
          <w:b/>
          <w:bCs/>
          <w:w w:val="83"/>
          <w:sz w:val="28"/>
          <w:szCs w:val="28"/>
        </w:rPr>
        <w:t>o</w:t>
      </w:r>
      <w:r>
        <w:rPr>
          <w:rFonts w:ascii="Arial" w:eastAsia="Arial" w:hAnsi="Arial" w:cs="Arial"/>
          <w:b/>
          <w:bCs/>
          <w:spacing w:val="-1"/>
          <w:w w:val="83"/>
          <w:sz w:val="28"/>
          <w:szCs w:val="28"/>
        </w:rPr>
        <w:t>n</w:t>
      </w:r>
      <w:r>
        <w:rPr>
          <w:rFonts w:ascii="Arial" w:eastAsia="Arial" w:hAnsi="Arial" w:cs="Arial"/>
          <w:b/>
          <w:bCs/>
          <w:w w:val="83"/>
          <w:sz w:val="28"/>
          <w:szCs w:val="28"/>
        </w:rPr>
        <w:t>s</w:t>
      </w:r>
    </w:p>
    <w:p w14:paraId="6503BB9C" w14:textId="77777777" w:rsidR="001C3088" w:rsidRDefault="001C3088">
      <w:pPr>
        <w:spacing w:before="5" w:after="0" w:line="190" w:lineRule="exact"/>
        <w:rPr>
          <w:sz w:val="19"/>
          <w:szCs w:val="19"/>
        </w:rPr>
      </w:pPr>
    </w:p>
    <w:p w14:paraId="5B414B14" w14:textId="77777777" w:rsidR="001C3088" w:rsidRDefault="00F6259B">
      <w:pPr>
        <w:spacing w:after="0" w:line="240" w:lineRule="exact"/>
        <w:ind w:left="1320" w:right="744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sa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b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ub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isher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:</w:t>
      </w:r>
      <w:r>
        <w:rPr>
          <w:rFonts w:ascii="Palatino Linotype" w:eastAsia="Palatino Linotype" w:hAnsi="Palatino Linotype" w:cs="Palatino Linotype"/>
          <w:b/>
          <w:bCs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fy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eth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ub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poll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RSA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thentic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for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changes.</w:t>
      </w:r>
    </w:p>
    <w:p w14:paraId="72EA1E52" w14:textId="77777777" w:rsidR="001C3088" w:rsidRDefault="001C3088">
      <w:pPr>
        <w:spacing w:before="3" w:after="0" w:line="140" w:lineRule="exact"/>
        <w:rPr>
          <w:sz w:val="14"/>
          <w:szCs w:val="14"/>
        </w:rPr>
      </w:pPr>
    </w:p>
    <w:p w14:paraId="1A9A2AC0" w14:textId="77777777" w:rsidR="001C3088" w:rsidRDefault="00F6259B">
      <w:pPr>
        <w:spacing w:after="0" w:line="240" w:lineRule="auto"/>
        <w:ind w:left="132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Po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Inte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al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nu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es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:</w:t>
      </w:r>
      <w:r>
        <w:rPr>
          <w:rFonts w:ascii="Palatino Linotype" w:eastAsia="Palatino Linotype" w:hAnsi="Palatino Linotype" w:cs="Palatino Linotype"/>
          <w:b/>
          <w:bCs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Specify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al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wh</w:t>
      </w:r>
      <w:r>
        <w:rPr>
          <w:rFonts w:ascii="Palatino Linotype" w:eastAsia="Palatino Linotype" w:hAnsi="Palatino Linotype" w:cs="Palatino Linotype"/>
          <w:sz w:val="20"/>
          <w:szCs w:val="20"/>
        </w:rPr>
        <w:t>ich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checks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SA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Au</w:t>
      </w:r>
      <w:r>
        <w:rPr>
          <w:rFonts w:ascii="Palatino Linotype" w:eastAsia="Palatino Linotype" w:hAnsi="Palatino Linotype" w:cs="Palatino Linotype"/>
          <w:sz w:val="20"/>
          <w:szCs w:val="20"/>
        </w:rPr>
        <w:t>thentic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</w:t>
      </w:r>
    </w:p>
    <w:p w14:paraId="2766BE13" w14:textId="77777777" w:rsidR="001C3088" w:rsidRDefault="00F6259B">
      <w:pPr>
        <w:spacing w:after="0" w:line="240" w:lineRule="exact"/>
        <w:ind w:left="132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na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cha</w:t>
      </w:r>
      <w:r>
        <w:rPr>
          <w:rFonts w:ascii="Palatino Linotype" w:eastAsia="Palatino Linotype" w:hAnsi="Palatino Linotype" w:cs="Palatino Linotype"/>
          <w:spacing w:val="-1"/>
          <w:position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ges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9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When</w:t>
      </w:r>
      <w:r>
        <w:rPr>
          <w:rFonts w:ascii="Palatino Linotype" w:eastAsia="Palatino Linotype" w:hAnsi="Palatino Linotype" w:cs="Palatino Linotype"/>
          <w:spacing w:val="-4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-3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changes</w:t>
      </w:r>
      <w:r>
        <w:rPr>
          <w:rFonts w:ascii="Palatino Linotype" w:eastAsia="Palatino Linotype" w:hAnsi="Palatino Linotype" w:cs="Palatino Linotype"/>
          <w:spacing w:val="-7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3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found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6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-1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3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3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plied</w:t>
      </w:r>
      <w:r>
        <w:rPr>
          <w:rFonts w:ascii="Palatino Linotype" w:eastAsia="Palatino Linotype" w:hAnsi="Palatino Linotype" w:cs="Palatino Linotype"/>
          <w:spacing w:val="-6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dent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ty</w:t>
      </w:r>
      <w:r>
        <w:rPr>
          <w:rFonts w:ascii="Palatino Linotype" w:eastAsia="Palatino Linotype" w:hAnsi="Palatino Linotype" w:cs="Palatino Linotype"/>
          <w:spacing w:val="-7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5"/>
          <w:position w:val="1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ul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.</w:t>
      </w:r>
    </w:p>
    <w:p w14:paraId="2B96ACD4" w14:textId="77777777" w:rsidR="001C3088" w:rsidRDefault="001C3088">
      <w:pPr>
        <w:spacing w:before="8" w:after="0" w:line="140" w:lineRule="exact"/>
        <w:rPr>
          <w:sz w:val="14"/>
          <w:szCs w:val="14"/>
        </w:rPr>
      </w:pPr>
    </w:p>
    <w:p w14:paraId="4E711742" w14:textId="77777777" w:rsidR="001C3088" w:rsidRDefault="00F6259B">
      <w:pPr>
        <w:spacing w:after="0" w:line="240" w:lineRule="exact"/>
        <w:ind w:left="1320" w:right="309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artbeat</w:t>
      </w:r>
      <w:r>
        <w:rPr>
          <w:rFonts w:ascii="Palatino Linotype" w:eastAsia="Palatino Linotype" w:hAnsi="Palatino Linotype" w:cs="Palatino Linotype"/>
          <w:b/>
          <w:bCs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erv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Minutes:</w:t>
      </w:r>
      <w:r>
        <w:rPr>
          <w:rFonts w:ascii="Palatino Linotype" w:eastAsia="Palatino Linotype" w:hAnsi="Palatino Linotype" w:cs="Palatino Linotype"/>
          <w:b/>
          <w:bCs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Spec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how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man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minutes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inac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iv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ld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elapse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before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s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chann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heartbeat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document.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ctic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than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number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minutes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can elapse.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That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s,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this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parameter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ef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bound.</w:t>
      </w:r>
    </w:p>
    <w:p w14:paraId="63961B70" w14:textId="77777777" w:rsidR="001C3088" w:rsidRDefault="001C3088">
      <w:pPr>
        <w:spacing w:before="2" w:after="0" w:line="110" w:lineRule="exact"/>
        <w:rPr>
          <w:sz w:val="11"/>
          <w:szCs w:val="11"/>
        </w:rPr>
      </w:pPr>
    </w:p>
    <w:p w14:paraId="10A77713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038FD026" w14:textId="77777777" w:rsidR="001C3088" w:rsidRDefault="00F6259B">
      <w:pPr>
        <w:tabs>
          <w:tab w:val="left" w:pos="1300"/>
        </w:tabs>
        <w:spacing w:after="0" w:line="240" w:lineRule="auto"/>
        <w:ind w:left="286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pacing w:val="-1"/>
          <w:w w:val="82"/>
          <w:sz w:val="32"/>
          <w:szCs w:val="32"/>
        </w:rPr>
        <w:t>A.1.</w:t>
      </w:r>
      <w:r>
        <w:rPr>
          <w:rFonts w:ascii="Arial" w:eastAsia="Arial" w:hAnsi="Arial" w:cs="Arial"/>
          <w:b/>
          <w:bCs/>
          <w:w w:val="82"/>
          <w:sz w:val="32"/>
          <w:szCs w:val="32"/>
        </w:rPr>
        <w:t>6</w:t>
      </w:r>
      <w:r>
        <w:rPr>
          <w:rFonts w:ascii="Arial" w:eastAsia="Arial" w:hAnsi="Arial" w:cs="Arial"/>
          <w:b/>
          <w:bCs/>
          <w:spacing w:val="-66"/>
          <w:w w:val="8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ab/>
      </w:r>
      <w:proofErr w:type="spellStart"/>
      <w:r>
        <w:rPr>
          <w:rFonts w:ascii="Arial" w:eastAsia="Arial" w:hAnsi="Arial" w:cs="Arial"/>
          <w:b/>
          <w:bCs/>
          <w:w w:val="83"/>
          <w:sz w:val="32"/>
          <w:szCs w:val="32"/>
        </w:rPr>
        <w:t>E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>C</w:t>
      </w:r>
      <w:r>
        <w:rPr>
          <w:rFonts w:ascii="Arial" w:eastAsia="Arial" w:hAnsi="Arial" w:cs="Arial"/>
          <w:b/>
          <w:bCs/>
          <w:spacing w:val="1"/>
          <w:w w:val="83"/>
          <w:sz w:val="32"/>
          <w:szCs w:val="32"/>
        </w:rPr>
        <w:t>M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>A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S</w:t>
      </w:r>
      <w:r>
        <w:rPr>
          <w:rFonts w:ascii="Arial" w:eastAsia="Arial" w:hAnsi="Arial" w:cs="Arial"/>
          <w:b/>
          <w:bCs/>
          <w:spacing w:val="-1"/>
          <w:w w:val="83"/>
          <w:sz w:val="32"/>
          <w:szCs w:val="32"/>
        </w:rPr>
        <w:t>cr</w:t>
      </w:r>
      <w:r>
        <w:rPr>
          <w:rFonts w:ascii="Arial" w:eastAsia="Arial" w:hAnsi="Arial" w:cs="Arial"/>
          <w:b/>
          <w:bCs/>
          <w:spacing w:val="1"/>
          <w:w w:val="83"/>
          <w:sz w:val="32"/>
          <w:szCs w:val="32"/>
        </w:rPr>
        <w:t>i</w:t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pt</w:t>
      </w:r>
      <w:proofErr w:type="spellEnd"/>
    </w:p>
    <w:p w14:paraId="3F30F6C8" w14:textId="77777777" w:rsidR="001C3088" w:rsidRDefault="001C3088">
      <w:pPr>
        <w:spacing w:before="10" w:after="0" w:line="190" w:lineRule="exact"/>
        <w:rPr>
          <w:sz w:val="19"/>
          <w:szCs w:val="19"/>
        </w:rPr>
      </w:pPr>
    </w:p>
    <w:p w14:paraId="54781A3E" w14:textId="77777777" w:rsidR="001C3088" w:rsidRDefault="00F6259B">
      <w:pPr>
        <w:spacing w:after="0" w:line="240" w:lineRule="exact"/>
        <w:ind w:left="1320" w:right="221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Disp</w:t>
      </w:r>
      <w:r>
        <w:rPr>
          <w:rFonts w:ascii="Palatino Linotype" w:eastAsia="Palatino Linotype" w:hAnsi="Palatino Linotype" w:cs="Palatino Linotype"/>
          <w:sz w:val="20"/>
          <w:szCs w:val="20"/>
        </w:rPr>
        <w:t>la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orde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ECMASc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ip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proofErr w:type="spellEnd"/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resou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ce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le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contain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ext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nsio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nct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ons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the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Identity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Man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ger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loads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whe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starts.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can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ad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add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ona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le</w:t>
      </w:r>
      <w:r>
        <w:rPr>
          <w:rFonts w:ascii="Palatino Linotype" w:eastAsia="Palatino Linotype" w:hAnsi="Palatino Linotype" w:cs="Palatino Linotype"/>
          <w:sz w:val="20"/>
          <w:szCs w:val="20"/>
        </w:rPr>
        <w:t>s,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em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 existing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le</w:t>
      </w:r>
      <w:r>
        <w:rPr>
          <w:rFonts w:ascii="Palatino Linotype" w:eastAsia="Palatino Linotype" w:hAnsi="Palatino Linotype" w:cs="Palatino Linotype"/>
          <w:sz w:val="20"/>
          <w:szCs w:val="20"/>
        </w:rPr>
        <w:t>s,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change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order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execut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1E939039" w14:textId="77777777" w:rsidR="001C3088" w:rsidRDefault="001C3088">
      <w:pPr>
        <w:spacing w:before="2" w:after="0" w:line="110" w:lineRule="exact"/>
        <w:rPr>
          <w:sz w:val="11"/>
          <w:szCs w:val="11"/>
        </w:rPr>
      </w:pPr>
    </w:p>
    <w:p w14:paraId="1E108A10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7B8D59DB" w14:textId="77777777" w:rsidR="001C3088" w:rsidRDefault="00F6259B">
      <w:pPr>
        <w:tabs>
          <w:tab w:val="left" w:pos="1320"/>
        </w:tabs>
        <w:spacing w:after="0" w:line="240" w:lineRule="auto"/>
        <w:ind w:left="286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w w:val="83"/>
          <w:sz w:val="32"/>
          <w:szCs w:val="32"/>
        </w:rPr>
        <w:t>A.1.7</w:t>
      </w:r>
      <w:r>
        <w:rPr>
          <w:rFonts w:ascii="Arial" w:eastAsia="Arial" w:hAnsi="Arial" w:cs="Arial"/>
          <w:b/>
          <w:bCs/>
          <w:sz w:val="32"/>
          <w:szCs w:val="32"/>
        </w:rPr>
        <w:tab/>
      </w:r>
      <w:r>
        <w:rPr>
          <w:rFonts w:ascii="Arial" w:eastAsia="Arial" w:hAnsi="Arial" w:cs="Arial"/>
          <w:b/>
          <w:bCs/>
          <w:w w:val="83"/>
          <w:sz w:val="32"/>
          <w:szCs w:val="32"/>
        </w:rPr>
        <w:t>Global Configuration</w:t>
      </w:r>
    </w:p>
    <w:p w14:paraId="78BD22C9" w14:textId="77777777" w:rsidR="001C3088" w:rsidRDefault="001C3088">
      <w:pPr>
        <w:spacing w:before="1" w:after="0" w:line="200" w:lineRule="exact"/>
        <w:rPr>
          <w:sz w:val="20"/>
          <w:szCs w:val="20"/>
        </w:rPr>
      </w:pPr>
    </w:p>
    <w:p w14:paraId="0AEC7F85" w14:textId="77777777" w:rsidR="001C3088" w:rsidRDefault="00F6259B">
      <w:pPr>
        <w:spacing w:after="0" w:line="240" w:lineRule="exact"/>
        <w:ind w:left="1320" w:right="455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Disp</w:t>
      </w:r>
      <w:r>
        <w:rPr>
          <w:rFonts w:ascii="Palatino Linotype" w:eastAsia="Palatino Linotype" w:hAnsi="Palatino Linotype" w:cs="Palatino Linotype"/>
          <w:sz w:val="20"/>
          <w:szCs w:val="20"/>
        </w:rPr>
        <w:t>la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orde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Global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z w:val="20"/>
          <w:szCs w:val="20"/>
        </w:rPr>
        <w:t>ura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ion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s.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objects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ain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extension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GCV definitions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that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Identity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ad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wh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started.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5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can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add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or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remo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Global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Con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objects,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can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change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orde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whic</w:t>
      </w:r>
      <w:r>
        <w:rPr>
          <w:rFonts w:ascii="Palatino Linotype" w:eastAsia="Palatino Linotype" w:hAnsi="Palatino Linotype" w:cs="Palatino Linotype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objects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 executed.</w:t>
      </w:r>
    </w:p>
    <w:p w14:paraId="2DE4C698" w14:textId="77777777" w:rsidR="001C3088" w:rsidRDefault="001C3088">
      <w:pPr>
        <w:spacing w:before="6" w:after="0" w:line="190" w:lineRule="exact"/>
        <w:rPr>
          <w:sz w:val="19"/>
          <w:szCs w:val="19"/>
        </w:rPr>
      </w:pPr>
    </w:p>
    <w:p w14:paraId="3CA36E51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64CBDCA2" w14:textId="77777777" w:rsidR="001C3088" w:rsidRDefault="00F6259B">
      <w:pPr>
        <w:tabs>
          <w:tab w:val="left" w:pos="1320"/>
        </w:tabs>
        <w:spacing w:after="0" w:line="240" w:lineRule="auto"/>
        <w:ind w:left="429" w:right="-20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w w:val="83"/>
          <w:sz w:val="38"/>
          <w:szCs w:val="38"/>
        </w:rPr>
        <w:t>A.2</w:t>
      </w:r>
      <w:r>
        <w:rPr>
          <w:rFonts w:ascii="Arial" w:eastAsia="Arial" w:hAnsi="Arial" w:cs="Arial"/>
          <w:b/>
          <w:bCs/>
          <w:sz w:val="38"/>
          <w:szCs w:val="38"/>
        </w:rPr>
        <w:tab/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 xml:space="preserve">Global Configuration </w:t>
      </w:r>
      <w:r>
        <w:rPr>
          <w:rFonts w:ascii="Arial" w:eastAsia="Arial" w:hAnsi="Arial" w:cs="Arial"/>
          <w:b/>
          <w:bCs/>
          <w:spacing w:val="-18"/>
          <w:w w:val="83"/>
          <w:sz w:val="38"/>
          <w:szCs w:val="38"/>
        </w:rPr>
        <w:t>V</w:t>
      </w:r>
      <w:r>
        <w:rPr>
          <w:rFonts w:ascii="Arial" w:eastAsia="Arial" w:hAnsi="Arial" w:cs="Arial"/>
          <w:b/>
          <w:bCs/>
          <w:spacing w:val="-1"/>
          <w:w w:val="83"/>
          <w:sz w:val="38"/>
          <w:szCs w:val="38"/>
        </w:rPr>
        <w:t>a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lues</w:t>
      </w:r>
    </w:p>
    <w:p w14:paraId="7BDC306E" w14:textId="77777777" w:rsidR="001C3088" w:rsidRDefault="001C3088">
      <w:pPr>
        <w:spacing w:before="7" w:after="0" w:line="220" w:lineRule="exact"/>
      </w:pPr>
    </w:p>
    <w:p w14:paraId="493AD649" w14:textId="77777777" w:rsidR="001C3088" w:rsidRDefault="00F6259B">
      <w:pPr>
        <w:spacing w:after="0" w:line="240" w:lineRule="exact"/>
        <w:ind w:left="1320" w:right="46"/>
        <w:jc w:val="both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z w:val="20"/>
          <w:szCs w:val="20"/>
        </w:rPr>
        <w:t>lobal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confi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gu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(GCVs</w:t>
      </w:r>
      <w:r>
        <w:rPr>
          <w:rFonts w:ascii="Palatino Linotype" w:eastAsia="Palatino Linotype" w:hAnsi="Palatino Linotype" w:cs="Palatino Linotype"/>
          <w:sz w:val="20"/>
          <w:szCs w:val="20"/>
        </w:rPr>
        <w:t>)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lu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that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ca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used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b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cont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ol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functionalit</w:t>
      </w:r>
      <w:r>
        <w:rPr>
          <w:rFonts w:ascii="Palatino Linotype" w:eastAsia="Palatino Linotype" w:hAnsi="Palatino Linotype" w:cs="Palatino Linotype"/>
          <w:spacing w:val="-22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. </w:t>
      </w: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z w:val="20"/>
          <w:szCs w:val="20"/>
        </w:rPr>
        <w:t>CVs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de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set.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GCV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can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used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by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all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the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proofErr w:type="gramEnd"/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GCVs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can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b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used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onl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by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wh</w:t>
      </w:r>
      <w:r>
        <w:rPr>
          <w:rFonts w:ascii="Palatino Linotype" w:eastAsia="Palatino Linotype" w:hAnsi="Palatino Linotype" w:cs="Palatino Linotype"/>
          <w:sz w:val="20"/>
          <w:szCs w:val="20"/>
        </w:rPr>
        <w:t>ich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they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ned</w:t>
      </w:r>
      <w:proofErr w:type="gramEnd"/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.</w:t>
      </w:r>
    </w:p>
    <w:p w14:paraId="713B7EC4" w14:textId="77777777" w:rsidR="001C3088" w:rsidRDefault="001C3088">
      <w:pPr>
        <w:spacing w:before="1" w:after="0" w:line="160" w:lineRule="exact"/>
        <w:rPr>
          <w:sz w:val="16"/>
          <w:szCs w:val="16"/>
        </w:rPr>
      </w:pPr>
    </w:p>
    <w:p w14:paraId="127B13A7" w14:textId="77777777" w:rsidR="001C3088" w:rsidRDefault="00F6259B">
      <w:pPr>
        <w:spacing w:after="0" w:line="240" w:lineRule="exact"/>
        <w:ind w:left="1320" w:right="173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not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cu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rentl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sh</w:t>
      </w:r>
      <w:r>
        <w:rPr>
          <w:rFonts w:ascii="Palatino Linotype" w:eastAsia="Palatino Linotype" w:hAnsi="Palatino Linotype" w:cs="Palatino Linotype"/>
          <w:sz w:val="20"/>
          <w:szCs w:val="20"/>
        </w:rPr>
        <w:t>ip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any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GCVs.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6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can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dd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our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if 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di</w:t>
      </w:r>
      <w:r>
        <w:rPr>
          <w:rFonts w:ascii="Palatino Linotype" w:eastAsia="Palatino Linotype" w:hAnsi="Palatino Linotype" w:cs="Palatino Linotype"/>
          <w:sz w:val="20"/>
          <w:szCs w:val="20"/>
        </w:rPr>
        <w:t>sc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ou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nee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ad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ones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as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implement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policies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1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16AD9742" w14:textId="77777777" w:rsidR="001C3088" w:rsidRDefault="001C3088">
      <w:pPr>
        <w:spacing w:before="2" w:after="0" w:line="140" w:lineRule="exact"/>
        <w:rPr>
          <w:sz w:val="14"/>
          <w:szCs w:val="14"/>
        </w:rPr>
      </w:pPr>
    </w:p>
    <w:p w14:paraId="1C906B30" w14:textId="77777777" w:rsidR="001C3088" w:rsidRDefault="00F6259B">
      <w:pPr>
        <w:spacing w:after="0" w:line="240" w:lineRule="auto"/>
        <w:ind w:left="132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access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w w:val="99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w w:val="99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w w:val="99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w w:val="99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w w:val="99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21"/>
          <w:sz w:val="20"/>
          <w:szCs w:val="20"/>
        </w:rPr>
        <w:t>’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GCV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z w:val="20"/>
          <w:szCs w:val="20"/>
        </w:rPr>
        <w:t>an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ger:</w:t>
      </w:r>
    </w:p>
    <w:p w14:paraId="6B6CCA5B" w14:textId="77777777" w:rsidR="001C3088" w:rsidRDefault="001C3088">
      <w:pPr>
        <w:spacing w:before="17" w:after="0" w:line="200" w:lineRule="exact"/>
        <w:rPr>
          <w:sz w:val="20"/>
          <w:szCs w:val="20"/>
        </w:rPr>
      </w:pPr>
    </w:p>
    <w:p w14:paraId="479BEE8F" w14:textId="77777777" w:rsidR="001C3088" w:rsidRDefault="00F6259B">
      <w:pPr>
        <w:spacing w:after="0" w:line="240" w:lineRule="auto"/>
        <w:ind w:left="151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pict w14:anchorId="48DBF871">
          <v:shape id="_x0000_i1034" type="#_x0000_t75" style="width:13.15pt;height:13.15pt;mso-position-horizontal-relative:char;mso-position-vertical-relative:line">
            <v:imagedata r:id="rId73" o:title=""/>
          </v:shape>
        </w:pic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sp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Identity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nager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Administration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ag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441BB433" w14:textId="77777777" w:rsidR="001C3088" w:rsidRDefault="001C3088">
      <w:pPr>
        <w:spacing w:after="0"/>
        <w:sectPr w:rsidR="001C3088">
          <w:pgSz w:w="12240" w:h="15840"/>
          <w:pgMar w:top="1000" w:right="1160" w:bottom="700" w:left="800" w:header="0" w:footer="708" w:gutter="0"/>
          <w:cols w:space="720"/>
        </w:sectPr>
      </w:pPr>
    </w:p>
    <w:p w14:paraId="75DCD09B" w14:textId="77777777" w:rsidR="001C3088" w:rsidRDefault="00F6259B">
      <w:pPr>
        <w:spacing w:before="43" w:after="0" w:line="240" w:lineRule="auto"/>
        <w:ind w:left="59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lastRenderedPageBreak/>
        <w:t xml:space="preserve">2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proofErr w:type="gramEnd"/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that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contains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whose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opertie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z w:val="20"/>
          <w:szCs w:val="20"/>
        </w:rPr>
        <w:t>ou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ant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edit.</w:t>
      </w:r>
    </w:p>
    <w:p w14:paraId="333BC079" w14:textId="77777777" w:rsidR="001C3088" w:rsidRDefault="00F6259B">
      <w:pPr>
        <w:spacing w:before="60" w:after="0" w:line="240" w:lineRule="auto"/>
        <w:ind w:left="907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2a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proofErr w:type="gramEnd"/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min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st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b/>
          <w:bCs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ty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Overvie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1653A6AB" w14:textId="77777777" w:rsidR="001C3088" w:rsidRDefault="00F6259B">
      <w:pPr>
        <w:spacing w:before="78" w:after="0" w:line="240" w:lineRule="exact"/>
        <w:ind w:left="1240" w:right="188" w:hanging="344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2b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If</w:t>
      </w:r>
      <w:proofErr w:type="gramEnd"/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not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is</w:t>
      </w:r>
      <w:r>
        <w:rPr>
          <w:rFonts w:ascii="Palatino Linotype" w:eastAsia="Palatino Linotype" w:hAnsi="Palatino Linotype" w:cs="Palatino Linotype"/>
          <w:sz w:val="20"/>
          <w:szCs w:val="20"/>
        </w:rPr>
        <w:t>ted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iv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b/>
          <w:bCs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Set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b/>
          <w:bCs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tab,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us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Search</w:t>
      </w:r>
      <w:r>
        <w:rPr>
          <w:rFonts w:ascii="Palatino Linotype" w:eastAsia="Palatino Linotype" w:hAnsi="Palatino Linotype" w:cs="Palatino Linotype"/>
          <w:b/>
          <w:bCs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eld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and 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lay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222DB741" w14:textId="77777777" w:rsidR="001C3088" w:rsidRDefault="00F6259B">
      <w:pPr>
        <w:spacing w:before="72" w:after="0" w:line="240" w:lineRule="auto"/>
        <w:ind w:left="907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2c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proofErr w:type="gramEnd"/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open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rvie</w:t>
      </w:r>
      <w:r>
        <w:rPr>
          <w:rFonts w:ascii="Palatino Linotype" w:eastAsia="Palatino Linotype" w:hAnsi="Palatino Linotype" w:cs="Palatino Linotype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page.</w:t>
      </w:r>
    </w:p>
    <w:p w14:paraId="4EDBF6E1" w14:textId="77777777" w:rsidR="001C3088" w:rsidRDefault="00F6259B">
      <w:pPr>
        <w:spacing w:before="60" w:after="0" w:line="240" w:lineRule="auto"/>
        <w:ind w:left="59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3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Loca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proofErr w:type="gramEnd"/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icon,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z w:val="20"/>
          <w:szCs w:val="20"/>
        </w:rPr>
        <w:t>per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right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ner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icon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sp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y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Actions</w:t>
      </w:r>
    </w:p>
    <w:p w14:paraId="679AED67" w14:textId="77777777" w:rsidR="001C3088" w:rsidRDefault="00F6259B">
      <w:pPr>
        <w:spacing w:after="0" w:line="240" w:lineRule="exact"/>
        <w:ind w:left="82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spacing w:val="-1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nu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6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then</w:t>
      </w:r>
      <w:r>
        <w:rPr>
          <w:rFonts w:ascii="Palatino Linotype" w:eastAsia="Palatino Linotype" w:hAnsi="Palatino Linotype" w:cs="Palatino Linotype"/>
          <w:spacing w:val="-3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click</w:t>
      </w:r>
      <w:r>
        <w:rPr>
          <w:rFonts w:ascii="Palatino Linotype" w:eastAsia="Palatino Linotype" w:hAnsi="Palatino Linotype" w:cs="Palatino Linotype"/>
          <w:spacing w:val="-4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position w:val="1"/>
          <w:sz w:val="20"/>
          <w:szCs w:val="20"/>
        </w:rPr>
        <w:t>Edit</w:t>
      </w:r>
      <w:r>
        <w:rPr>
          <w:rFonts w:ascii="Palatino Linotype" w:eastAsia="Palatino Linotype" w:hAnsi="Palatino Linotype" w:cs="Palatino Linotype"/>
          <w:b/>
          <w:bCs/>
          <w:spacing w:val="-3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position w:val="1"/>
          <w:sz w:val="20"/>
          <w:szCs w:val="20"/>
        </w:rPr>
        <w:t>Propertie</w:t>
      </w:r>
      <w:r>
        <w:rPr>
          <w:rFonts w:ascii="Palatino Linotype" w:eastAsia="Palatino Linotype" w:hAnsi="Palatino Linotype" w:cs="Palatino Linotype"/>
          <w:b/>
          <w:bCs/>
          <w:spacing w:val="1"/>
          <w:position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.</w:t>
      </w:r>
    </w:p>
    <w:p w14:paraId="3D927630" w14:textId="77777777" w:rsidR="001C3088" w:rsidRDefault="00F6259B">
      <w:pPr>
        <w:spacing w:before="60" w:after="0" w:line="240" w:lineRule="auto"/>
        <w:ind w:left="820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or</w:t>
      </w:r>
      <w:proofErr w:type="gramEnd"/>
    </w:p>
    <w:p w14:paraId="36CCED40" w14:textId="77777777" w:rsidR="001C3088" w:rsidRDefault="00F6259B">
      <w:pPr>
        <w:spacing w:before="60" w:after="0" w:line="355" w:lineRule="auto"/>
        <w:ind w:left="400" w:right="1041" w:firstLine="4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dd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GCV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set,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b/>
          <w:bCs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Edit</w:t>
      </w:r>
      <w:r>
        <w:rPr>
          <w:rFonts w:ascii="Palatino Linotype" w:eastAsia="Palatino Linotype" w:hAnsi="Palatino Linotype" w:cs="Palatino Linotype"/>
          <w:b/>
          <w:bCs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er</w:t>
      </w:r>
      <w:r>
        <w:rPr>
          <w:rFonts w:ascii="Palatino Linotype" w:eastAsia="Palatino Linotype" w:hAnsi="Palatino Linotype" w:cs="Palatino Linotype"/>
          <w:b/>
          <w:bCs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Set</w:t>
      </w:r>
      <w:r>
        <w:rPr>
          <w:rFonts w:ascii="Palatino Linotype" w:eastAsia="Palatino Linotype" w:hAnsi="Palatino Linotype" w:cs="Palatino Linotype"/>
          <w:b/>
          <w:bCs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propertie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 xml:space="preserve">. </w:t>
      </w:r>
      <w:r>
        <w:rPr>
          <w:rFonts w:ascii="Palatino Linotype" w:eastAsia="Palatino Linotype" w:hAnsi="Palatino Linotype" w:cs="Palatino Linotype"/>
          <w:spacing w:val="-13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access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w w:val="99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w w:val="99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w w:val="99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w w:val="99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w w:val="99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3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21"/>
          <w:sz w:val="20"/>
          <w:szCs w:val="20"/>
        </w:rPr>
        <w:t>’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GCV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De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gn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er:</w:t>
      </w:r>
    </w:p>
    <w:p w14:paraId="6EB6739C" w14:textId="77777777" w:rsidR="001C3088" w:rsidRDefault="00F6259B">
      <w:pPr>
        <w:spacing w:before="11" w:after="0" w:line="240" w:lineRule="auto"/>
        <w:ind w:left="59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1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proofErr w:type="gramEnd"/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proje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Mod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le</w:t>
      </w:r>
      <w:r>
        <w:rPr>
          <w:rFonts w:ascii="Palatino Linotype" w:eastAsia="Palatino Linotype" w:hAnsi="Palatino Linotype" w:cs="Palatino Linotype"/>
          <w:spacing w:val="-12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687E0CD3" w14:textId="77777777" w:rsidR="001C3088" w:rsidRDefault="001C3088">
      <w:pPr>
        <w:spacing w:before="7" w:after="0" w:line="130" w:lineRule="exact"/>
        <w:rPr>
          <w:sz w:val="13"/>
          <w:szCs w:val="13"/>
        </w:rPr>
      </w:pPr>
    </w:p>
    <w:p w14:paraId="46BEDCE2" w14:textId="77777777" w:rsidR="001C3088" w:rsidRDefault="00F6259B">
      <w:pPr>
        <w:spacing w:after="0" w:line="293" w:lineRule="auto"/>
        <w:ind w:left="820" w:right="508" w:hanging="227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19"/>
          <w:szCs w:val="19"/>
        </w:rPr>
        <w:t xml:space="preserve">2 </w:t>
      </w:r>
      <w:r>
        <w:rPr>
          <w:rFonts w:ascii="Arial" w:eastAsia="Arial" w:hAnsi="Arial" w:cs="Arial"/>
          <w:b/>
          <w:bCs/>
          <w:spacing w:val="15"/>
          <w:sz w:val="19"/>
          <w:szCs w:val="19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Right</w:t>
      </w:r>
      <w:proofErr w:type="gramEnd"/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‐</w:t>
      </w:r>
      <w:r>
        <w:rPr>
          <w:rFonts w:ascii="Palatino Linotype" w:eastAsia="Palatino Linotype" w:hAnsi="Palatino Linotype" w:cs="Palatino Linotype"/>
          <w:sz w:val="20"/>
          <w:szCs w:val="20"/>
        </w:rPr>
        <w:t>cli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c</w:t>
      </w:r>
      <w:r>
        <w:rPr>
          <w:rFonts w:ascii="Palatino Linotype" w:eastAsia="Palatino Linotype" w:hAnsi="Palatino Linotype" w:cs="Palatino Linotype"/>
          <w:sz w:val="20"/>
          <w:szCs w:val="20"/>
        </w:rPr>
        <w:t>k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icon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pict w14:anchorId="39D6F14D">
          <v:shape id="_x0000_i1035" type="#_x0000_t75" style="width:11.75pt;height:11.75pt;mso-position-horizontal-relative:char;mso-position-vertical-relative:line">
            <v:imagedata r:id="rId74" o:title=""/>
          </v:shape>
        </w:pic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or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ne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then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ct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Properties</w:t>
      </w:r>
      <w:r>
        <w:rPr>
          <w:rFonts w:ascii="Palatino Linotype" w:eastAsia="Palatino Linotype" w:hAnsi="Palatino Linotype" w:cs="Palatino Linotype"/>
          <w:b/>
          <w:bCs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&gt;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oba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b/>
          <w:bCs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Configuration</w:t>
      </w:r>
      <w:r>
        <w:rPr>
          <w:rFonts w:ascii="Palatino Linotype" w:eastAsia="Palatino Linotype" w:hAnsi="Palatino Linotype" w:cs="Palatino Linotype"/>
          <w:b/>
          <w:bCs/>
          <w:spacing w:val="-1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-21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al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es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proofErr w:type="gramStart"/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or</w:t>
      </w:r>
      <w:proofErr w:type="gramEnd"/>
    </w:p>
    <w:p w14:paraId="232CA8F6" w14:textId="77777777" w:rsidR="001C3088" w:rsidRDefault="00F6259B">
      <w:pPr>
        <w:spacing w:before="75" w:after="0" w:line="240" w:lineRule="auto"/>
        <w:ind w:left="82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add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GCV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to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,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right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‐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set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ico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pict w14:anchorId="05F3E02E">
          <v:shape id="_x0000_i1036" type="#_x0000_t75" style="width:18.7pt;height:15.9pt;mso-position-horizontal-relative:char;mso-position-vertical-relative:line">
            <v:imagedata r:id="rId75" o:title=""/>
          </v:shape>
        </w:pict>
      </w:r>
      <w:r>
        <w:rPr>
          <w:rFonts w:ascii="Palatino Linotype" w:eastAsia="Palatino Linotype" w:hAnsi="Palatino Linotype" w:cs="Palatino Linotype"/>
          <w:sz w:val="20"/>
          <w:szCs w:val="20"/>
        </w:rPr>
        <w:t>, then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click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P</w:t>
      </w:r>
      <w:r>
        <w:rPr>
          <w:rFonts w:ascii="Palatino Linotype" w:eastAsia="Palatino Linotype" w:hAnsi="Palatino Linotype" w:cs="Palatino Linotype"/>
          <w:b/>
          <w:bCs/>
          <w:spacing w:val="-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opert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es</w:t>
      </w:r>
      <w:r>
        <w:rPr>
          <w:rFonts w:ascii="Palatino Linotype" w:eastAsia="Palatino Linotype" w:hAnsi="Palatino Linotype" w:cs="Palatino Linotype"/>
          <w:b/>
          <w:bCs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&gt;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spacing w:val="1"/>
          <w:sz w:val="20"/>
          <w:szCs w:val="20"/>
        </w:rPr>
        <w:t>GCV</w:t>
      </w: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.</w:t>
      </w:r>
    </w:p>
    <w:p w14:paraId="035ABD90" w14:textId="77777777" w:rsidR="001C3088" w:rsidRDefault="001C3088">
      <w:pPr>
        <w:spacing w:after="0"/>
        <w:sectPr w:rsidR="001C3088">
          <w:pgSz w:w="12240" w:h="15840"/>
          <w:pgMar w:top="980" w:right="1020" w:bottom="900" w:left="1720" w:header="0" w:footer="708" w:gutter="0"/>
          <w:cols w:space="720"/>
        </w:sectPr>
      </w:pPr>
    </w:p>
    <w:p w14:paraId="4B26E8C5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2EBCB4E5" w14:textId="77777777" w:rsidR="001C3088" w:rsidRDefault="001C3088">
      <w:pPr>
        <w:spacing w:after="0"/>
        <w:sectPr w:rsidR="001C3088">
          <w:pgSz w:w="12240" w:h="15840"/>
          <w:pgMar w:top="1480" w:right="1720" w:bottom="700" w:left="800" w:header="0" w:footer="708" w:gutter="0"/>
          <w:cols w:space="720"/>
        </w:sectPr>
      </w:pPr>
    </w:p>
    <w:p w14:paraId="18747B2D" w14:textId="77777777" w:rsidR="001C3088" w:rsidRDefault="00F6259B">
      <w:pPr>
        <w:tabs>
          <w:tab w:val="left" w:pos="1140"/>
        </w:tabs>
        <w:spacing w:after="0" w:line="1282" w:lineRule="exact"/>
        <w:ind w:left="108" w:right="-20"/>
        <w:rPr>
          <w:rFonts w:ascii="Arial" w:eastAsia="Arial" w:hAnsi="Arial" w:cs="Arial"/>
          <w:sz w:val="46"/>
          <w:szCs w:val="46"/>
        </w:rPr>
      </w:pPr>
      <w:r>
        <w:pict w14:anchorId="77EC09F1">
          <v:group id="_x0000_s1044" style="position:absolute;left:0;text-align:left;margin-left:24pt;margin-top:51.95pt;width:526.7pt;height:.1pt;z-index:-2155;mso-position-horizontal-relative:page;mso-position-vertical-relative:page" coordorigin="480,1040" coordsize="10535,2">
            <v:shape id="_x0000_s1045" style="position:absolute;left:480;top:1040;width:10535;height:2" coordorigin="480,1040" coordsize="10535,0" path="m480,1040l11015,1040e" filled="f" strokeweight="1.6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position w:val="-1"/>
          <w:sz w:val="116"/>
          <w:szCs w:val="116"/>
        </w:rPr>
        <w:t>B</w:t>
      </w:r>
      <w:r>
        <w:rPr>
          <w:rFonts w:ascii="Arial" w:eastAsia="Arial" w:hAnsi="Arial" w:cs="Arial"/>
          <w:position w:val="-1"/>
          <w:sz w:val="116"/>
          <w:szCs w:val="116"/>
        </w:rPr>
        <w:tab/>
      </w:r>
      <w:r>
        <w:rPr>
          <w:rFonts w:ascii="Arial" w:eastAsia="Arial" w:hAnsi="Arial" w:cs="Arial"/>
          <w:color w:val="FFFF00"/>
          <w:spacing w:val="-2"/>
          <w:w w:val="18"/>
          <w:position w:val="48"/>
          <w:sz w:val="3"/>
          <w:szCs w:val="3"/>
        </w:rPr>
        <w:t>B</w:t>
      </w:r>
      <w:r>
        <w:rPr>
          <w:rFonts w:ascii="Arial" w:eastAsia="Arial" w:hAnsi="Arial" w:cs="Arial"/>
          <w:b/>
          <w:bCs/>
          <w:color w:val="000000"/>
          <w:spacing w:val="-25"/>
          <w:w w:val="99"/>
          <w:position w:val="46"/>
          <w:sz w:val="46"/>
          <w:szCs w:val="46"/>
        </w:rPr>
        <w:t>T</w:t>
      </w:r>
      <w:r>
        <w:rPr>
          <w:rFonts w:ascii="Arial" w:eastAsia="Arial" w:hAnsi="Arial" w:cs="Arial"/>
          <w:b/>
          <w:bCs/>
          <w:color w:val="000000"/>
          <w:w w:val="99"/>
          <w:position w:val="46"/>
          <w:sz w:val="46"/>
          <w:szCs w:val="46"/>
        </w:rPr>
        <w:t>race</w:t>
      </w:r>
      <w:r>
        <w:rPr>
          <w:rFonts w:ascii="Arial" w:eastAsia="Arial" w:hAnsi="Arial" w:cs="Arial"/>
          <w:b/>
          <w:bCs/>
          <w:color w:val="000000"/>
          <w:position w:val="46"/>
          <w:sz w:val="46"/>
          <w:szCs w:val="46"/>
        </w:rPr>
        <w:t xml:space="preserve"> Levels</w:t>
      </w:r>
    </w:p>
    <w:p w14:paraId="47A639D9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4F062521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39CB4106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458A5B72" w14:textId="77777777" w:rsidR="001C3088" w:rsidRDefault="001C3088">
      <w:pPr>
        <w:spacing w:before="1" w:after="0" w:line="240" w:lineRule="exact"/>
        <w:rPr>
          <w:sz w:val="24"/>
          <w:szCs w:val="24"/>
        </w:rPr>
      </w:pPr>
    </w:p>
    <w:p w14:paraId="67E2FD34" w14:textId="77777777" w:rsidR="001C3088" w:rsidRDefault="00F6259B">
      <w:pPr>
        <w:spacing w:after="0" w:line="266" w:lineRule="exact"/>
        <w:ind w:left="114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supports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owin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trace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le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z w:val="20"/>
          <w:szCs w:val="20"/>
        </w:rPr>
        <w:t>:</w:t>
      </w:r>
    </w:p>
    <w:p w14:paraId="0A189719" w14:textId="77777777" w:rsidR="001C3088" w:rsidRDefault="001C3088">
      <w:pPr>
        <w:spacing w:before="5" w:after="0" w:line="120" w:lineRule="exact"/>
        <w:rPr>
          <w:sz w:val="12"/>
          <w:szCs w:val="12"/>
        </w:rPr>
      </w:pPr>
    </w:p>
    <w:p w14:paraId="6C696070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21A59808" w14:textId="77777777" w:rsidR="001C3088" w:rsidRDefault="00F6259B">
      <w:pPr>
        <w:tabs>
          <w:tab w:val="left" w:pos="2960"/>
        </w:tabs>
        <w:spacing w:before="37" w:after="0" w:line="240" w:lineRule="auto"/>
        <w:ind w:left="1140" w:right="-20"/>
        <w:rPr>
          <w:rFonts w:ascii="Arial" w:eastAsia="Arial" w:hAnsi="Arial" w:cs="Arial"/>
          <w:sz w:val="18"/>
          <w:szCs w:val="18"/>
        </w:rPr>
      </w:pPr>
      <w:r>
        <w:pict w14:anchorId="35465C76">
          <v:group id="_x0000_s1042" style="position:absolute;left:0;text-align:left;margin-left:106pt;margin-top:-3.65pt;width:444.95pt;height:.1pt;z-index:-2154;mso-position-horizontal-relative:page" coordorigin="2120,-73" coordsize="8899,2">
            <v:shape id="_x0000_s1043" style="position:absolute;left:2120;top:-73;width:8899;height:2" coordorigin="2120,-73" coordsize="8899,0" path="m2120,-73l11020,-73e" filled="f" strokeweight="1.1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L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v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e</w:t>
      </w:r>
      <w:r>
        <w:rPr>
          <w:rFonts w:ascii="Arial" w:eastAsia="Arial" w:hAnsi="Arial" w:cs="Arial"/>
          <w:b/>
          <w:bCs/>
          <w:sz w:val="18"/>
          <w:szCs w:val="18"/>
        </w:rPr>
        <w:t>l</w:t>
      </w:r>
      <w:r>
        <w:rPr>
          <w:rFonts w:ascii="Arial" w:eastAsia="Arial" w:hAnsi="Arial" w:cs="Arial"/>
          <w:b/>
          <w:bCs/>
          <w:sz w:val="18"/>
          <w:szCs w:val="18"/>
        </w:rPr>
        <w:tab/>
        <w:t>D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sc</w:t>
      </w:r>
      <w:r>
        <w:rPr>
          <w:rFonts w:ascii="Arial" w:eastAsia="Arial" w:hAnsi="Arial" w:cs="Arial"/>
          <w:b/>
          <w:bCs/>
          <w:sz w:val="18"/>
          <w:szCs w:val="18"/>
        </w:rPr>
        <w:t>r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ip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t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on</w:t>
      </w:r>
    </w:p>
    <w:p w14:paraId="68C641BF" w14:textId="77777777" w:rsidR="001C3088" w:rsidRDefault="001C3088">
      <w:pPr>
        <w:spacing w:before="13" w:after="0" w:line="200" w:lineRule="exact"/>
        <w:rPr>
          <w:sz w:val="20"/>
          <w:szCs w:val="20"/>
        </w:rPr>
      </w:pPr>
    </w:p>
    <w:p w14:paraId="18D52A3C" w14:textId="77777777" w:rsidR="001C3088" w:rsidRDefault="00F6259B">
      <w:pPr>
        <w:tabs>
          <w:tab w:val="left" w:pos="2960"/>
        </w:tabs>
        <w:spacing w:after="0" w:line="240" w:lineRule="auto"/>
        <w:ind w:left="1140" w:right="-20"/>
        <w:rPr>
          <w:rFonts w:ascii="Arial" w:eastAsia="Arial" w:hAnsi="Arial" w:cs="Arial"/>
          <w:sz w:val="18"/>
          <w:szCs w:val="18"/>
        </w:rPr>
      </w:pPr>
      <w:r>
        <w:pict w14:anchorId="6755E2B9">
          <v:group id="_x0000_s1040" style="position:absolute;left:0;text-align:left;margin-left:106pt;margin-top:-3.5pt;width:444.95pt;height:.1pt;z-index:-2153;mso-position-horizontal-relative:page" coordorigin="2120,-71" coordsize="8899,2">
            <v:shape id="_x0000_s1041" style="position:absolute;left:2120;top:-71;width:8899;height:2" coordorigin="2120,-71" coordsize="8899,0" path="m2120,-71l11020,-71e" filled="f" strokeweight="1.1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ab/>
        <w:t>Mi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l </w:t>
      </w:r>
      <w:r>
        <w:rPr>
          <w:rFonts w:ascii="Arial" w:eastAsia="Arial" w:hAnsi="Arial" w:cs="Arial"/>
          <w:spacing w:val="-7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ac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</w:p>
    <w:p w14:paraId="44C1FE36" w14:textId="77777777" w:rsidR="001C3088" w:rsidRDefault="001C3088">
      <w:pPr>
        <w:spacing w:before="3" w:after="0" w:line="170" w:lineRule="exact"/>
        <w:rPr>
          <w:sz w:val="17"/>
          <w:szCs w:val="17"/>
        </w:rPr>
      </w:pPr>
    </w:p>
    <w:p w14:paraId="61424338" w14:textId="77777777" w:rsidR="001C3088" w:rsidRDefault="00F6259B">
      <w:pPr>
        <w:tabs>
          <w:tab w:val="left" w:pos="2960"/>
        </w:tabs>
        <w:spacing w:after="0" w:line="240" w:lineRule="auto"/>
        <w:ind w:left="114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</w:t>
      </w:r>
      <w:r>
        <w:rPr>
          <w:rFonts w:ascii="Arial" w:eastAsia="Arial" w:hAnsi="Arial" w:cs="Arial"/>
          <w:sz w:val="18"/>
          <w:szCs w:val="18"/>
        </w:rPr>
        <w:tab/>
        <w:t>Previ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vel a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 RSA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API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ptions</w:t>
      </w:r>
    </w:p>
    <w:p w14:paraId="4619A0DF" w14:textId="77777777" w:rsidR="001C3088" w:rsidRDefault="001C3088">
      <w:pPr>
        <w:spacing w:before="3" w:after="0" w:line="170" w:lineRule="exact"/>
        <w:rPr>
          <w:sz w:val="17"/>
          <w:szCs w:val="17"/>
        </w:rPr>
      </w:pPr>
    </w:p>
    <w:p w14:paraId="603D6992" w14:textId="77777777" w:rsidR="001C3088" w:rsidRDefault="00F6259B">
      <w:pPr>
        <w:tabs>
          <w:tab w:val="left" w:pos="2960"/>
        </w:tabs>
        <w:spacing w:after="0" w:line="240" w:lineRule="auto"/>
        <w:ind w:left="114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3</w:t>
      </w:r>
      <w:r>
        <w:rPr>
          <w:rFonts w:ascii="Arial" w:eastAsia="Arial" w:hAnsi="Arial" w:cs="Arial"/>
          <w:sz w:val="18"/>
          <w:szCs w:val="18"/>
        </w:rPr>
        <w:tab/>
        <w:t>Previous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level and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3"/>
          <w:sz w:val="18"/>
          <w:szCs w:val="18"/>
        </w:rPr>
        <w:t>f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errors (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nk</w:t>
      </w:r>
      <w:r>
        <w:rPr>
          <w:rFonts w:ascii="Arial" w:eastAsia="Arial" w:hAnsi="Arial" w:cs="Arial"/>
          <w:spacing w:val="-1"/>
          <w:sz w:val="18"/>
          <w:szCs w:val="18"/>
        </w:rPr>
        <w:t>no</w:t>
      </w:r>
      <w:r>
        <w:rPr>
          <w:rFonts w:ascii="Arial" w:eastAsia="Arial" w:hAnsi="Arial" w:cs="Arial"/>
          <w:sz w:val="18"/>
          <w:szCs w:val="18"/>
        </w:rPr>
        <w:t>wn a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tri</w:t>
      </w:r>
      <w:r>
        <w:rPr>
          <w:rFonts w:ascii="Arial" w:eastAsia="Arial" w:hAnsi="Arial" w:cs="Arial"/>
          <w:spacing w:val="-1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 xml:space="preserve">e, </w:t>
      </w:r>
      <w:r>
        <w:rPr>
          <w:rFonts w:ascii="Arial" w:eastAsia="Arial" w:hAnsi="Arial" w:cs="Arial"/>
          <w:spacing w:val="-1"/>
          <w:sz w:val="18"/>
          <w:szCs w:val="18"/>
        </w:rPr>
        <w:t>qu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e</w:t>
      </w:r>
      <w:r>
        <w:rPr>
          <w:rFonts w:ascii="Arial" w:eastAsia="Arial" w:hAnsi="Arial" w:cs="Arial"/>
          <w:sz w:val="18"/>
          <w:szCs w:val="18"/>
        </w:rPr>
        <w:t>rr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rs)</w:t>
      </w:r>
    </w:p>
    <w:p w14:paraId="2F07E8B9" w14:textId="77777777" w:rsidR="001C3088" w:rsidRDefault="001C3088">
      <w:pPr>
        <w:spacing w:before="2" w:after="0" w:line="170" w:lineRule="exact"/>
        <w:rPr>
          <w:sz w:val="17"/>
          <w:szCs w:val="17"/>
        </w:rPr>
      </w:pPr>
    </w:p>
    <w:p w14:paraId="5D77BD26" w14:textId="77777777" w:rsidR="001C3088" w:rsidRDefault="00F6259B">
      <w:pPr>
        <w:tabs>
          <w:tab w:val="left" w:pos="2960"/>
        </w:tabs>
        <w:spacing w:after="0" w:line="203" w:lineRule="exact"/>
        <w:ind w:left="1140" w:right="-20"/>
        <w:rPr>
          <w:rFonts w:ascii="Arial" w:eastAsia="Arial" w:hAnsi="Arial" w:cs="Arial"/>
          <w:sz w:val="18"/>
          <w:szCs w:val="18"/>
        </w:rPr>
      </w:pPr>
      <w:r>
        <w:pict w14:anchorId="64E7B476">
          <v:group id="_x0000_s1038" style="position:absolute;left:0;text-align:left;margin-left:106pt;margin-top:15.45pt;width:444.95pt;height:.1pt;z-index:-2152;mso-position-horizontal-relative:page" coordorigin="2120,310" coordsize="8899,2">
            <v:shape id="_x0000_s1039" style="position:absolute;left:2120;top:310;width:8899;height:2" coordorigin="2120,310" coordsize="8899,0" path="m2120,310l11020,310e" filled="f" strokeweight="1.12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1"/>
          <w:sz w:val="18"/>
          <w:szCs w:val="18"/>
        </w:rPr>
        <w:t>4</w:t>
      </w:r>
      <w:r>
        <w:rPr>
          <w:rFonts w:ascii="Arial" w:eastAsia="Arial" w:hAnsi="Arial" w:cs="Arial"/>
          <w:position w:val="-1"/>
          <w:sz w:val="18"/>
          <w:szCs w:val="18"/>
        </w:rPr>
        <w:tab/>
        <w:t>Previ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o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>u</w:t>
      </w:r>
      <w:r>
        <w:rPr>
          <w:rFonts w:ascii="Arial" w:eastAsia="Arial" w:hAnsi="Arial" w:cs="Arial"/>
          <w:position w:val="-1"/>
          <w:sz w:val="18"/>
          <w:szCs w:val="18"/>
        </w:rPr>
        <w:t>s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l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>e</w:t>
      </w:r>
      <w:r>
        <w:rPr>
          <w:rFonts w:ascii="Arial" w:eastAsia="Arial" w:hAnsi="Arial" w:cs="Arial"/>
          <w:position w:val="-1"/>
          <w:sz w:val="18"/>
          <w:szCs w:val="18"/>
        </w:rPr>
        <w:t>vel a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n</w:t>
      </w:r>
      <w:r>
        <w:rPr>
          <w:rFonts w:ascii="Arial" w:eastAsia="Arial" w:hAnsi="Arial" w:cs="Arial"/>
          <w:position w:val="-1"/>
          <w:sz w:val="18"/>
          <w:szCs w:val="18"/>
        </w:rPr>
        <w:t>d pub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l</w:t>
      </w:r>
      <w:r>
        <w:rPr>
          <w:rFonts w:ascii="Arial" w:eastAsia="Arial" w:hAnsi="Arial" w:cs="Arial"/>
          <w:position w:val="-1"/>
          <w:sz w:val="18"/>
          <w:szCs w:val="18"/>
        </w:rPr>
        <w:t>isher eve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n</w:t>
      </w:r>
      <w:r>
        <w:rPr>
          <w:rFonts w:ascii="Arial" w:eastAsia="Arial" w:hAnsi="Arial" w:cs="Arial"/>
          <w:position w:val="-1"/>
          <w:sz w:val="18"/>
          <w:szCs w:val="18"/>
        </w:rPr>
        <w:t>t i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n</w:t>
      </w:r>
      <w:r>
        <w:rPr>
          <w:rFonts w:ascii="Arial" w:eastAsia="Arial" w:hAnsi="Arial" w:cs="Arial"/>
          <w:position w:val="-1"/>
          <w:sz w:val="18"/>
          <w:szCs w:val="18"/>
        </w:rPr>
        <w:t>formati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o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>n</w:t>
      </w:r>
      <w:r>
        <w:rPr>
          <w:rFonts w:ascii="Arial" w:eastAsia="Arial" w:hAnsi="Arial" w:cs="Arial"/>
          <w:position w:val="-1"/>
          <w:sz w:val="18"/>
          <w:szCs w:val="18"/>
        </w:rPr>
        <w:t>.</w:t>
      </w:r>
    </w:p>
    <w:p w14:paraId="55A040A2" w14:textId="77777777" w:rsidR="001C3088" w:rsidRDefault="001C3088">
      <w:pPr>
        <w:spacing w:before="6" w:after="0" w:line="110" w:lineRule="exact"/>
        <w:rPr>
          <w:sz w:val="11"/>
          <w:szCs w:val="11"/>
        </w:rPr>
      </w:pPr>
    </w:p>
    <w:p w14:paraId="7FDC5AEB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4398E1EE" w14:textId="77777777" w:rsidR="001C3088" w:rsidRDefault="00F6259B">
      <w:pPr>
        <w:spacing w:after="0" w:line="263" w:lineRule="exact"/>
        <w:ind w:left="114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2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inform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tion</w:t>
      </w:r>
      <w:r>
        <w:rPr>
          <w:rFonts w:ascii="Palatino Linotype" w:eastAsia="Palatino Linotype" w:hAnsi="Palatino Linotype" w:cs="Palatino Linotype"/>
          <w:spacing w:val="-10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abo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5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set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ing</w:t>
      </w:r>
      <w:r>
        <w:rPr>
          <w:rFonts w:ascii="Palatino Linotype" w:eastAsia="Palatino Linotype" w:hAnsi="Palatino Linotype" w:cs="Palatino Linotype"/>
          <w:spacing w:val="-6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2"/>
          <w:position w:val="1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-1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trace</w:t>
      </w:r>
      <w:r>
        <w:rPr>
          <w:rFonts w:ascii="Palatino Linotype" w:eastAsia="Palatino Linotype" w:hAnsi="Palatino Linotype" w:cs="Palatino Linotype"/>
          <w:spacing w:val="-3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le</w:t>
      </w:r>
      <w:r>
        <w:rPr>
          <w:rFonts w:ascii="Palatino Linotype" w:eastAsia="Palatino Linotype" w:hAnsi="Palatino Linotype" w:cs="Palatino Linotype"/>
          <w:spacing w:val="-3"/>
          <w:position w:val="1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el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s,</w:t>
      </w:r>
      <w:r>
        <w:rPr>
          <w:rFonts w:ascii="Palatino Linotype" w:eastAsia="Palatino Linotype" w:hAnsi="Palatino Linotype" w:cs="Palatino Linotype"/>
          <w:spacing w:val="-6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“</w:t>
      </w:r>
      <w:hyperlink r:id="rId76" w:anchor="b1rc1vm">
        <w:r>
          <w:rPr>
            <w:rFonts w:ascii="Palatino Linotype" w:eastAsia="Palatino Linotype" w:hAnsi="Palatino Linotype" w:cs="Palatino Linotype"/>
            <w:color w:val="0000FF"/>
            <w:spacing w:val="-5"/>
            <w:position w:val="1"/>
            <w:sz w:val="20"/>
            <w:szCs w:val="20"/>
          </w:rPr>
          <w:t>V</w:t>
        </w:r>
        <w:r>
          <w:rPr>
            <w:rFonts w:ascii="Palatino Linotype" w:eastAsia="Palatino Linotype" w:hAnsi="Palatino Linotype" w:cs="Palatino Linotype"/>
            <w:color w:val="0000FF"/>
            <w:position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color w:val="0000FF"/>
            <w:spacing w:val="1"/>
            <w:position w:val="1"/>
            <w:sz w:val="20"/>
            <w:szCs w:val="20"/>
          </w:rPr>
          <w:t>ewi</w:t>
        </w:r>
        <w:r>
          <w:rPr>
            <w:rFonts w:ascii="Palatino Linotype" w:eastAsia="Palatino Linotype" w:hAnsi="Palatino Linotype" w:cs="Palatino Linotype"/>
            <w:color w:val="0000FF"/>
            <w:position w:val="1"/>
            <w:sz w:val="20"/>
            <w:szCs w:val="20"/>
          </w:rPr>
          <w:t>ng</w:t>
        </w:r>
        <w:r>
          <w:rPr>
            <w:rFonts w:ascii="Palatino Linotype" w:eastAsia="Palatino Linotype" w:hAnsi="Palatino Linotype" w:cs="Palatino Linotype"/>
            <w:color w:val="0000FF"/>
            <w:spacing w:val="-8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FF"/>
            <w:spacing w:val="1"/>
            <w:position w:val="1"/>
            <w:sz w:val="20"/>
            <w:szCs w:val="20"/>
          </w:rPr>
          <w:t>Ide</w:t>
        </w:r>
        <w:r>
          <w:rPr>
            <w:rFonts w:ascii="Palatino Linotype" w:eastAsia="Palatino Linotype" w:hAnsi="Palatino Linotype" w:cs="Palatino Linotype"/>
            <w:color w:val="0000FF"/>
            <w:spacing w:val="-1"/>
            <w:position w:val="1"/>
            <w:sz w:val="20"/>
            <w:szCs w:val="20"/>
          </w:rPr>
          <w:t>n</w:t>
        </w:r>
        <w:r>
          <w:rPr>
            <w:rFonts w:ascii="Palatino Linotype" w:eastAsia="Palatino Linotype" w:hAnsi="Palatino Linotype" w:cs="Palatino Linotype"/>
            <w:color w:val="0000FF"/>
            <w:spacing w:val="1"/>
            <w:position w:val="1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color w:val="0000FF"/>
            <w:position w:val="1"/>
            <w:sz w:val="20"/>
            <w:szCs w:val="20"/>
          </w:rPr>
          <w:t>i</w:t>
        </w:r>
        <w:r>
          <w:rPr>
            <w:rFonts w:ascii="Palatino Linotype" w:eastAsia="Palatino Linotype" w:hAnsi="Palatino Linotype" w:cs="Palatino Linotype"/>
            <w:color w:val="0000FF"/>
            <w:spacing w:val="1"/>
            <w:position w:val="1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color w:val="0000FF"/>
            <w:position w:val="1"/>
            <w:sz w:val="20"/>
            <w:szCs w:val="20"/>
          </w:rPr>
          <w:t>y</w:t>
        </w:r>
        <w:r>
          <w:rPr>
            <w:rFonts w:ascii="Palatino Linotype" w:eastAsia="Palatino Linotype" w:hAnsi="Palatino Linotype" w:cs="Palatino Linotype"/>
            <w:color w:val="0000FF"/>
            <w:spacing w:val="-7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FF"/>
            <w:position w:val="1"/>
            <w:sz w:val="20"/>
            <w:szCs w:val="20"/>
          </w:rPr>
          <w:t>M</w:t>
        </w:r>
        <w:r>
          <w:rPr>
            <w:rFonts w:ascii="Palatino Linotype" w:eastAsia="Palatino Linotype" w:hAnsi="Palatino Linotype" w:cs="Palatino Linotype"/>
            <w:color w:val="0000FF"/>
            <w:spacing w:val="1"/>
            <w:position w:val="1"/>
            <w:sz w:val="20"/>
            <w:szCs w:val="20"/>
          </w:rPr>
          <w:t>a</w:t>
        </w:r>
        <w:r>
          <w:rPr>
            <w:rFonts w:ascii="Palatino Linotype" w:eastAsia="Palatino Linotype" w:hAnsi="Palatino Linotype" w:cs="Palatino Linotype"/>
            <w:color w:val="0000FF"/>
            <w:position w:val="1"/>
            <w:sz w:val="20"/>
            <w:szCs w:val="20"/>
          </w:rPr>
          <w:t>nager</w:t>
        </w:r>
        <w:r>
          <w:rPr>
            <w:rFonts w:ascii="Palatino Linotype" w:eastAsia="Palatino Linotype" w:hAnsi="Palatino Linotype" w:cs="Palatino Linotype"/>
            <w:color w:val="0000FF"/>
            <w:spacing w:val="-7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color w:val="0000FF"/>
            <w:position w:val="1"/>
            <w:sz w:val="20"/>
            <w:szCs w:val="20"/>
          </w:rPr>
          <w:t>Proce</w:t>
        </w:r>
        <w:r>
          <w:rPr>
            <w:rFonts w:ascii="Palatino Linotype" w:eastAsia="Palatino Linotype" w:hAnsi="Palatino Linotype" w:cs="Palatino Linotype"/>
            <w:color w:val="0000FF"/>
            <w:spacing w:val="1"/>
            <w:position w:val="1"/>
            <w:sz w:val="20"/>
            <w:szCs w:val="20"/>
          </w:rPr>
          <w:t>s</w:t>
        </w:r>
        <w:r>
          <w:rPr>
            <w:rFonts w:ascii="Palatino Linotype" w:eastAsia="Palatino Linotype" w:hAnsi="Palatino Linotype" w:cs="Palatino Linotype"/>
            <w:color w:val="0000FF"/>
            <w:position w:val="1"/>
            <w:sz w:val="20"/>
            <w:szCs w:val="20"/>
          </w:rPr>
          <w:t>ses</w:t>
        </w:r>
      </w:hyperlink>
      <w:r>
        <w:rPr>
          <w:rFonts w:ascii="Palatino Linotype" w:eastAsia="Palatino Linotype" w:hAnsi="Palatino Linotype" w:cs="Palatino Linotype"/>
          <w:color w:val="000000"/>
          <w:position w:val="1"/>
          <w:sz w:val="20"/>
          <w:szCs w:val="20"/>
        </w:rPr>
        <w:t>”</w:t>
      </w:r>
      <w:r>
        <w:rPr>
          <w:rFonts w:ascii="Palatino Linotype" w:eastAsia="Palatino Linotype" w:hAnsi="Palatino Linotype" w:cs="Palatino Linotype"/>
          <w:color w:val="000000"/>
          <w:spacing w:val="-9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position w:val="1"/>
          <w:sz w:val="20"/>
          <w:szCs w:val="20"/>
        </w:rPr>
        <w:t>in</w:t>
      </w:r>
      <w:r>
        <w:rPr>
          <w:rFonts w:ascii="Palatino Linotype" w:eastAsia="Palatino Linotype" w:hAnsi="Palatino Linotype" w:cs="Palatino Linotype"/>
          <w:color w:val="000000"/>
          <w:spacing w:val="-1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position w:val="1"/>
          <w:sz w:val="20"/>
          <w:szCs w:val="20"/>
        </w:rPr>
        <w:t>the</w:t>
      </w:r>
    </w:p>
    <w:p w14:paraId="5B204B57" w14:textId="77777777" w:rsidR="001C3088" w:rsidRDefault="00F6259B">
      <w:pPr>
        <w:spacing w:after="0" w:line="240" w:lineRule="exact"/>
        <w:ind w:left="1140" w:right="-20"/>
        <w:rPr>
          <w:rFonts w:ascii="Palatino Linotype" w:eastAsia="Palatino Linotype" w:hAnsi="Palatino Linotype" w:cs="Palatino Linotype"/>
          <w:sz w:val="20"/>
          <w:szCs w:val="20"/>
        </w:rPr>
      </w:pPr>
      <w:hyperlink r:id="rId77" w:anchor="Front">
        <w:r>
          <w:rPr>
            <w:rFonts w:ascii="Palatino Linotype" w:eastAsia="Palatino Linotype" w:hAnsi="Palatino Linotype" w:cs="Palatino Linotype"/>
            <w:i/>
            <w:color w:val="0000FF"/>
            <w:spacing w:val="1"/>
            <w:position w:val="1"/>
            <w:sz w:val="20"/>
            <w:szCs w:val="20"/>
          </w:rPr>
          <w:t>Iden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ti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position w:val="1"/>
            <w:sz w:val="20"/>
            <w:szCs w:val="20"/>
          </w:rPr>
          <w:t>t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y</w:t>
        </w:r>
        <w:r>
          <w:rPr>
            <w:rFonts w:ascii="Palatino Linotype" w:eastAsia="Palatino Linotype" w:hAnsi="Palatino Linotype" w:cs="Palatino Linotype"/>
            <w:i/>
            <w:color w:val="0000FF"/>
            <w:spacing w:val="-6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Manager</w:t>
        </w:r>
        <w:r>
          <w:rPr>
            <w:rFonts w:ascii="Palatino Linotype" w:eastAsia="Palatino Linotype" w:hAnsi="Palatino Linotype" w:cs="Palatino Linotype"/>
            <w:i/>
            <w:color w:val="0000FF"/>
            <w:spacing w:val="-7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4.0.2</w:t>
        </w:r>
        <w:r>
          <w:rPr>
            <w:rFonts w:ascii="Palatino Linotype" w:eastAsia="Palatino Linotype" w:hAnsi="Palatino Linotype" w:cs="Palatino Linotype"/>
            <w:i/>
            <w:color w:val="0000FF"/>
            <w:spacing w:val="-4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Common</w:t>
        </w:r>
        <w:r>
          <w:rPr>
            <w:rFonts w:ascii="Palatino Linotype" w:eastAsia="Palatino Linotype" w:hAnsi="Palatino Linotype" w:cs="Palatino Linotype"/>
            <w:i/>
            <w:color w:val="0000FF"/>
            <w:spacing w:val="-6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Dri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position w:val="1"/>
            <w:sz w:val="20"/>
            <w:szCs w:val="20"/>
          </w:rPr>
          <w:t>v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er</w:t>
        </w:r>
        <w:r>
          <w:rPr>
            <w:rFonts w:ascii="Palatino Linotype" w:eastAsia="Palatino Linotype" w:hAnsi="Palatino Linotype" w:cs="Palatino Linotype"/>
            <w:i/>
            <w:color w:val="0000FF"/>
            <w:spacing w:val="-4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Administration</w:t>
        </w:r>
        <w:r>
          <w:rPr>
            <w:rFonts w:ascii="Palatino Linotype" w:eastAsia="Palatino Linotype" w:hAnsi="Palatino Linotype" w:cs="Palatino Linotype"/>
            <w:i/>
            <w:color w:val="0000FF"/>
            <w:spacing w:val="-13"/>
            <w:position w:val="1"/>
            <w:sz w:val="20"/>
            <w:szCs w:val="20"/>
          </w:rPr>
          <w:t xml:space="preserve"> 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Gui</w:t>
        </w:r>
        <w:r>
          <w:rPr>
            <w:rFonts w:ascii="Palatino Linotype" w:eastAsia="Palatino Linotype" w:hAnsi="Palatino Linotype" w:cs="Palatino Linotype"/>
            <w:i/>
            <w:color w:val="0000FF"/>
            <w:spacing w:val="1"/>
            <w:position w:val="1"/>
            <w:sz w:val="20"/>
            <w:szCs w:val="20"/>
          </w:rPr>
          <w:t>d</w:t>
        </w:r>
        <w:r>
          <w:rPr>
            <w:rFonts w:ascii="Palatino Linotype" w:eastAsia="Palatino Linotype" w:hAnsi="Palatino Linotype" w:cs="Palatino Linotype"/>
            <w:i/>
            <w:color w:val="0000FF"/>
            <w:position w:val="1"/>
            <w:sz w:val="20"/>
            <w:szCs w:val="20"/>
          </w:rPr>
          <w:t>e</w:t>
        </w:r>
      </w:hyperlink>
      <w:r>
        <w:rPr>
          <w:rFonts w:ascii="Palatino Linotype" w:eastAsia="Palatino Linotype" w:hAnsi="Palatino Linotype" w:cs="Palatino Linotype"/>
          <w:color w:val="000000"/>
          <w:position w:val="1"/>
          <w:sz w:val="20"/>
          <w:szCs w:val="20"/>
        </w:rPr>
        <w:t>.</w:t>
      </w:r>
    </w:p>
    <w:p w14:paraId="00F72752" w14:textId="77777777" w:rsidR="001C3088" w:rsidRDefault="001C3088">
      <w:pPr>
        <w:spacing w:after="0"/>
        <w:sectPr w:rsidR="001C3088">
          <w:footerReference w:type="even" r:id="rId78"/>
          <w:footerReference w:type="default" r:id="rId79"/>
          <w:pgSz w:w="12240" w:h="15840"/>
          <w:pgMar w:top="1080" w:right="1020" w:bottom="900" w:left="980" w:header="0" w:footer="708" w:gutter="0"/>
          <w:cols w:space="720"/>
        </w:sectPr>
      </w:pPr>
    </w:p>
    <w:p w14:paraId="24AC18AF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793BA546" w14:textId="77777777" w:rsidR="001C3088" w:rsidRDefault="001C3088">
      <w:pPr>
        <w:spacing w:after="0"/>
        <w:sectPr w:rsidR="001C3088">
          <w:pgSz w:w="12240" w:h="15840"/>
          <w:pgMar w:top="1480" w:right="1720" w:bottom="700" w:left="800" w:header="0" w:footer="708" w:gutter="0"/>
          <w:cols w:space="720"/>
        </w:sectPr>
      </w:pPr>
    </w:p>
    <w:p w14:paraId="00406083" w14:textId="77777777" w:rsidR="001C3088" w:rsidRDefault="00F6259B">
      <w:pPr>
        <w:tabs>
          <w:tab w:val="left" w:pos="1200"/>
        </w:tabs>
        <w:spacing w:after="0" w:line="1282" w:lineRule="exact"/>
        <w:ind w:left="110" w:right="-20"/>
        <w:rPr>
          <w:rFonts w:ascii="Arial" w:eastAsia="Arial" w:hAnsi="Arial" w:cs="Arial"/>
          <w:sz w:val="46"/>
          <w:szCs w:val="46"/>
        </w:rPr>
      </w:pPr>
      <w:r>
        <w:pict w14:anchorId="28030A3B">
          <v:group id="_x0000_s1036" style="position:absolute;left:0;text-align:left;margin-left:24pt;margin-top:51.95pt;width:526.7pt;height:.1pt;z-index:-2151;mso-position-horizontal-relative:page;mso-position-vertical-relative:page" coordorigin="480,1040" coordsize="10535,2">
            <v:shape id="_x0000_s1037" style="position:absolute;left:480;top:1040;width:10535;height:2" coordorigin="480,1040" coordsize="10535,0" path="m480,1040l11015,1040e" filled="f" strokeweight="1.6pt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position w:val="-1"/>
          <w:sz w:val="116"/>
          <w:szCs w:val="116"/>
        </w:rPr>
        <w:t>C</w:t>
      </w:r>
      <w:r>
        <w:rPr>
          <w:rFonts w:ascii="Arial" w:eastAsia="Arial" w:hAnsi="Arial" w:cs="Arial"/>
          <w:position w:val="-1"/>
          <w:sz w:val="116"/>
          <w:szCs w:val="116"/>
        </w:rPr>
        <w:tab/>
      </w:r>
      <w:r>
        <w:rPr>
          <w:rFonts w:ascii="Arial" w:eastAsia="Arial" w:hAnsi="Arial" w:cs="Arial"/>
          <w:color w:val="FFFF00"/>
          <w:spacing w:val="-3"/>
          <w:w w:val="18"/>
          <w:position w:val="48"/>
          <w:sz w:val="3"/>
          <w:szCs w:val="3"/>
        </w:rPr>
        <w:t>C</w:t>
      </w:r>
      <w:r>
        <w:rPr>
          <w:rFonts w:ascii="Arial" w:eastAsia="Arial" w:hAnsi="Arial" w:cs="Arial"/>
          <w:b/>
          <w:bCs/>
          <w:color w:val="000000"/>
          <w:w w:val="99"/>
          <w:position w:val="46"/>
          <w:sz w:val="46"/>
          <w:szCs w:val="46"/>
        </w:rPr>
        <w:t>RSA</w:t>
      </w:r>
      <w:r>
        <w:rPr>
          <w:rFonts w:ascii="Arial" w:eastAsia="Arial" w:hAnsi="Arial" w:cs="Arial"/>
          <w:b/>
          <w:bCs/>
          <w:color w:val="000000"/>
          <w:position w:val="46"/>
          <w:sz w:val="46"/>
          <w:szCs w:val="46"/>
        </w:rPr>
        <w:t xml:space="preserve"> Object</w:t>
      </w:r>
      <w:r>
        <w:rPr>
          <w:rFonts w:ascii="Arial" w:eastAsia="Arial" w:hAnsi="Arial" w:cs="Arial"/>
          <w:b/>
          <w:bCs/>
          <w:color w:val="000000"/>
          <w:spacing w:val="-14"/>
          <w:position w:val="46"/>
          <w:sz w:val="46"/>
          <w:szCs w:val="46"/>
        </w:rPr>
        <w:t xml:space="preserve"> </w:t>
      </w:r>
      <w:r>
        <w:rPr>
          <w:rFonts w:ascii="Arial" w:eastAsia="Arial" w:hAnsi="Arial" w:cs="Arial"/>
          <w:b/>
          <w:bCs/>
          <w:color w:val="000000"/>
          <w:position w:val="46"/>
          <w:sz w:val="46"/>
          <w:szCs w:val="46"/>
        </w:rPr>
        <w:t>Schema</w:t>
      </w:r>
    </w:p>
    <w:p w14:paraId="40C33704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1C225B7D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6D1C93C3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7C5D995F" w14:textId="77777777" w:rsidR="001C3088" w:rsidRDefault="001C3088">
      <w:pPr>
        <w:spacing w:before="1" w:after="0" w:line="240" w:lineRule="exact"/>
        <w:rPr>
          <w:sz w:val="24"/>
          <w:szCs w:val="24"/>
        </w:rPr>
      </w:pPr>
    </w:p>
    <w:p w14:paraId="2DD1C354" w14:textId="77777777" w:rsidR="001C3088" w:rsidRDefault="00F6259B">
      <w:pPr>
        <w:spacing w:after="0" w:line="240" w:lineRule="auto"/>
        <w:ind w:left="120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dr</w:t>
      </w:r>
      <w:r>
        <w:rPr>
          <w:rFonts w:ascii="Palatino Linotype" w:eastAsia="Palatino Linotype" w:hAnsi="Palatino Linotype" w:cs="Palatino Linotype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supports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h</w:t>
      </w:r>
      <w:r>
        <w:rPr>
          <w:rFonts w:ascii="Palatino Linotype" w:eastAsia="Palatino Linotype" w:hAnsi="Palatino Linotype" w:cs="Palatino Linotype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owin</w:t>
      </w:r>
      <w:r>
        <w:rPr>
          <w:rFonts w:ascii="Palatino Linotype" w:eastAsia="Palatino Linotype" w:hAnsi="Palatino Linotype" w:cs="Palatino Linotype"/>
          <w:sz w:val="20"/>
          <w:szCs w:val="20"/>
        </w:rPr>
        <w:t>g</w:t>
      </w:r>
      <w:r>
        <w:rPr>
          <w:rFonts w:ascii="Palatino Linotype" w:eastAsia="Palatino Linotype" w:hAnsi="Palatino Linotype" w:cs="Palatino Linotype"/>
          <w:spacing w:val="-1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objects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z w:val="20"/>
          <w:szCs w:val="20"/>
        </w:rPr>
        <w:t>d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at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tr</w:t>
      </w:r>
      <w:r>
        <w:rPr>
          <w:rFonts w:ascii="Palatino Linotype" w:eastAsia="Palatino Linotype" w:hAnsi="Palatino Linotype" w:cs="Palatino Linotype"/>
          <w:sz w:val="20"/>
          <w:szCs w:val="20"/>
        </w:rPr>
        <w:t>ib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tes:</w:t>
      </w:r>
    </w:p>
    <w:p w14:paraId="633F440E" w14:textId="77777777" w:rsidR="001C3088" w:rsidRDefault="001C3088">
      <w:pPr>
        <w:spacing w:before="1" w:after="0" w:line="140" w:lineRule="exact"/>
        <w:rPr>
          <w:sz w:val="14"/>
          <w:szCs w:val="14"/>
        </w:rPr>
      </w:pPr>
    </w:p>
    <w:p w14:paraId="0D22C56D" w14:textId="77777777" w:rsidR="001C3088" w:rsidRDefault="00F6259B">
      <w:pPr>
        <w:spacing w:after="0" w:line="240" w:lineRule="auto"/>
        <w:ind w:left="138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C.1,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“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se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color w:val="0000FF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Object,”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43</w:t>
      </w:r>
    </w:p>
    <w:p w14:paraId="09FC8F23" w14:textId="77777777" w:rsidR="001C3088" w:rsidRDefault="00F6259B">
      <w:pPr>
        <w:spacing w:before="60" w:after="0" w:line="266" w:lineRule="exact"/>
        <w:ind w:left="1384" w:right="-20"/>
        <w:rPr>
          <w:rFonts w:ascii="Palatino Linotype" w:eastAsia="Palatino Linotype" w:hAnsi="Palatino Linotype" w:cs="Palatino Linotype"/>
          <w:sz w:val="20"/>
          <w:szCs w:val="20"/>
        </w:rPr>
      </w:pPr>
      <w:proofErr w:type="gramStart"/>
      <w:r>
        <w:rPr>
          <w:rFonts w:ascii="Wingdings" w:eastAsia="Wingdings" w:hAnsi="Wingdings" w:cs="Wingdings"/>
          <w:sz w:val="20"/>
          <w:szCs w:val="20"/>
        </w:rPr>
        <w:t>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Section</w:t>
      </w:r>
      <w:proofErr w:type="gramEnd"/>
      <w:r>
        <w:rPr>
          <w:rFonts w:ascii="Palatino Linotype" w:eastAsia="Palatino Linotype" w:hAnsi="Palatino Linotype" w:cs="Palatino Linotype"/>
          <w:color w:val="0000FF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C.2,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“</w:t>
      </w:r>
      <w:r>
        <w:rPr>
          <w:rFonts w:ascii="Palatino Linotype" w:eastAsia="Palatino Linotype" w:hAnsi="Palatino Linotype" w:cs="Palatino Linotype"/>
          <w:color w:val="0000FF"/>
          <w:spacing w:val="-14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color w:val="0000FF"/>
          <w:spacing w:val="1"/>
          <w:sz w:val="20"/>
          <w:szCs w:val="20"/>
        </w:rPr>
        <w:t>ok</w:t>
      </w:r>
      <w:r>
        <w:rPr>
          <w:rFonts w:ascii="Palatino Linotype" w:eastAsia="Palatino Linotype" w:hAnsi="Palatino Linotype" w:cs="Palatino Linotype"/>
          <w:color w:val="0000FF"/>
          <w:spacing w:val="-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color w:val="0000FF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Object,”</w:t>
      </w:r>
      <w:r>
        <w:rPr>
          <w:rFonts w:ascii="Palatino Linotype" w:eastAsia="Palatino Linotype" w:hAnsi="Palatino Linotype" w:cs="Palatino Linotype"/>
          <w:color w:val="0000FF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on</w:t>
      </w:r>
      <w:r>
        <w:rPr>
          <w:rFonts w:ascii="Palatino Linotype" w:eastAsia="Palatino Linotype" w:hAnsi="Palatino Linotype" w:cs="Palatino Linotype"/>
          <w:color w:val="0000FF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page</w:t>
      </w:r>
      <w:r>
        <w:rPr>
          <w:rFonts w:ascii="Palatino Linotype" w:eastAsia="Palatino Linotype" w:hAnsi="Palatino Linotype" w:cs="Palatino Linotype"/>
          <w:color w:val="0000FF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color w:val="0000FF"/>
          <w:sz w:val="20"/>
          <w:szCs w:val="20"/>
        </w:rPr>
        <w:t>43</w:t>
      </w:r>
    </w:p>
    <w:p w14:paraId="390BEF75" w14:textId="77777777" w:rsidR="001C3088" w:rsidRDefault="001C3088">
      <w:pPr>
        <w:spacing w:before="11" w:after="0" w:line="240" w:lineRule="exact"/>
        <w:rPr>
          <w:sz w:val="24"/>
          <w:szCs w:val="24"/>
        </w:rPr>
      </w:pPr>
    </w:p>
    <w:p w14:paraId="19EE28C2" w14:textId="77777777" w:rsidR="001C3088" w:rsidRDefault="00F6259B">
      <w:pPr>
        <w:spacing w:after="0" w:line="263" w:lineRule="exact"/>
        <w:ind w:left="120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pict w14:anchorId="17AC3A79">
          <v:group id="_x0000_s1031" style="position:absolute;left:0;text-align:left;margin-left:105.5pt;margin-top:-2.2pt;width:445.75pt;height:1.45pt;z-index:-2150;mso-position-horizontal-relative:page" coordorigin="2110,-44" coordsize="8915,30">
            <v:group id="_x0000_s1034" style="position:absolute;left:2120;top:-34;width:2;height:10" coordorigin="2120,-34" coordsize="2,10">
              <v:shape id="_x0000_s1035" style="position:absolute;left:2120;top:-34;width:2;height:10" coordorigin="2120,-34" coordsize="0,10" path="m2120,-25l2120,-34e" fillcolor="black" stroked="f">
                <v:path arrowok="t"/>
              </v:shape>
            </v:group>
            <v:group id="_x0000_s1032" style="position:absolute;left:2120;top:-29;width:8899;height:2" coordorigin="2120,-29" coordsize="8899,2">
              <v:shape id="_x0000_s1033" style="position:absolute;left:2120;top:-29;width:8899;height:2" coordorigin="2120,-29" coordsize="8899,0" path="m2120,-29l11020,-29e" filled="f" strokeweight=".58pt">
                <v:path arrowok="t"/>
              </v:shape>
            </v:group>
            <w10:wrap anchorx="page"/>
          </v:group>
        </w:pict>
      </w:r>
      <w:r>
        <w:rPr>
          <w:rFonts w:ascii="Palatino Linotype" w:eastAsia="Palatino Linotype" w:hAnsi="Palatino Linotype" w:cs="Palatino Linotype"/>
          <w:b/>
          <w:bCs/>
          <w:spacing w:val="1"/>
          <w:position w:val="1"/>
          <w:sz w:val="20"/>
          <w:szCs w:val="20"/>
        </w:rPr>
        <w:t>NOT</w:t>
      </w:r>
      <w:r>
        <w:rPr>
          <w:rFonts w:ascii="Palatino Linotype" w:eastAsia="Palatino Linotype" w:hAnsi="Palatino Linotype" w:cs="Palatino Linotype"/>
          <w:b/>
          <w:bCs/>
          <w:spacing w:val="-1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b/>
          <w:bCs/>
          <w:position w:val="1"/>
          <w:sz w:val="20"/>
          <w:szCs w:val="20"/>
        </w:rPr>
        <w:t>:</w:t>
      </w:r>
      <w:r>
        <w:rPr>
          <w:rFonts w:ascii="Palatino Linotype" w:eastAsia="Palatino Linotype" w:hAnsi="Palatino Linotype" w:cs="Palatino Linotype"/>
          <w:b/>
          <w:bCs/>
          <w:spacing w:val="-6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ll</w:t>
      </w:r>
      <w:r>
        <w:rPr>
          <w:rFonts w:ascii="Palatino Linotype" w:eastAsia="Palatino Linotype" w:hAnsi="Palatino Linotype" w:cs="Palatino Linotype"/>
          <w:spacing w:val="-2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time</w:t>
      </w:r>
      <w:r>
        <w:rPr>
          <w:rFonts w:ascii="Palatino Linotype" w:eastAsia="Palatino Linotype" w:hAnsi="Palatino Linotype" w:cs="Palatino Linotype"/>
          <w:spacing w:val="-3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6"/>
          <w:position w:val="1"/>
          <w:sz w:val="20"/>
          <w:szCs w:val="20"/>
        </w:rPr>
        <w:t>v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ue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6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are</w:t>
      </w:r>
      <w:r>
        <w:rPr>
          <w:rFonts w:ascii="Palatino Linotype" w:eastAsia="Palatino Linotype" w:hAnsi="Palatino Linotype" w:cs="Palatino Linotype"/>
          <w:spacing w:val="-3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expressed</w:t>
      </w:r>
      <w:r>
        <w:rPr>
          <w:rFonts w:ascii="Palatino Linotype" w:eastAsia="Palatino Linotype" w:hAnsi="Palatino Linotype" w:cs="Palatino Linotype"/>
          <w:spacing w:val="-9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2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1"/>
          <w:position w:val="1"/>
          <w:sz w:val="20"/>
          <w:szCs w:val="20"/>
        </w:rPr>
        <w:t xml:space="preserve"> </w:t>
      </w:r>
      <w:proofErr w:type="spellStart"/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cti</w:t>
      </w:r>
      <w:r>
        <w:rPr>
          <w:rFonts w:ascii="Palatino Linotype" w:eastAsia="Palatino Linotype" w:hAnsi="Palatino Linotype" w:cs="Palatino Linotype"/>
          <w:spacing w:val="2"/>
          <w:position w:val="1"/>
          <w:sz w:val="20"/>
          <w:szCs w:val="20"/>
        </w:rPr>
        <w:t>m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e</w:t>
      </w:r>
      <w:proofErr w:type="spellEnd"/>
      <w:r>
        <w:rPr>
          <w:rFonts w:ascii="Palatino Linotype" w:eastAsia="Palatino Linotype" w:hAnsi="Palatino Linotype" w:cs="Palatino Linotype"/>
          <w:spacing w:val="-5"/>
          <w:position w:val="1"/>
          <w:sz w:val="20"/>
          <w:szCs w:val="20"/>
        </w:rPr>
        <w:t xml:space="preserve"> v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al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5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‐</w:t>
      </w:r>
      <w:r>
        <w:rPr>
          <w:rFonts w:ascii="Palatino Linotype" w:eastAsia="Palatino Linotype" w:hAnsi="Palatino Linotype" w:cs="Palatino Linotype"/>
          <w:spacing w:val="-1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numbe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7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of</w:t>
      </w:r>
      <w:r>
        <w:rPr>
          <w:rFonts w:ascii="Palatino Linotype" w:eastAsia="Palatino Linotype" w:hAnsi="Palatino Linotype" w:cs="Palatino Linotype"/>
          <w:spacing w:val="-2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seconds</w:t>
      </w:r>
      <w:r>
        <w:rPr>
          <w:rFonts w:ascii="Palatino Linotype" w:eastAsia="Palatino Linotype" w:hAnsi="Palatino Linotype" w:cs="Palatino Linotype"/>
          <w:spacing w:val="-6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elapsed</w:t>
      </w:r>
      <w:r>
        <w:rPr>
          <w:rFonts w:ascii="Palatino Linotype" w:eastAsia="Palatino Linotype" w:hAnsi="Palatino Linotype" w:cs="Palatino Linotype"/>
          <w:spacing w:val="-7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nc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pacing w:val="-3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00:00:00</w:t>
      </w:r>
      <w:r>
        <w:rPr>
          <w:rFonts w:ascii="Palatino Linotype" w:eastAsia="Palatino Linotype" w:hAnsi="Palatino Linotype" w:cs="Palatino Linotype"/>
          <w:spacing w:val="-7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on</w:t>
      </w:r>
    </w:p>
    <w:p w14:paraId="609E585E" w14:textId="77777777" w:rsidR="001C3088" w:rsidRDefault="00F6259B">
      <w:pPr>
        <w:spacing w:after="0" w:line="240" w:lineRule="exact"/>
        <w:ind w:left="120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pict w14:anchorId="454C00E9">
          <v:group id="_x0000_s1026" style="position:absolute;left:0;text-align:left;margin-left:105.5pt;margin-top:15.8pt;width:445.7pt;height:1.45pt;z-index:-2149;mso-position-horizontal-relative:page" coordorigin="2110,317" coordsize="8915,30">
            <v:group id="_x0000_s1029" style="position:absolute;left:2120;top:327;width:2;height:10" coordorigin="2120,327" coordsize="2,10">
              <v:shape id="_x0000_s1030" style="position:absolute;left:2120;top:327;width:2;height:10" coordorigin="2120,327" coordsize="0,10" path="m2120,336l2120,327e" fillcolor="black" stroked="f">
                <v:path arrowok="t"/>
              </v:shape>
            </v:group>
            <v:group id="_x0000_s1027" style="position:absolute;left:2120;top:331;width:8899;height:2" coordorigin="2120,331" coordsize="8899,2">
              <v:shape id="_x0000_s1028" style="position:absolute;left:2120;top:331;width:8899;height:2" coordorigin="2120,331" coordsize="8899,0" path="m2120,331l11020,331e" filled="f" strokeweight="7365emu">
                <v:path arrowok="t"/>
              </v:shape>
            </v:group>
            <w10:wrap anchorx="page"/>
          </v:group>
        </w:pic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Jan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ary</w:t>
      </w:r>
      <w:r>
        <w:rPr>
          <w:rFonts w:ascii="Palatino Linotype" w:eastAsia="Palatino Linotype" w:hAnsi="Palatino Linotype" w:cs="Palatino Linotype"/>
          <w:spacing w:val="-7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0"/>
          <w:szCs w:val="20"/>
        </w:rPr>
        <w:t>1, 1970</w:t>
      </w:r>
      <w:r>
        <w:rPr>
          <w:rFonts w:ascii="Palatino Linotype" w:eastAsia="Palatino Linotype" w:hAnsi="Palatino Linotype" w:cs="Palatino Linotype"/>
          <w:spacing w:val="-4"/>
          <w:position w:val="1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position w:val="1"/>
          <w:sz w:val="20"/>
          <w:szCs w:val="20"/>
        </w:rPr>
        <w:t>UTC.</w:t>
      </w:r>
    </w:p>
    <w:p w14:paraId="35B0E956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5EF46441" w14:textId="77777777" w:rsidR="001C3088" w:rsidRDefault="001C3088">
      <w:pPr>
        <w:spacing w:before="4" w:after="0" w:line="280" w:lineRule="exact"/>
        <w:rPr>
          <w:sz w:val="28"/>
          <w:szCs w:val="28"/>
        </w:rPr>
      </w:pPr>
    </w:p>
    <w:p w14:paraId="60B6ED8C" w14:textId="77777777" w:rsidR="001C3088" w:rsidRDefault="00F6259B">
      <w:pPr>
        <w:tabs>
          <w:tab w:val="left" w:pos="1200"/>
        </w:tabs>
        <w:spacing w:after="0" w:line="240" w:lineRule="auto"/>
        <w:ind w:left="309" w:right="-20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w w:val="83"/>
          <w:sz w:val="38"/>
          <w:szCs w:val="38"/>
        </w:rPr>
        <w:t>C.1</w:t>
      </w:r>
      <w:r>
        <w:rPr>
          <w:rFonts w:ascii="Arial" w:eastAsia="Arial" w:hAnsi="Arial" w:cs="Arial"/>
          <w:b/>
          <w:bCs/>
          <w:sz w:val="38"/>
          <w:szCs w:val="38"/>
        </w:rPr>
        <w:tab/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User Object</w:t>
      </w:r>
    </w:p>
    <w:p w14:paraId="64C40F30" w14:textId="77777777" w:rsidR="001C3088" w:rsidRDefault="001C3088">
      <w:pPr>
        <w:spacing w:before="10" w:after="0" w:line="200" w:lineRule="exact"/>
        <w:rPr>
          <w:sz w:val="20"/>
          <w:szCs w:val="20"/>
        </w:rPr>
      </w:pPr>
    </w:p>
    <w:p w14:paraId="5087A3E4" w14:textId="77777777" w:rsidR="001C3088" w:rsidRDefault="00F6259B">
      <w:pPr>
        <w:spacing w:after="0" w:line="240" w:lineRule="auto"/>
        <w:ind w:left="120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U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</w:t>
      </w:r>
      <w:r>
        <w:rPr>
          <w:rFonts w:ascii="Palatino Linotype" w:eastAsia="Palatino Linotype" w:hAnsi="Palatino Linotype" w:cs="Palatino Linotype"/>
          <w:sz w:val="20"/>
          <w:szCs w:val="20"/>
        </w:rPr>
        <w:t>r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ob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j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ec</w:t>
      </w:r>
      <w:r>
        <w:rPr>
          <w:rFonts w:ascii="Palatino Linotype" w:eastAsia="Palatino Linotype" w:hAnsi="Palatino Linotype" w:cs="Palatino Linotype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supp</w:t>
      </w:r>
      <w:r>
        <w:rPr>
          <w:rFonts w:ascii="Palatino Linotype" w:eastAsia="Palatino Linotype" w:hAnsi="Palatino Linotype" w:cs="Palatino Linotype"/>
          <w:spacing w:val="-1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rt</w:t>
      </w:r>
      <w:r>
        <w:rPr>
          <w:rFonts w:ascii="Palatino Linotype" w:eastAsia="Palatino Linotype" w:hAnsi="Palatino Linotype" w:cs="Palatino Linotype"/>
          <w:sz w:val="20"/>
          <w:szCs w:val="20"/>
        </w:rPr>
        <w:t>s</w:t>
      </w:r>
      <w:r>
        <w:rPr>
          <w:rFonts w:ascii="Palatino Linotype" w:eastAsia="Palatino Linotype" w:hAnsi="Palatino Linotype" w:cs="Palatino Linotype"/>
          <w:spacing w:val="-8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2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fol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ing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ttr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i</w:t>
      </w:r>
      <w:r>
        <w:rPr>
          <w:rFonts w:ascii="Palatino Linotype" w:eastAsia="Palatino Linotype" w:hAnsi="Palatino Linotype" w:cs="Palatino Linotype"/>
          <w:sz w:val="20"/>
          <w:szCs w:val="20"/>
        </w:rPr>
        <w:t>bu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es:</w:t>
      </w:r>
    </w:p>
    <w:p w14:paraId="7EA73A8A" w14:textId="77777777" w:rsidR="001C3088" w:rsidRDefault="001C3088">
      <w:pPr>
        <w:spacing w:before="18" w:after="0" w:line="240" w:lineRule="exact"/>
        <w:rPr>
          <w:sz w:val="24"/>
          <w:szCs w:val="24"/>
        </w:rPr>
      </w:pPr>
    </w:p>
    <w:tbl>
      <w:tblPr>
        <w:tblW w:w="0" w:type="auto"/>
        <w:tblInd w:w="1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483"/>
        <w:gridCol w:w="5596"/>
      </w:tblGrid>
      <w:tr w:rsidR="001C3088" w14:paraId="573AA3A4" w14:textId="77777777">
        <w:trPr>
          <w:trHeight w:hRule="exact" w:val="461"/>
        </w:trPr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07DC2BB" w14:textId="77777777" w:rsidR="001C3088" w:rsidRDefault="001C3088">
            <w:pPr>
              <w:spacing w:after="0" w:line="100" w:lineRule="exact"/>
              <w:rPr>
                <w:sz w:val="10"/>
                <w:szCs w:val="10"/>
              </w:rPr>
            </w:pPr>
          </w:p>
          <w:p w14:paraId="23A470DA" w14:textId="77777777" w:rsidR="001C3088" w:rsidRDefault="00F6259B">
            <w:pPr>
              <w:spacing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At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te</w:t>
            </w:r>
          </w:p>
        </w:tc>
        <w:tc>
          <w:tcPr>
            <w:tcW w:w="148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68A2AD7" w14:textId="77777777" w:rsidR="001C3088" w:rsidRDefault="001C3088">
            <w:pPr>
              <w:spacing w:after="0" w:line="100" w:lineRule="exact"/>
              <w:rPr>
                <w:sz w:val="10"/>
                <w:szCs w:val="10"/>
              </w:rPr>
            </w:pPr>
          </w:p>
          <w:p w14:paraId="2D9A7D88" w14:textId="77777777" w:rsidR="001C3088" w:rsidRDefault="00F6259B">
            <w:pPr>
              <w:spacing w:after="0" w:line="240" w:lineRule="auto"/>
              <w:ind w:left="24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pacing w:val="-14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pe</w:t>
            </w:r>
          </w:p>
        </w:tc>
        <w:tc>
          <w:tcPr>
            <w:tcW w:w="559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ACE94F6" w14:textId="77777777" w:rsidR="001C3088" w:rsidRDefault="001C3088">
            <w:pPr>
              <w:spacing w:after="0" w:line="100" w:lineRule="exact"/>
              <w:rPr>
                <w:sz w:val="10"/>
                <w:szCs w:val="10"/>
              </w:rPr>
            </w:pPr>
          </w:p>
          <w:p w14:paraId="023570F2" w14:textId="77777777" w:rsidR="001C3088" w:rsidRDefault="00F6259B">
            <w:pPr>
              <w:spacing w:after="0" w:line="240" w:lineRule="auto"/>
              <w:ind w:left="57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ri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1C3088" w14:paraId="621CDF23" w14:textId="77777777">
        <w:trPr>
          <w:trHeight w:hRule="exact" w:val="362"/>
        </w:trPr>
        <w:tc>
          <w:tcPr>
            <w:tcW w:w="18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A4BF77" w14:textId="77777777" w:rsidR="001C3088" w:rsidRDefault="00F6259B">
            <w:pPr>
              <w:spacing w:before="59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serNum</w:t>
            </w:r>
            <w:proofErr w:type="spellEnd"/>
          </w:p>
        </w:tc>
        <w:tc>
          <w:tcPr>
            <w:tcW w:w="148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5236DB" w14:textId="77777777" w:rsidR="001C3088" w:rsidRDefault="00F6259B">
            <w:pPr>
              <w:spacing w:before="59" w:after="0" w:line="240" w:lineRule="auto"/>
              <w:ind w:left="24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tring</w:t>
            </w:r>
          </w:p>
        </w:tc>
        <w:tc>
          <w:tcPr>
            <w:tcW w:w="559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0F6EDC" w14:textId="77777777" w:rsidR="001C3088" w:rsidRDefault="00F6259B">
            <w:pPr>
              <w:spacing w:before="59" w:after="0" w:line="240" w:lineRule="auto"/>
              <w:ind w:left="57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rnal ID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for the user ob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j</w:t>
            </w:r>
            <w:r>
              <w:rPr>
                <w:rFonts w:ascii="Arial" w:eastAsia="Arial" w:hAnsi="Arial" w:cs="Arial"/>
                <w:sz w:val="18"/>
                <w:szCs w:val="18"/>
              </w:rPr>
              <w:t>ect (Re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d-O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ly)</w:t>
            </w:r>
          </w:p>
        </w:tc>
      </w:tr>
      <w:tr w:rsidR="001C3088" w14:paraId="04195507" w14:textId="77777777">
        <w:trPr>
          <w:trHeight w:hRule="exact" w:val="38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08A92D2A" w14:textId="77777777" w:rsidR="001C3088" w:rsidRDefault="00F6259B">
            <w:pPr>
              <w:spacing w:before="76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faultL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5D3669DD" w14:textId="77777777" w:rsidR="001C3088" w:rsidRDefault="00F6259B">
            <w:pPr>
              <w:spacing w:before="76" w:after="0" w:line="240" w:lineRule="auto"/>
              <w:ind w:left="24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tring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0B8839AD" w14:textId="77777777" w:rsidR="001C3088" w:rsidRDefault="00F6259B">
            <w:pPr>
              <w:spacing w:before="76" w:after="0" w:line="240" w:lineRule="auto"/>
              <w:ind w:left="57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Use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’</w:t>
            </w:r>
            <w:r>
              <w:rPr>
                <w:rFonts w:ascii="Arial" w:eastAsia="Arial" w:hAnsi="Arial" w:cs="Arial"/>
                <w:sz w:val="18"/>
                <w:szCs w:val="18"/>
              </w:rPr>
              <w:t>s lo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in ID</w:t>
            </w:r>
          </w:p>
        </w:tc>
      </w:tr>
      <w:tr w:rsidR="001C3088" w14:paraId="2BB3FEFC" w14:textId="77777777">
        <w:trPr>
          <w:trHeight w:hRule="exact" w:val="38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5ADFA357" w14:textId="77777777" w:rsidR="001C3088" w:rsidRDefault="00F6259B">
            <w:pPr>
              <w:spacing w:before="77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508A2A7A" w14:textId="77777777" w:rsidR="001C3088" w:rsidRDefault="00F6259B">
            <w:pPr>
              <w:spacing w:before="77" w:after="0" w:line="240" w:lineRule="auto"/>
              <w:ind w:left="24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tring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5F8C7D69" w14:textId="77777777" w:rsidR="001C3088" w:rsidRDefault="00F6259B">
            <w:pPr>
              <w:spacing w:before="77" w:after="0" w:line="240" w:lineRule="auto"/>
              <w:ind w:left="57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Use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’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st name</w:t>
            </w:r>
          </w:p>
        </w:tc>
      </w:tr>
      <w:tr w:rsidR="001C3088" w14:paraId="375EDE6F" w14:textId="77777777">
        <w:trPr>
          <w:trHeight w:hRule="exact" w:val="38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3349DB38" w14:textId="77777777" w:rsidR="001C3088" w:rsidRDefault="00F6259B">
            <w:pPr>
              <w:spacing w:before="77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stName</w:t>
            </w:r>
            <w:proofErr w:type="spell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336BCCBC" w14:textId="77777777" w:rsidR="001C3088" w:rsidRDefault="00F6259B">
            <w:pPr>
              <w:spacing w:before="77" w:after="0" w:line="240" w:lineRule="auto"/>
              <w:ind w:left="24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tring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499A1686" w14:textId="77777777" w:rsidR="001C3088" w:rsidRDefault="00F6259B">
            <w:pPr>
              <w:spacing w:before="77" w:after="0" w:line="240" w:lineRule="auto"/>
              <w:ind w:left="57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Use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’</w:t>
            </w:r>
            <w:r>
              <w:rPr>
                <w:rFonts w:ascii="Arial" w:eastAsia="Arial" w:hAnsi="Arial" w:cs="Arial"/>
                <w:sz w:val="18"/>
                <w:szCs w:val="18"/>
              </w:rPr>
              <w:t>s last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me</w:t>
            </w:r>
          </w:p>
        </w:tc>
      </w:tr>
      <w:tr w:rsidR="001C3088" w14:paraId="72FEC0E8" w14:textId="77777777">
        <w:trPr>
          <w:trHeight w:hRule="exact" w:val="38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4D88144D" w14:textId="77777777" w:rsidR="001C3088" w:rsidRDefault="00F6259B">
            <w:pPr>
              <w:spacing w:before="76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20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kenSeri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lNum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z w:val="18"/>
                <w:szCs w:val="18"/>
              </w:rPr>
              <w:t>er</w:t>
            </w:r>
            <w:proofErr w:type="spell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787FAEDA" w14:textId="77777777" w:rsidR="001C3088" w:rsidRDefault="00F6259B">
            <w:pPr>
              <w:spacing w:before="76" w:after="0" w:line="240" w:lineRule="auto"/>
              <w:ind w:left="24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tring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5563DC14" w14:textId="77777777" w:rsidR="001C3088" w:rsidRDefault="00F6259B">
            <w:pPr>
              <w:spacing w:before="76" w:after="0" w:line="240" w:lineRule="auto"/>
              <w:ind w:left="57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0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kens assi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ned to user (m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lti-valu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</w:tr>
      <w:tr w:rsidR="001C3088" w14:paraId="25DECDDC" w14:textId="77777777">
        <w:trPr>
          <w:trHeight w:hRule="exact" w:val="38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323B75B9" w14:textId="77777777" w:rsidR="001C3088" w:rsidRDefault="00F6259B">
            <w:pPr>
              <w:spacing w:before="77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z w:val="18"/>
                <w:szCs w:val="18"/>
              </w:rPr>
              <w:t>erOf</w:t>
            </w:r>
            <w:proofErr w:type="spell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2E201459" w14:textId="77777777" w:rsidR="001C3088" w:rsidRDefault="00F6259B">
            <w:pPr>
              <w:spacing w:before="77" w:after="0" w:line="240" w:lineRule="auto"/>
              <w:ind w:left="24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tring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1FB96184" w14:textId="77777777" w:rsidR="001C3088" w:rsidRDefault="00F6259B">
            <w:pPr>
              <w:spacing w:before="77" w:after="0" w:line="240" w:lineRule="auto"/>
              <w:ind w:left="57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 the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ser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 memb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of (m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lti-valu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</w:tr>
      <w:tr w:rsidR="001C3088" w14:paraId="23D09DFC" w14:textId="77777777">
        <w:trPr>
          <w:trHeight w:hRule="exact" w:val="38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6F8C40A5" w14:textId="77777777" w:rsidR="001C3088" w:rsidRDefault="00F6259B">
            <w:pPr>
              <w:spacing w:before="77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faultSh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ll</w:t>
            </w:r>
            <w:proofErr w:type="spell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7298DDF8" w14:textId="77777777" w:rsidR="001C3088" w:rsidRDefault="00F6259B">
            <w:pPr>
              <w:spacing w:before="77" w:after="0" w:line="240" w:lineRule="auto"/>
              <w:ind w:left="24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tring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6D885FD0" w14:textId="77777777" w:rsidR="001C3088" w:rsidRDefault="00F6259B">
            <w:pPr>
              <w:spacing w:before="77" w:after="0" w:line="240" w:lineRule="auto"/>
              <w:ind w:left="57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Use</w:t>
            </w:r>
            <w:r>
              <w:rPr>
                <w:rFonts w:ascii="Arial" w:eastAsia="Arial" w:hAnsi="Arial" w:cs="Arial"/>
                <w:spacing w:val="7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’</w:t>
            </w:r>
            <w:r>
              <w:rPr>
                <w:rFonts w:ascii="Arial" w:eastAsia="Arial" w:hAnsi="Arial" w:cs="Arial"/>
                <w:sz w:val="18"/>
                <w:szCs w:val="18"/>
              </w:rPr>
              <w:t>s defau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t she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</w:p>
        </w:tc>
      </w:tr>
      <w:tr w:rsidR="001C3088" w14:paraId="2513B643" w14:textId="77777777">
        <w:trPr>
          <w:trHeight w:hRule="exact" w:val="38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154983EC" w14:textId="77777777" w:rsidR="001C3088" w:rsidRDefault="00F6259B">
            <w:pPr>
              <w:spacing w:before="76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eName</w:t>
            </w:r>
            <w:proofErr w:type="spell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4056B120" w14:textId="77777777" w:rsidR="001C3088" w:rsidRDefault="00F6259B">
            <w:pPr>
              <w:spacing w:before="76" w:after="0" w:line="240" w:lineRule="auto"/>
              <w:ind w:left="24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tring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58D601E6" w14:textId="77777777" w:rsidR="001C3088" w:rsidRDefault="00F6259B">
            <w:pPr>
              <w:spacing w:before="76" w:after="0" w:line="240" w:lineRule="auto"/>
              <w:ind w:left="57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Users RADI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le</w:t>
            </w:r>
          </w:p>
        </w:tc>
      </w:tr>
      <w:tr w:rsidR="001C3088" w14:paraId="7FA8B648" w14:textId="77777777">
        <w:trPr>
          <w:trHeight w:hRule="exact" w:val="38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0043FCCA" w14:textId="77777777" w:rsidR="001C3088" w:rsidRDefault="00F6259B">
            <w:pPr>
              <w:spacing w:before="77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20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User</w:t>
            </w:r>
            <w:proofErr w:type="spell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4B4579B2" w14:textId="77777777" w:rsidR="001C3088" w:rsidRDefault="00F6259B">
            <w:pPr>
              <w:spacing w:before="77" w:after="0" w:line="240" w:lineRule="auto"/>
              <w:ind w:left="24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an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435A70DD" w14:textId="77777777" w:rsidR="001C3088" w:rsidRDefault="00F6259B">
            <w:pPr>
              <w:spacing w:before="77" w:after="0" w:line="240" w:lineRule="auto"/>
              <w:ind w:left="57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et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r the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ser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 tempor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y user (T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UE/</w:t>
            </w:r>
            <w:r>
              <w:rPr>
                <w:rFonts w:ascii="Arial" w:eastAsia="Arial" w:hAnsi="Arial" w:cs="Arial"/>
                <w:spacing w:val="-9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SE)</w:t>
            </w:r>
          </w:p>
        </w:tc>
      </w:tr>
      <w:tr w:rsidR="001C3088" w14:paraId="1BAFDB75" w14:textId="77777777">
        <w:trPr>
          <w:trHeight w:hRule="exact" w:val="38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0665ECDC" w14:textId="77777777" w:rsidR="001C3088" w:rsidRDefault="00F6259B">
            <w:pPr>
              <w:spacing w:before="77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8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art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0F3C5B6A" w14:textId="77777777" w:rsidR="001C3088" w:rsidRDefault="00F6259B">
            <w:pPr>
              <w:spacing w:before="77" w:after="0" w:line="240" w:lineRule="auto"/>
              <w:ind w:left="24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Numeric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198B9A6C" w14:textId="77777777" w:rsidR="001C3088" w:rsidRDefault="00F6259B">
            <w:pPr>
              <w:spacing w:before="77" w:after="0" w:line="240" w:lineRule="auto"/>
              <w:ind w:left="57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7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ime 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e accou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 bec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tive</w:t>
            </w:r>
          </w:p>
        </w:tc>
      </w:tr>
      <w:tr w:rsidR="001C3088" w14:paraId="4FC1E87E" w14:textId="77777777">
        <w:trPr>
          <w:trHeight w:hRule="exact" w:val="38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4482D026" w14:textId="77777777" w:rsidR="001C3088" w:rsidRDefault="00F6259B">
            <w:pPr>
              <w:spacing w:before="76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14:paraId="697827EE" w14:textId="77777777" w:rsidR="001C3088" w:rsidRDefault="00F6259B">
            <w:pPr>
              <w:spacing w:before="76" w:after="0" w:line="240" w:lineRule="auto"/>
              <w:ind w:left="24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Numeric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</w:tcPr>
          <w:p w14:paraId="41A0C567" w14:textId="77777777" w:rsidR="001C3088" w:rsidRDefault="00F6259B">
            <w:pPr>
              <w:spacing w:before="76" w:after="0" w:line="240" w:lineRule="auto"/>
              <w:ind w:left="57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7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ime 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e accou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 bec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active</w:t>
            </w:r>
          </w:p>
        </w:tc>
      </w:tr>
      <w:tr w:rsidR="001C3088" w14:paraId="4107E4B1" w14:textId="77777777">
        <w:trPr>
          <w:trHeight w:hRule="exact" w:val="1278"/>
        </w:trPr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D010F13" w14:textId="77777777" w:rsidR="001C3088" w:rsidRDefault="00F6259B">
            <w:pPr>
              <w:spacing w:before="77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Pas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word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CAC3BEC" w14:textId="77777777" w:rsidR="001C3088" w:rsidRDefault="00F6259B">
            <w:pPr>
              <w:spacing w:before="77" w:after="0" w:line="240" w:lineRule="auto"/>
              <w:ind w:left="24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0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tring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683956A" w14:textId="77777777" w:rsidR="001C3088" w:rsidRDefault="00F6259B">
            <w:pPr>
              <w:spacing w:before="77" w:after="0" w:line="254" w:lineRule="auto"/>
              <w:ind w:left="575" w:right="1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NOTE: 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rd attri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z w:val="18"/>
                <w:szCs w:val="18"/>
              </w:rPr>
              <w:t>ute is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ly synchro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ized on the subscri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z w:val="18"/>
                <w:szCs w:val="18"/>
              </w:rPr>
              <w:t>er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ann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l.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The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ssw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st be 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pul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z w:val="18"/>
                <w:szCs w:val="18"/>
              </w:rPr>
              <w:t>hen an LDAP Identity 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urce is 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ified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SA Auth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cation Mana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0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. 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rd 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st meet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the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ssw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lexity req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iremen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f the specifi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d 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entity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rc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</w:tbl>
    <w:p w14:paraId="66DD2454" w14:textId="77777777" w:rsidR="001C3088" w:rsidRDefault="001C3088">
      <w:pPr>
        <w:spacing w:before="3" w:after="0" w:line="100" w:lineRule="exact"/>
        <w:rPr>
          <w:sz w:val="10"/>
          <w:szCs w:val="10"/>
        </w:rPr>
      </w:pPr>
    </w:p>
    <w:p w14:paraId="4CC7960A" w14:textId="77777777" w:rsidR="001C3088" w:rsidRDefault="001C3088">
      <w:pPr>
        <w:spacing w:after="0" w:line="200" w:lineRule="exact"/>
        <w:rPr>
          <w:sz w:val="20"/>
          <w:szCs w:val="20"/>
        </w:rPr>
      </w:pPr>
    </w:p>
    <w:p w14:paraId="1FD3CA36" w14:textId="77777777" w:rsidR="001C3088" w:rsidRDefault="00F6259B">
      <w:pPr>
        <w:tabs>
          <w:tab w:val="left" w:pos="1200"/>
        </w:tabs>
        <w:spacing w:after="0" w:line="240" w:lineRule="auto"/>
        <w:ind w:left="309" w:right="-20"/>
        <w:rPr>
          <w:rFonts w:ascii="Arial" w:eastAsia="Arial" w:hAnsi="Arial" w:cs="Arial"/>
          <w:sz w:val="38"/>
          <w:szCs w:val="38"/>
        </w:rPr>
      </w:pPr>
      <w:r>
        <w:rPr>
          <w:rFonts w:ascii="Arial" w:eastAsia="Arial" w:hAnsi="Arial" w:cs="Arial"/>
          <w:b/>
          <w:bCs/>
          <w:w w:val="83"/>
          <w:sz w:val="38"/>
          <w:szCs w:val="38"/>
        </w:rPr>
        <w:t>C.2</w:t>
      </w:r>
      <w:r>
        <w:rPr>
          <w:rFonts w:ascii="Arial" w:eastAsia="Arial" w:hAnsi="Arial" w:cs="Arial"/>
          <w:b/>
          <w:bCs/>
          <w:sz w:val="38"/>
          <w:szCs w:val="38"/>
        </w:rPr>
        <w:tab/>
      </w:r>
      <w:r>
        <w:rPr>
          <w:rFonts w:ascii="Arial" w:eastAsia="Arial" w:hAnsi="Arial" w:cs="Arial"/>
          <w:b/>
          <w:bCs/>
          <w:spacing w:val="-19"/>
          <w:w w:val="83"/>
          <w:sz w:val="38"/>
          <w:szCs w:val="38"/>
        </w:rPr>
        <w:t>T</w:t>
      </w:r>
      <w:r>
        <w:rPr>
          <w:rFonts w:ascii="Arial" w:eastAsia="Arial" w:hAnsi="Arial" w:cs="Arial"/>
          <w:b/>
          <w:bCs/>
          <w:spacing w:val="-1"/>
          <w:w w:val="83"/>
          <w:sz w:val="38"/>
          <w:szCs w:val="38"/>
        </w:rPr>
        <w:t>o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ken</w:t>
      </w:r>
      <w:r>
        <w:rPr>
          <w:rFonts w:ascii="Arial" w:eastAsia="Arial" w:hAnsi="Arial" w:cs="Arial"/>
          <w:b/>
          <w:bCs/>
          <w:spacing w:val="-4"/>
          <w:w w:val="83"/>
          <w:sz w:val="38"/>
          <w:szCs w:val="38"/>
        </w:rPr>
        <w:t xml:space="preserve"> </w:t>
      </w:r>
      <w:r>
        <w:rPr>
          <w:rFonts w:ascii="Arial" w:eastAsia="Arial" w:hAnsi="Arial" w:cs="Arial"/>
          <w:b/>
          <w:bCs/>
          <w:w w:val="83"/>
          <w:sz w:val="38"/>
          <w:szCs w:val="38"/>
        </w:rPr>
        <w:t>Object</w:t>
      </w:r>
    </w:p>
    <w:p w14:paraId="1B014586" w14:textId="77777777" w:rsidR="001C3088" w:rsidRDefault="001C3088">
      <w:pPr>
        <w:spacing w:before="10" w:after="0" w:line="200" w:lineRule="exact"/>
        <w:rPr>
          <w:sz w:val="20"/>
          <w:szCs w:val="20"/>
        </w:rPr>
      </w:pPr>
    </w:p>
    <w:p w14:paraId="1AD4D93C" w14:textId="77777777" w:rsidR="001C3088" w:rsidRDefault="00F6259B">
      <w:pPr>
        <w:spacing w:after="0" w:line="240" w:lineRule="auto"/>
        <w:ind w:left="1200" w:right="-2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pacing w:val="2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z w:val="20"/>
          <w:szCs w:val="20"/>
        </w:rPr>
        <w:t>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RS</w:t>
      </w:r>
      <w:r>
        <w:rPr>
          <w:rFonts w:ascii="Palatino Linotype" w:eastAsia="Palatino Linotype" w:hAnsi="Palatino Linotype" w:cs="Palatino Linotype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pacing w:val="-4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-14"/>
          <w:sz w:val="20"/>
          <w:szCs w:val="20"/>
        </w:rPr>
        <w:t>T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oke</w:t>
      </w:r>
      <w:r>
        <w:rPr>
          <w:rFonts w:ascii="Palatino Linotype" w:eastAsia="Palatino Linotype" w:hAnsi="Palatino Linotype" w:cs="Palatino Linotype"/>
          <w:sz w:val="20"/>
          <w:szCs w:val="20"/>
        </w:rPr>
        <w:t>n</w:t>
      </w:r>
      <w:r>
        <w:rPr>
          <w:rFonts w:ascii="Palatino Linotype" w:eastAsia="Palatino Linotype" w:hAnsi="Palatino Linotype" w:cs="Palatino Linotype"/>
          <w:spacing w:val="-6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object</w:t>
      </w:r>
      <w:r>
        <w:rPr>
          <w:rFonts w:ascii="Palatino Linotype" w:eastAsia="Palatino Linotype" w:hAnsi="Palatino Linotype" w:cs="Palatino Linotype"/>
          <w:spacing w:val="-5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supports</w:t>
      </w:r>
      <w:r>
        <w:rPr>
          <w:rFonts w:ascii="Palatino Linotype" w:eastAsia="Palatino Linotype" w:hAnsi="Palatino Linotype" w:cs="Palatino Linotype"/>
          <w:spacing w:val="-7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z w:val="20"/>
          <w:szCs w:val="20"/>
        </w:rPr>
        <w:t>the</w:t>
      </w:r>
      <w:r>
        <w:rPr>
          <w:rFonts w:ascii="Palatino Linotype" w:eastAsia="Palatino Linotype" w:hAnsi="Palatino Linotype" w:cs="Palatino Linotype"/>
          <w:spacing w:val="-3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f</w:t>
      </w:r>
      <w:r>
        <w:rPr>
          <w:rFonts w:ascii="Palatino Linotype" w:eastAsia="Palatino Linotype" w:hAnsi="Palatino Linotype" w:cs="Palatino Linotype"/>
          <w:sz w:val="20"/>
          <w:szCs w:val="20"/>
        </w:rPr>
        <w:t>ol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l</w:t>
      </w:r>
      <w:r>
        <w:rPr>
          <w:rFonts w:ascii="Palatino Linotype" w:eastAsia="Palatino Linotype" w:hAnsi="Palatino Linotype" w:cs="Palatino Linotype"/>
          <w:sz w:val="20"/>
          <w:szCs w:val="20"/>
        </w:rPr>
        <w:t>o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w</w:t>
      </w:r>
      <w:r>
        <w:rPr>
          <w:rFonts w:ascii="Palatino Linotype" w:eastAsia="Palatino Linotype" w:hAnsi="Palatino Linotype" w:cs="Palatino Linotype"/>
          <w:sz w:val="20"/>
          <w:szCs w:val="20"/>
        </w:rPr>
        <w:t>ing</w:t>
      </w:r>
      <w:r>
        <w:rPr>
          <w:rFonts w:ascii="Palatino Linotype" w:eastAsia="Palatino Linotype" w:hAnsi="Palatino Linotype" w:cs="Palatino Linotype"/>
          <w:spacing w:val="-9"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a</w:t>
      </w:r>
      <w:r>
        <w:rPr>
          <w:rFonts w:ascii="Palatino Linotype" w:eastAsia="Palatino Linotype" w:hAnsi="Palatino Linotype" w:cs="Palatino Linotype"/>
          <w:sz w:val="20"/>
          <w:szCs w:val="20"/>
        </w:rPr>
        <w:t>ttri</w:t>
      </w:r>
      <w:r>
        <w:rPr>
          <w:rFonts w:ascii="Palatino Linotype" w:eastAsia="Palatino Linotype" w:hAnsi="Palatino Linotype" w:cs="Palatino Linotype"/>
          <w:spacing w:val="1"/>
          <w:sz w:val="20"/>
          <w:szCs w:val="20"/>
        </w:rPr>
        <w:t>b</w:t>
      </w:r>
      <w:r>
        <w:rPr>
          <w:rFonts w:ascii="Palatino Linotype" w:eastAsia="Palatino Linotype" w:hAnsi="Palatino Linotype" w:cs="Palatino Linotype"/>
          <w:sz w:val="20"/>
          <w:szCs w:val="20"/>
        </w:rPr>
        <w:t>utes:</w:t>
      </w:r>
    </w:p>
    <w:p w14:paraId="729E8512" w14:textId="77777777" w:rsidR="001C3088" w:rsidRDefault="001C3088">
      <w:pPr>
        <w:spacing w:after="0"/>
        <w:sectPr w:rsidR="001C3088">
          <w:footerReference w:type="even" r:id="rId80"/>
          <w:footerReference w:type="default" r:id="rId81"/>
          <w:pgSz w:w="12240" w:h="15840"/>
          <w:pgMar w:top="1080" w:right="1020" w:bottom="900" w:left="920" w:header="0" w:footer="708" w:gutter="0"/>
          <w:pgNumType w:start="43"/>
          <w:cols w:space="720"/>
        </w:sectPr>
      </w:pPr>
    </w:p>
    <w:p w14:paraId="4663FF2C" w14:textId="77777777" w:rsidR="001C3088" w:rsidRDefault="001C3088">
      <w:pPr>
        <w:spacing w:before="1" w:after="0" w:line="90" w:lineRule="exact"/>
        <w:rPr>
          <w:sz w:val="9"/>
          <w:szCs w:val="9"/>
        </w:rPr>
      </w:pPr>
    </w:p>
    <w:tbl>
      <w:tblPr>
        <w:tblW w:w="0" w:type="auto"/>
        <w:tblInd w:w="12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1443"/>
        <w:gridCol w:w="5652"/>
      </w:tblGrid>
      <w:tr w:rsidR="001C3088" w14:paraId="6E821DB6" w14:textId="77777777">
        <w:trPr>
          <w:trHeight w:hRule="exact" w:val="460"/>
        </w:trPr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54109BD" w14:textId="77777777" w:rsidR="001C3088" w:rsidRDefault="00F6259B">
            <w:pPr>
              <w:spacing w:before="99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At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te</w:t>
            </w:r>
          </w:p>
        </w:tc>
        <w:tc>
          <w:tcPr>
            <w:tcW w:w="14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1F4777" w14:textId="77777777" w:rsidR="001C3088" w:rsidRDefault="00F6259B">
            <w:pPr>
              <w:spacing w:before="99" w:after="0" w:line="240" w:lineRule="auto"/>
              <w:ind w:left="21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pacing w:val="-1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pe</w:t>
            </w:r>
          </w:p>
        </w:tc>
        <w:tc>
          <w:tcPr>
            <w:tcW w:w="565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A0575B9" w14:textId="77777777" w:rsidR="001C3088" w:rsidRDefault="00F6259B">
            <w:pPr>
              <w:spacing w:before="99" w:after="0" w:line="240" w:lineRule="auto"/>
              <w:ind w:left="55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pti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1C3088" w14:paraId="1B6A70FD" w14:textId="77777777">
        <w:trPr>
          <w:trHeight w:hRule="exact" w:val="363"/>
        </w:trPr>
        <w:tc>
          <w:tcPr>
            <w:tcW w:w="184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0BAB15A" w14:textId="77777777" w:rsidR="001C3088" w:rsidRDefault="00F6259B">
            <w:pPr>
              <w:spacing w:before="59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rial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proofErr w:type="spellEnd"/>
          </w:p>
        </w:tc>
        <w:tc>
          <w:tcPr>
            <w:tcW w:w="144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328244" w14:textId="77777777" w:rsidR="001C3088" w:rsidRDefault="00F6259B">
            <w:pPr>
              <w:spacing w:before="59" w:after="0" w:line="240" w:lineRule="auto"/>
              <w:ind w:left="218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8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tring</w:t>
            </w:r>
          </w:p>
        </w:tc>
        <w:tc>
          <w:tcPr>
            <w:tcW w:w="565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BC49DC" w14:textId="77777777" w:rsidR="001C3088" w:rsidRDefault="00F6259B">
            <w:pPr>
              <w:spacing w:before="59" w:after="0" w:line="240" w:lineRule="auto"/>
              <w:ind w:left="5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ken serial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mber (read-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ly)</w:t>
            </w:r>
          </w:p>
        </w:tc>
      </w:tr>
      <w:tr w:rsidR="001C3088" w14:paraId="5CD40C0B" w14:textId="77777777">
        <w:trPr>
          <w:trHeight w:hRule="exact" w:val="38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5D7D5B3F" w14:textId="77777777" w:rsidR="001C3088" w:rsidRDefault="00F6259B">
            <w:pPr>
              <w:spacing w:before="77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PIN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2D2268B6" w14:textId="77777777" w:rsidR="001C3088" w:rsidRDefault="00F6259B">
            <w:pPr>
              <w:spacing w:before="77" w:after="0" w:line="240" w:lineRule="auto"/>
              <w:ind w:left="21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8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tring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1C17EC61" w14:textId="77777777" w:rsidR="001C3088" w:rsidRDefault="00F6259B">
            <w:pPr>
              <w:spacing w:before="77" w:after="0" w:line="240" w:lineRule="auto"/>
              <w:ind w:left="55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ken PIN</w:t>
            </w:r>
          </w:p>
        </w:tc>
      </w:tr>
      <w:tr w:rsidR="001C3088" w14:paraId="7AED0A73" w14:textId="77777777">
        <w:trPr>
          <w:trHeight w:hRule="exact" w:val="38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4DDEF4C9" w14:textId="77777777" w:rsidR="001C3088" w:rsidRDefault="00F6259B">
            <w:pPr>
              <w:spacing w:before="77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isab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ed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7D61A758" w14:textId="77777777" w:rsidR="001C3088" w:rsidRDefault="00F6259B">
            <w:pPr>
              <w:spacing w:before="77" w:after="0" w:line="240" w:lineRule="auto"/>
              <w:ind w:left="218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265DE37D" w14:textId="77777777" w:rsidR="001C3088" w:rsidRDefault="00F6259B">
            <w:pPr>
              <w:spacing w:before="77" w:after="0" w:line="240" w:lineRule="auto"/>
              <w:ind w:left="5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ken is disa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z w:val="18"/>
                <w:szCs w:val="18"/>
              </w:rPr>
              <w:t>led (TRUE/</w:t>
            </w:r>
            <w:r>
              <w:rPr>
                <w:rFonts w:ascii="Arial" w:eastAsia="Arial" w:hAnsi="Arial" w:cs="Arial"/>
                <w:spacing w:val="-9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ALSE)</w:t>
            </w:r>
          </w:p>
        </w:tc>
      </w:tr>
      <w:tr w:rsidR="001C3088" w14:paraId="414491BF" w14:textId="77777777">
        <w:trPr>
          <w:trHeight w:hRule="exact" w:val="38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72B6C806" w14:textId="77777777" w:rsidR="001C3088" w:rsidRDefault="00F6259B">
            <w:pPr>
              <w:spacing w:before="77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wPINMode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69247DE5" w14:textId="77777777" w:rsidR="001C3088" w:rsidRDefault="00F6259B">
            <w:pPr>
              <w:spacing w:before="77" w:after="0" w:line="240" w:lineRule="auto"/>
              <w:ind w:left="21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37FEB3CD" w14:textId="77777777" w:rsidR="001C3088" w:rsidRDefault="00F6259B">
            <w:pPr>
              <w:spacing w:before="77" w:after="0" w:line="240" w:lineRule="auto"/>
              <w:ind w:left="55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ken is in new PIN 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de s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e (TRUE/</w:t>
            </w:r>
            <w:r>
              <w:rPr>
                <w:rFonts w:ascii="Arial" w:eastAsia="Arial" w:hAnsi="Arial" w:cs="Arial"/>
                <w:spacing w:val="-9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ALSE)</w:t>
            </w:r>
          </w:p>
        </w:tc>
      </w:tr>
      <w:tr w:rsidR="001C3088" w14:paraId="378FB0BE" w14:textId="77777777">
        <w:trPr>
          <w:trHeight w:hRule="exact" w:val="38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7E9810CB" w14:textId="77777777" w:rsidR="001C3088" w:rsidRDefault="00F6259B">
            <w:pPr>
              <w:spacing w:before="76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PINC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ear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2AC935BB" w14:textId="77777777" w:rsidR="001C3088" w:rsidRDefault="00F6259B">
            <w:pPr>
              <w:spacing w:before="76" w:after="0" w:line="240" w:lineRule="auto"/>
              <w:ind w:left="218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041F15B0" w14:textId="77777777" w:rsidR="001C3088" w:rsidRDefault="00F6259B">
            <w:pPr>
              <w:spacing w:before="76" w:after="0" w:line="240" w:lineRule="auto"/>
              <w:ind w:left="5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ken has 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en clear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d (TRUE/</w:t>
            </w:r>
            <w:r>
              <w:rPr>
                <w:rFonts w:ascii="Arial" w:eastAsia="Arial" w:hAnsi="Arial" w:cs="Arial"/>
                <w:spacing w:val="-10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ALSE) (r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ad-o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ly)</w:t>
            </w:r>
          </w:p>
        </w:tc>
      </w:tr>
      <w:tr w:rsidR="001C3088" w14:paraId="3BB40628" w14:textId="77777777">
        <w:trPr>
          <w:trHeight w:hRule="exact" w:val="38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1E7C3E85" w14:textId="77777777" w:rsidR="001C3088" w:rsidRDefault="00F6259B">
            <w:pPr>
              <w:spacing w:before="77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mDig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1F773176" w14:textId="77777777" w:rsidR="001C3088" w:rsidRDefault="00F6259B">
            <w:pPr>
              <w:spacing w:before="77" w:after="0" w:line="240" w:lineRule="auto"/>
              <w:ind w:left="218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8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tring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3AB137BC" w14:textId="77777777" w:rsidR="001C3088" w:rsidRDefault="00F6259B">
            <w:pPr>
              <w:spacing w:before="77" w:after="0" w:line="240" w:lineRule="auto"/>
              <w:ind w:left="55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Number of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ig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s in 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ken dis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lay (r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ad-o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ly)</w:t>
            </w:r>
          </w:p>
        </w:tc>
      </w:tr>
      <w:tr w:rsidR="001C3088" w14:paraId="04B6AF13" w14:textId="77777777">
        <w:trPr>
          <w:trHeight w:hRule="exact" w:val="38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045D04BA" w14:textId="77777777" w:rsidR="001C3088" w:rsidRDefault="00F6259B">
            <w:pPr>
              <w:spacing w:before="77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Interval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7F8AFF06" w14:textId="77777777" w:rsidR="001C3088" w:rsidRDefault="00F6259B">
            <w:pPr>
              <w:spacing w:before="77" w:after="0" w:line="240" w:lineRule="auto"/>
              <w:ind w:left="21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8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tring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126696DF" w14:textId="77777777" w:rsidR="001C3088" w:rsidRDefault="00F6259B">
            <w:pPr>
              <w:spacing w:before="77" w:after="0" w:line="240" w:lineRule="auto"/>
              <w:ind w:left="55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Number of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conds 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en dis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lay chan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ad-o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ly)</w:t>
            </w:r>
          </w:p>
        </w:tc>
      </w:tr>
      <w:tr w:rsidR="001C3088" w14:paraId="6453DF21" w14:textId="77777777">
        <w:trPr>
          <w:trHeight w:hRule="exact" w:val="38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6F671902" w14:textId="77777777" w:rsidR="001C3088" w:rsidRDefault="00F6259B">
            <w:pPr>
              <w:spacing w:before="76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rth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613748E7" w14:textId="77777777" w:rsidR="001C3088" w:rsidRDefault="00F6259B">
            <w:pPr>
              <w:spacing w:before="76" w:after="0" w:line="240" w:lineRule="auto"/>
              <w:ind w:left="218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umeric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20F4A468" w14:textId="77777777" w:rsidR="001C3088" w:rsidRDefault="00F6259B">
            <w:pPr>
              <w:spacing w:before="76" w:after="0" w:line="240" w:lineRule="auto"/>
              <w:ind w:left="5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7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ime the token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ctiv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d (r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ad-o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ly)</w:t>
            </w:r>
          </w:p>
        </w:tc>
      </w:tr>
      <w:tr w:rsidR="001C3088" w14:paraId="65C6934E" w14:textId="77777777">
        <w:trPr>
          <w:trHeight w:hRule="exact" w:val="38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00A3DB6B" w14:textId="77777777" w:rsidR="001C3088" w:rsidRDefault="00F6259B">
            <w:pPr>
              <w:spacing w:before="77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eath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292556F6" w14:textId="77777777" w:rsidR="001C3088" w:rsidRDefault="00F6259B">
            <w:pPr>
              <w:spacing w:before="77" w:after="0" w:line="240" w:lineRule="auto"/>
              <w:ind w:left="218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umeric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1885F2F6" w14:textId="77777777" w:rsidR="001C3088" w:rsidRDefault="00F6259B">
            <w:pPr>
              <w:spacing w:before="77" w:after="0" w:line="240" w:lineRule="auto"/>
              <w:ind w:left="5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7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ime when the token wi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l shut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wn (rea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-only)</w:t>
            </w:r>
          </w:p>
        </w:tc>
      </w:tr>
      <w:tr w:rsidR="001C3088" w14:paraId="451163F7" w14:textId="77777777">
        <w:trPr>
          <w:trHeight w:hRule="exact" w:val="38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0E0E07EB" w14:textId="77777777" w:rsidR="001C3088" w:rsidRDefault="00F6259B">
            <w:pPr>
              <w:spacing w:before="77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stLog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4B5285CE" w14:textId="77777777" w:rsidR="001C3088" w:rsidRDefault="00F6259B">
            <w:pPr>
              <w:spacing w:before="77" w:after="0" w:line="240" w:lineRule="auto"/>
              <w:ind w:left="218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umeric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37E41BF5" w14:textId="77777777" w:rsidR="001C3088" w:rsidRDefault="00F6259B">
            <w:pPr>
              <w:spacing w:before="77" w:after="0" w:line="240" w:lineRule="auto"/>
              <w:ind w:left="55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7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ime of the last log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n with 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is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tok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(re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-o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ly)</w:t>
            </w:r>
          </w:p>
        </w:tc>
      </w:tr>
      <w:tr w:rsidR="001C3088" w14:paraId="14A1BB57" w14:textId="77777777">
        <w:trPr>
          <w:trHeight w:hRule="exact" w:val="38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4734CC07" w14:textId="77777777" w:rsidR="001C3088" w:rsidRDefault="00F6259B">
            <w:pPr>
              <w:spacing w:before="76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9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ype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4F840574" w14:textId="77777777" w:rsidR="001C3088" w:rsidRDefault="00F6259B">
            <w:pPr>
              <w:spacing w:before="76" w:after="0" w:line="240" w:lineRule="auto"/>
              <w:ind w:left="218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meric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16D215F9" w14:textId="77777777" w:rsidR="001C3088" w:rsidRDefault="00F6259B">
            <w:pPr>
              <w:spacing w:before="76" w:after="0" w:line="240" w:lineRule="auto"/>
              <w:ind w:left="5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ken ty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e (r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ad-o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ly):</w:t>
            </w:r>
          </w:p>
        </w:tc>
      </w:tr>
      <w:tr w:rsidR="001C3088" w14:paraId="3CE3AA26" w14:textId="77777777">
        <w:trPr>
          <w:trHeight w:hRule="exact" w:val="38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1B9CAFD5" w14:textId="77777777" w:rsidR="001C3088" w:rsidRDefault="001C3088"/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65122CD5" w14:textId="77777777" w:rsidR="001C3088" w:rsidRDefault="001C3088"/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054ED8E6" w14:textId="77777777" w:rsidR="001C3088" w:rsidRDefault="00F6259B">
            <w:pPr>
              <w:spacing w:before="77" w:after="0" w:line="240" w:lineRule="auto"/>
              <w:ind w:left="5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- RSA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SecurID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8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rd Card</w:t>
            </w:r>
          </w:p>
        </w:tc>
      </w:tr>
      <w:tr w:rsidR="001C3088" w14:paraId="07748C5D" w14:textId="77777777">
        <w:trPr>
          <w:trHeight w:hRule="exact" w:val="38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05034F4C" w14:textId="77777777" w:rsidR="001C3088" w:rsidRDefault="001C3088"/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6B05C1C4" w14:textId="77777777" w:rsidR="001C3088" w:rsidRDefault="001C3088"/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56E76E05" w14:textId="77777777" w:rsidR="001C3088" w:rsidRDefault="00F6259B">
            <w:pPr>
              <w:spacing w:before="77" w:after="0" w:line="240" w:lineRule="auto"/>
              <w:ind w:left="5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- RSA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SecurID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PINPad</w:t>
            </w:r>
            <w:proofErr w:type="spellEnd"/>
          </w:p>
        </w:tc>
      </w:tr>
      <w:tr w:rsidR="001C3088" w14:paraId="01A52A9F" w14:textId="77777777">
        <w:trPr>
          <w:trHeight w:hRule="exact" w:val="38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1D397765" w14:textId="77777777" w:rsidR="001C3088" w:rsidRDefault="001C3088"/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40A62C97" w14:textId="77777777" w:rsidR="001C3088" w:rsidRDefault="001C3088"/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420980F6" w14:textId="77777777" w:rsidR="001C3088" w:rsidRDefault="00F6259B">
            <w:pPr>
              <w:spacing w:before="76" w:after="0" w:line="240" w:lineRule="auto"/>
              <w:ind w:left="5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- RSA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SecurID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Key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Fob</w:t>
            </w:r>
          </w:p>
        </w:tc>
      </w:tr>
      <w:tr w:rsidR="001C3088" w14:paraId="12B72A44" w14:textId="77777777">
        <w:trPr>
          <w:trHeight w:hRule="exact" w:val="38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3860D3A7" w14:textId="77777777" w:rsidR="001C3088" w:rsidRDefault="001C3088"/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75A488DB" w14:textId="77777777" w:rsidR="001C3088" w:rsidRDefault="001C3088"/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44232109" w14:textId="77777777" w:rsidR="001C3088" w:rsidRDefault="00F6259B">
            <w:pPr>
              <w:spacing w:before="77" w:after="0" w:line="240" w:lineRule="auto"/>
              <w:ind w:left="5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- RSA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SecurID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So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tware </w:t>
            </w:r>
            <w:r>
              <w:rPr>
                <w:rFonts w:ascii="Arial" w:eastAsia="Arial" w:hAnsi="Arial" w:cs="Arial"/>
                <w:spacing w:val="-20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ken</w:t>
            </w:r>
          </w:p>
        </w:tc>
      </w:tr>
      <w:tr w:rsidR="001C3088" w14:paraId="48BC3AC6" w14:textId="77777777">
        <w:trPr>
          <w:trHeight w:hRule="exact" w:val="38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17DD3DEF" w14:textId="77777777" w:rsidR="001C3088" w:rsidRDefault="001C3088"/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1D9DBB64" w14:textId="77777777" w:rsidR="001C3088" w:rsidRDefault="001C3088"/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472A9C55" w14:textId="77777777" w:rsidR="001C3088" w:rsidRDefault="00F6259B">
            <w:pPr>
              <w:spacing w:before="77" w:after="0" w:line="240" w:lineRule="auto"/>
              <w:ind w:left="5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- RSA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SecurID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Modem</w:t>
            </w:r>
          </w:p>
        </w:tc>
      </w:tr>
      <w:tr w:rsidR="001C3088" w14:paraId="754881AC" w14:textId="77777777">
        <w:trPr>
          <w:trHeight w:hRule="exact" w:val="60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7827AC39" w14:textId="77777777" w:rsidR="001C3088" w:rsidRDefault="00F6259B">
            <w:pPr>
              <w:spacing w:before="76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2506EEEF" w14:textId="77777777" w:rsidR="001C3088" w:rsidRDefault="00F6259B">
            <w:pPr>
              <w:spacing w:before="76" w:after="0" w:line="240" w:lineRule="auto"/>
              <w:ind w:left="218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le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160913C7" w14:textId="77777777" w:rsidR="001C3088" w:rsidRDefault="00F6259B">
            <w:pPr>
              <w:spacing w:before="76" w:after="0" w:line="256" w:lineRule="auto"/>
              <w:ind w:left="557" w:right="42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 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splay is hex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decimal (TRUE/</w:t>
            </w:r>
            <w:r>
              <w:rPr>
                <w:rFonts w:ascii="Arial" w:eastAsia="Arial" w:hAnsi="Arial" w:cs="Arial"/>
                <w:spacing w:val="-9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ALSE)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(re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- only)</w:t>
            </w:r>
          </w:p>
        </w:tc>
      </w:tr>
      <w:tr w:rsidR="001C3088" w14:paraId="1EEC603E" w14:textId="77777777">
        <w:trPr>
          <w:trHeight w:hRule="exact" w:val="38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79A38F27" w14:textId="77777777" w:rsidR="001C3088" w:rsidRDefault="00F6259B">
            <w:pPr>
              <w:spacing w:before="76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Assi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ned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12B7CC1F" w14:textId="77777777" w:rsidR="001C3088" w:rsidRDefault="00F6259B">
            <w:pPr>
              <w:spacing w:before="76" w:after="0" w:line="240" w:lineRule="auto"/>
              <w:ind w:left="21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301E8BF7" w14:textId="77777777" w:rsidR="001C3088" w:rsidRDefault="00F6259B">
            <w:pPr>
              <w:spacing w:before="76" w:after="0" w:line="240" w:lineRule="auto"/>
              <w:ind w:left="55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 token is assi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ned (TRUE/</w:t>
            </w:r>
            <w:r>
              <w:rPr>
                <w:rFonts w:ascii="Arial" w:eastAsia="Arial" w:hAnsi="Arial" w:cs="Arial"/>
                <w:spacing w:val="-9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ALSE)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(re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-on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y)</w:t>
            </w:r>
          </w:p>
        </w:tc>
      </w:tr>
      <w:tr w:rsidR="001C3088" w14:paraId="489998B7" w14:textId="77777777">
        <w:trPr>
          <w:trHeight w:hRule="exact" w:val="60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6D34F85F" w14:textId="77777777" w:rsidR="001C3088" w:rsidRDefault="00F6259B">
            <w:pPr>
              <w:spacing w:before="77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serNum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24294A27" w14:textId="77777777" w:rsidR="001C3088" w:rsidRDefault="00F6259B">
            <w:pPr>
              <w:spacing w:before="77" w:after="0" w:line="240" w:lineRule="auto"/>
              <w:ind w:left="218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8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tring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5F0E7489" w14:textId="77777777" w:rsidR="001C3088" w:rsidRDefault="00F6259B">
            <w:pPr>
              <w:spacing w:before="77" w:after="0" w:line="254" w:lineRule="auto"/>
              <w:ind w:left="557" w:right="321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nter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 ID of 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e user to 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om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the token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assi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ned (re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- only)</w:t>
            </w:r>
          </w:p>
        </w:tc>
      </w:tr>
      <w:tr w:rsidR="001C3088" w14:paraId="6622AE26" w14:textId="77777777">
        <w:trPr>
          <w:trHeight w:hRule="exact" w:val="38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4784825E" w14:textId="77777777" w:rsidR="001C3088" w:rsidRDefault="00F6259B">
            <w:pPr>
              <w:spacing w:before="77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faultL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418A1A7A" w14:textId="77777777" w:rsidR="001C3088" w:rsidRDefault="00F6259B">
            <w:pPr>
              <w:spacing w:before="77" w:after="0" w:line="240" w:lineRule="auto"/>
              <w:ind w:left="21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8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tring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6A269B5A" w14:textId="77777777" w:rsidR="001C3088" w:rsidRDefault="00F6259B">
            <w:pPr>
              <w:spacing w:before="77" w:after="0" w:line="240" w:lineRule="auto"/>
              <w:ind w:left="55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Log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n ID of 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ser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 wh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 token is assi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ned (rea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-only)</w:t>
            </w:r>
          </w:p>
        </w:tc>
      </w:tr>
      <w:tr w:rsidR="001C3088" w14:paraId="3B1851FB" w14:textId="77777777">
        <w:trPr>
          <w:trHeight w:hRule="exact" w:val="60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5B7FDB91" w14:textId="77777777" w:rsidR="001C3088" w:rsidRDefault="00F6259B">
            <w:pPr>
              <w:spacing w:before="77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Emer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encyAccess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53173BDE" w14:textId="77777777" w:rsidR="001C3088" w:rsidRDefault="00F6259B">
            <w:pPr>
              <w:spacing w:before="77" w:after="0" w:line="240" w:lineRule="auto"/>
              <w:ind w:left="21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8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tring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3D608698" w14:textId="77777777" w:rsidR="001C3088" w:rsidRDefault="00F6259B">
            <w:pPr>
              <w:spacing w:before="77" w:after="0" w:line="254" w:lineRule="auto"/>
              <w:ind w:left="557" w:right="250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 token is 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abl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d 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 emer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ency access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(TRUE/ </w:t>
            </w:r>
            <w:r>
              <w:rPr>
                <w:rFonts w:ascii="Arial" w:eastAsia="Arial" w:hAnsi="Arial" w:cs="Arial"/>
                <w:spacing w:val="-10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ALSE)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(read-only)</w:t>
            </w:r>
          </w:p>
        </w:tc>
      </w:tr>
      <w:tr w:rsidR="001C3088" w14:paraId="7ADCB255" w14:textId="77777777">
        <w:trPr>
          <w:trHeight w:hRule="exact" w:val="38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2F0DDF14" w14:textId="77777777" w:rsidR="001C3088" w:rsidRDefault="00F6259B">
            <w:pPr>
              <w:spacing w:before="77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0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oke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Cod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4233D463" w14:textId="77777777" w:rsidR="001C3088" w:rsidRDefault="00F6259B">
            <w:pPr>
              <w:spacing w:before="77" w:after="0" w:line="240" w:lineRule="auto"/>
              <w:ind w:left="218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8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tring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5967B6CD" w14:textId="77777777" w:rsidR="001C3088" w:rsidRDefault="00F6259B">
            <w:pPr>
              <w:spacing w:before="77" w:after="0" w:line="240" w:lineRule="auto"/>
              <w:ind w:left="5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Number of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z w:val="18"/>
                <w:szCs w:val="18"/>
              </w:rPr>
              <w:t>ad token cod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tered (rea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nly)</w:t>
            </w:r>
          </w:p>
        </w:tc>
      </w:tr>
      <w:tr w:rsidR="001C3088" w14:paraId="0CB070D0" w14:textId="77777777">
        <w:trPr>
          <w:trHeight w:hRule="exact" w:val="38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7FB25B3D" w14:textId="77777777" w:rsidR="001C3088" w:rsidRDefault="00F6259B">
            <w:pPr>
              <w:spacing w:before="76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PINC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edD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786336CE" w14:textId="77777777" w:rsidR="001C3088" w:rsidRDefault="00F6259B">
            <w:pPr>
              <w:spacing w:before="76" w:after="0" w:line="240" w:lineRule="auto"/>
              <w:ind w:left="218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8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tring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113A8296" w14:textId="77777777" w:rsidR="001C3088" w:rsidRDefault="00F6259B">
            <w:pPr>
              <w:spacing w:before="76" w:after="0" w:line="240" w:lineRule="auto"/>
              <w:ind w:left="55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7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ime the PIN was last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ang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d (r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ad-o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ly)</w:t>
            </w:r>
          </w:p>
        </w:tc>
      </w:tr>
      <w:tr w:rsidR="001C3088" w14:paraId="3F513DB5" w14:textId="77777777">
        <w:trPr>
          <w:trHeight w:hRule="exact" w:val="38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67E49781" w14:textId="77777777" w:rsidR="001C3088" w:rsidRDefault="00F6259B">
            <w:pPr>
              <w:spacing w:before="77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isab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edD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479515B1" w14:textId="77777777" w:rsidR="001C3088" w:rsidRDefault="00F6259B">
            <w:pPr>
              <w:spacing w:before="77" w:after="0" w:line="240" w:lineRule="auto"/>
              <w:ind w:left="218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umeric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3D6DFB5F" w14:textId="77777777" w:rsidR="001C3088" w:rsidRDefault="00F6259B">
            <w:pPr>
              <w:spacing w:before="77" w:after="0" w:line="240" w:lineRule="auto"/>
              <w:ind w:left="5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7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ime the token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isab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ed s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e 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(re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-o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ly)</w:t>
            </w:r>
          </w:p>
        </w:tc>
      </w:tr>
      <w:tr w:rsidR="001C3088" w14:paraId="28BF538A" w14:textId="77777777">
        <w:trPr>
          <w:trHeight w:hRule="exact" w:val="38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2AB92C8F" w14:textId="77777777" w:rsidR="001C3088" w:rsidRDefault="00F6259B">
            <w:pPr>
              <w:spacing w:before="77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sL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stMod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ed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1CEF41B1" w14:textId="77777777" w:rsidR="001C3088" w:rsidRDefault="00F6259B">
            <w:pPr>
              <w:spacing w:before="77" w:after="0" w:line="240" w:lineRule="auto"/>
              <w:ind w:left="219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meric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21B7F1AE" w14:textId="77777777" w:rsidR="001C3088" w:rsidRDefault="00F6259B">
            <w:pPr>
              <w:spacing w:before="77" w:after="0" w:line="240" w:lineRule="auto"/>
              <w:ind w:left="5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7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ime the token 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un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re last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if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ed (rea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nly)</w:t>
            </w:r>
          </w:p>
        </w:tc>
      </w:tr>
      <w:tr w:rsidR="001C3088" w14:paraId="1FF1C2A6" w14:textId="77777777">
        <w:trPr>
          <w:trHeight w:hRule="exact" w:val="60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4EF498DE" w14:textId="77777777" w:rsidR="001C3088" w:rsidRDefault="00F6259B">
            <w:pPr>
              <w:spacing w:before="76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ted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18995E48" w14:textId="77777777" w:rsidR="001C3088" w:rsidRDefault="00F6259B">
            <w:pPr>
              <w:spacing w:before="76" w:after="0" w:line="240" w:lineRule="auto"/>
              <w:ind w:left="21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le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4EC2BDA2" w14:textId="77777777" w:rsidR="001C3088" w:rsidRDefault="00F6259B">
            <w:pPr>
              <w:spacing w:before="76" w:after="0" w:line="256" w:lineRule="auto"/>
              <w:ind w:left="557" w:right="663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 so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tware 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ken was copy-pr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tected on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st dep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oyment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(TRUE/</w:t>
            </w:r>
            <w:r>
              <w:rPr>
                <w:rFonts w:ascii="Arial" w:eastAsia="Arial" w:hAnsi="Arial" w:cs="Arial"/>
                <w:spacing w:val="-10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ALSE) (r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ad-o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ly)</w:t>
            </w:r>
          </w:p>
        </w:tc>
      </w:tr>
      <w:tr w:rsidR="001C3088" w14:paraId="34711A84" w14:textId="77777777">
        <w:trPr>
          <w:trHeight w:hRule="exact" w:val="601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18C52922" w14:textId="77777777" w:rsidR="001C3088" w:rsidRDefault="00F6259B">
            <w:pPr>
              <w:spacing w:before="76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epl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yed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5EC7B41F" w14:textId="77777777" w:rsidR="001C3088" w:rsidRDefault="00F6259B">
            <w:pPr>
              <w:spacing w:before="76" w:after="0" w:line="240" w:lineRule="auto"/>
              <w:ind w:left="218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2E560100" w14:textId="77777777" w:rsidR="001C3088" w:rsidRDefault="00F6259B">
            <w:pPr>
              <w:spacing w:before="76" w:after="0" w:line="256" w:lineRule="auto"/>
              <w:ind w:left="557" w:right="5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 so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tware 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ken is currently dep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oyed (T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UE/ </w:t>
            </w:r>
            <w:r>
              <w:rPr>
                <w:rFonts w:ascii="Arial" w:eastAsia="Arial" w:hAnsi="Arial" w:cs="Arial"/>
                <w:spacing w:val="-10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ALSE)</w:t>
            </w:r>
          </w:p>
        </w:tc>
      </w:tr>
      <w:tr w:rsidR="001C3088" w14:paraId="22B7739E" w14:textId="77777777">
        <w:trPr>
          <w:trHeight w:hRule="exact" w:val="38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721318A9" w14:textId="77777777" w:rsidR="001C3088" w:rsidRDefault="00F6259B">
            <w:pPr>
              <w:spacing w:before="77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ou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61A5FC03" w14:textId="77777777" w:rsidR="001C3088" w:rsidRDefault="00F6259B">
            <w:pPr>
              <w:spacing w:before="77" w:after="0" w:line="240" w:lineRule="auto"/>
              <w:ind w:left="218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8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tring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37C1D93B" w14:textId="77777777" w:rsidR="001C3088" w:rsidRDefault="00F6259B">
            <w:pPr>
              <w:spacing w:before="77" w:after="0" w:line="240" w:lineRule="auto"/>
              <w:ind w:left="5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Number of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times the 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ken has 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en de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loyed (re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-on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y)</w:t>
            </w:r>
          </w:p>
        </w:tc>
      </w:tr>
      <w:tr w:rsidR="001C3088" w14:paraId="587D9CF7" w14:textId="77777777">
        <w:trPr>
          <w:trHeight w:hRule="exact" w:val="380"/>
        </w:trPr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14:paraId="72DB3D4D" w14:textId="77777777" w:rsidR="001C3088" w:rsidRDefault="00F6259B">
            <w:pPr>
              <w:spacing w:before="76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z w:val="18"/>
                <w:szCs w:val="18"/>
              </w:rPr>
              <w:t>tPassword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5FCBA90F" w14:textId="77777777" w:rsidR="001C3088" w:rsidRDefault="00F6259B">
            <w:pPr>
              <w:spacing w:before="76" w:after="0" w:line="240" w:lineRule="auto"/>
              <w:ind w:left="21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8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tring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2321887B" w14:textId="77777777" w:rsidR="001C3088" w:rsidRDefault="00F6259B">
            <w:pPr>
              <w:spacing w:before="76" w:after="0" w:line="240" w:lineRule="auto"/>
              <w:ind w:left="55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ssword st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red in the so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re tok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ad-o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ly)</w:t>
            </w:r>
          </w:p>
        </w:tc>
      </w:tr>
      <w:tr w:rsidR="001C3088" w14:paraId="12BBC2CB" w14:textId="77777777">
        <w:trPr>
          <w:trHeight w:hRule="exact" w:val="398"/>
        </w:trPr>
        <w:tc>
          <w:tcPr>
            <w:tcW w:w="184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FB981B" w14:textId="77777777" w:rsidR="001C3088" w:rsidRDefault="00F6259B">
            <w:pPr>
              <w:spacing w:before="77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yPad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0071EA0" w14:textId="77777777" w:rsidR="001C3088" w:rsidRDefault="00F6259B">
            <w:pPr>
              <w:spacing w:before="77" w:after="0" w:line="240" w:lineRule="auto"/>
              <w:ind w:left="21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C2E994C" w14:textId="77777777" w:rsidR="001C3088" w:rsidRDefault="00F6259B">
            <w:pPr>
              <w:spacing w:before="77" w:after="0" w:line="240" w:lineRule="auto"/>
              <w:ind w:left="55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 token 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 key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ad (r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ad-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ly)</w:t>
            </w:r>
          </w:p>
        </w:tc>
      </w:tr>
    </w:tbl>
    <w:p w14:paraId="482CA01D" w14:textId="77777777" w:rsidR="001C3088" w:rsidRDefault="001C3088">
      <w:pPr>
        <w:spacing w:after="0"/>
        <w:sectPr w:rsidR="001C3088">
          <w:pgSz w:w="12240" w:h="15840"/>
          <w:pgMar w:top="1220" w:right="1120" w:bottom="700" w:left="800" w:header="0" w:footer="708" w:gutter="0"/>
          <w:cols w:space="720"/>
        </w:sectPr>
      </w:pPr>
    </w:p>
    <w:p w14:paraId="7307657A" w14:textId="77777777" w:rsidR="001C3088" w:rsidRDefault="001C3088">
      <w:pPr>
        <w:spacing w:before="1" w:after="0" w:line="90" w:lineRule="exact"/>
        <w:rPr>
          <w:sz w:val="9"/>
          <w:szCs w:val="9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0"/>
        <w:gridCol w:w="1656"/>
        <w:gridCol w:w="5653"/>
      </w:tblGrid>
      <w:tr w:rsidR="001C3088" w14:paraId="2F9CC8D2" w14:textId="77777777">
        <w:trPr>
          <w:trHeight w:hRule="exact" w:val="461"/>
        </w:trPr>
        <w:tc>
          <w:tcPr>
            <w:tcW w:w="16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DCCFD91" w14:textId="77777777" w:rsidR="001C3088" w:rsidRDefault="001C3088">
            <w:pPr>
              <w:spacing w:after="0" w:line="100" w:lineRule="exact"/>
              <w:rPr>
                <w:sz w:val="10"/>
                <w:szCs w:val="10"/>
              </w:rPr>
            </w:pPr>
          </w:p>
          <w:p w14:paraId="3C289472" w14:textId="77777777" w:rsidR="001C3088" w:rsidRDefault="00F6259B">
            <w:pPr>
              <w:spacing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At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te</w:t>
            </w:r>
          </w:p>
        </w:tc>
        <w:tc>
          <w:tcPr>
            <w:tcW w:w="165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BD39B1F" w14:textId="77777777" w:rsidR="001C3088" w:rsidRDefault="001C3088">
            <w:pPr>
              <w:spacing w:after="0" w:line="100" w:lineRule="exact"/>
              <w:rPr>
                <w:sz w:val="10"/>
                <w:szCs w:val="10"/>
              </w:rPr>
            </w:pPr>
          </w:p>
          <w:p w14:paraId="7FF2FFED" w14:textId="77777777" w:rsidR="001C3088" w:rsidRDefault="00F6259B">
            <w:pPr>
              <w:spacing w:after="0" w:line="240" w:lineRule="auto"/>
              <w:ind w:left="43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pacing w:val="-1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pe</w:t>
            </w:r>
          </w:p>
        </w:tc>
        <w:tc>
          <w:tcPr>
            <w:tcW w:w="565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851171E" w14:textId="77777777" w:rsidR="001C3088" w:rsidRDefault="001C3088">
            <w:pPr>
              <w:spacing w:after="0" w:line="100" w:lineRule="exact"/>
              <w:rPr>
                <w:sz w:val="10"/>
                <w:szCs w:val="10"/>
              </w:rPr>
            </w:pPr>
          </w:p>
          <w:p w14:paraId="49F0A2A7" w14:textId="77777777" w:rsidR="001C3088" w:rsidRDefault="00F6259B">
            <w:pPr>
              <w:spacing w:after="0" w:line="240" w:lineRule="auto"/>
              <w:ind w:left="5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pti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</w:t>
            </w:r>
          </w:p>
        </w:tc>
      </w:tr>
      <w:tr w:rsidR="001C3088" w14:paraId="4193904F" w14:textId="77777777">
        <w:trPr>
          <w:trHeight w:hRule="exact" w:val="582"/>
        </w:trPr>
        <w:tc>
          <w:tcPr>
            <w:tcW w:w="163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CD0E633" w14:textId="77777777" w:rsidR="001C3088" w:rsidRDefault="00F6259B">
            <w:pPr>
              <w:spacing w:before="59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65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1BF80F" w14:textId="77777777" w:rsidR="001C3088" w:rsidRDefault="00F6259B">
            <w:pPr>
              <w:spacing w:before="59" w:after="0" w:line="240" w:lineRule="auto"/>
              <w:ind w:left="4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  <w:tc>
          <w:tcPr>
            <w:tcW w:w="565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D0846DD" w14:textId="77777777" w:rsidR="001C3088" w:rsidRDefault="00F6259B">
            <w:pPr>
              <w:spacing w:before="59" w:after="0" w:line="254" w:lineRule="auto"/>
              <w:ind w:left="558" w:right="388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 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n is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sto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ed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cal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y on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se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’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uter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(re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- only)</w:t>
            </w:r>
          </w:p>
        </w:tc>
      </w:tr>
      <w:tr w:rsidR="001C3088" w14:paraId="6613D40C" w14:textId="77777777">
        <w:trPr>
          <w:trHeight w:hRule="exact" w:val="38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551402A3" w14:textId="77777777" w:rsidR="001C3088" w:rsidRDefault="00F6259B">
            <w:pPr>
              <w:spacing w:before="77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0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rsi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BB5FC2E" w14:textId="77777777" w:rsidR="001C3088" w:rsidRDefault="00F6259B">
            <w:pPr>
              <w:spacing w:before="77" w:after="0" w:line="240" w:lineRule="auto"/>
              <w:ind w:left="43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8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tring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nil"/>
            </w:tcBorders>
          </w:tcPr>
          <w:p w14:paraId="0F98702B" w14:textId="77777777" w:rsidR="001C3088" w:rsidRDefault="00F6259B">
            <w:pPr>
              <w:spacing w:before="77" w:after="0" w:line="240" w:lineRule="auto"/>
              <w:ind w:left="5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ken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’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lgor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hm version (re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-on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y)</w:t>
            </w:r>
          </w:p>
        </w:tc>
      </w:tr>
      <w:tr w:rsidR="001C3088" w14:paraId="1C168FF2" w14:textId="77777777">
        <w:trPr>
          <w:trHeight w:hRule="exact" w:val="38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21BAB391" w14:textId="77777777" w:rsidR="001C3088" w:rsidRDefault="00F6259B">
            <w:pPr>
              <w:spacing w:before="76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rmF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ct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2878809" w14:textId="77777777" w:rsidR="001C3088" w:rsidRDefault="00F6259B">
            <w:pPr>
              <w:spacing w:before="76" w:after="0" w:line="240" w:lineRule="auto"/>
              <w:ind w:left="433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8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tring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nil"/>
            </w:tcBorders>
          </w:tcPr>
          <w:p w14:paraId="747A8A3F" w14:textId="77777777" w:rsidR="001C3088" w:rsidRDefault="00F6259B">
            <w:pPr>
              <w:spacing w:before="76" w:after="0" w:line="240" w:lineRule="auto"/>
              <w:ind w:left="558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mask repres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ting the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form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factor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f the token (rea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nly)</w:t>
            </w:r>
          </w:p>
        </w:tc>
      </w:tr>
      <w:tr w:rsidR="001C3088" w14:paraId="2739A02F" w14:textId="77777777">
        <w:trPr>
          <w:trHeight w:hRule="exact" w:val="38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289CF089" w14:textId="77777777" w:rsidR="001C3088" w:rsidRDefault="00F6259B">
            <w:pPr>
              <w:spacing w:before="77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PIN</w:t>
            </w:r>
            <w:r>
              <w:rPr>
                <w:rFonts w:ascii="Arial" w:eastAsia="Arial" w:hAnsi="Arial" w:cs="Arial"/>
                <w:spacing w:val="-10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7C48566" w14:textId="77777777" w:rsidR="001C3088" w:rsidRDefault="00F6259B">
            <w:pPr>
              <w:spacing w:before="77" w:after="0" w:line="240" w:lineRule="auto"/>
              <w:ind w:left="4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umeric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nil"/>
            </w:tcBorders>
          </w:tcPr>
          <w:p w14:paraId="393E546D" w14:textId="77777777" w:rsidR="001C3088" w:rsidRDefault="00F6259B">
            <w:pPr>
              <w:spacing w:before="77" w:after="0" w:line="240" w:lineRule="auto"/>
              <w:ind w:left="5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The PIN type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for the 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ken (read-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ly):</w:t>
            </w:r>
          </w:p>
        </w:tc>
      </w:tr>
      <w:tr w:rsidR="001C3088" w14:paraId="5C29A74D" w14:textId="77777777">
        <w:trPr>
          <w:trHeight w:hRule="exact" w:val="38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8C2E298" w14:textId="77777777" w:rsidR="001C3088" w:rsidRDefault="001C308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77BD1EA" w14:textId="77777777" w:rsidR="001C3088" w:rsidRDefault="001C3088"/>
        </w:tc>
        <w:tc>
          <w:tcPr>
            <w:tcW w:w="5653" w:type="dxa"/>
            <w:tcBorders>
              <w:top w:val="nil"/>
              <w:left w:val="nil"/>
              <w:bottom w:val="nil"/>
              <w:right w:val="nil"/>
            </w:tcBorders>
          </w:tcPr>
          <w:p w14:paraId="0430B8AE" w14:textId="77777777" w:rsidR="001C3088" w:rsidRDefault="00F6259B">
            <w:pPr>
              <w:spacing w:before="77" w:after="0" w:line="240" w:lineRule="auto"/>
              <w:ind w:left="558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0-</w:t>
            </w:r>
            <w:r>
              <w:rPr>
                <w:rFonts w:ascii="Arial" w:eastAsia="Arial" w:hAnsi="Arial" w:cs="Arial"/>
                <w:spacing w:val="-20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ken exp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s both a PIN 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d a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nco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</w:p>
        </w:tc>
      </w:tr>
      <w:tr w:rsidR="001C3088" w14:paraId="45686BD2" w14:textId="77777777">
        <w:trPr>
          <w:trHeight w:hRule="exact" w:val="38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50428BD" w14:textId="77777777" w:rsidR="001C3088" w:rsidRDefault="001C308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B9BA67D" w14:textId="77777777" w:rsidR="001C3088" w:rsidRDefault="001C3088"/>
        </w:tc>
        <w:tc>
          <w:tcPr>
            <w:tcW w:w="5653" w:type="dxa"/>
            <w:tcBorders>
              <w:top w:val="nil"/>
              <w:left w:val="nil"/>
              <w:bottom w:val="nil"/>
              <w:right w:val="nil"/>
            </w:tcBorders>
          </w:tcPr>
          <w:p w14:paraId="2D4EDC5B" w14:textId="77777777" w:rsidR="001C3088" w:rsidRDefault="00F6259B">
            <w:pPr>
              <w:spacing w:before="77" w:after="0" w:line="240" w:lineRule="auto"/>
              <w:ind w:left="558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1-PIN 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ly</w:t>
            </w:r>
          </w:p>
        </w:tc>
      </w:tr>
      <w:tr w:rsidR="001C3088" w14:paraId="6F074BEF" w14:textId="77777777">
        <w:trPr>
          <w:trHeight w:hRule="exact" w:val="38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51FD2C2F" w14:textId="77777777" w:rsidR="001C3088" w:rsidRDefault="00F6259B">
            <w:pPr>
              <w:spacing w:before="76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Assi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ment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894D931" w14:textId="77777777" w:rsidR="001C3088" w:rsidRDefault="00F6259B">
            <w:pPr>
              <w:spacing w:before="76" w:after="0" w:line="240" w:lineRule="auto"/>
              <w:ind w:left="4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meric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nil"/>
            </w:tcBorders>
          </w:tcPr>
          <w:p w14:paraId="015D3001" w14:textId="77777777" w:rsidR="001C3088" w:rsidRDefault="00F6259B">
            <w:pPr>
              <w:spacing w:before="76" w:after="0" w:line="240" w:lineRule="auto"/>
              <w:ind w:left="55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7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ime the token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gn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d (r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ad-o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ly)</w:t>
            </w:r>
          </w:p>
        </w:tc>
      </w:tr>
      <w:tr w:rsidR="001C3088" w14:paraId="125059B9" w14:textId="77777777">
        <w:trPr>
          <w:trHeight w:hRule="exact" w:val="38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05F90B29" w14:textId="77777777" w:rsidR="001C3088" w:rsidRDefault="00F6259B">
            <w:pPr>
              <w:spacing w:before="77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FirstLo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E2DE229" w14:textId="77777777" w:rsidR="001C3088" w:rsidRDefault="00F6259B">
            <w:pPr>
              <w:spacing w:before="77" w:after="0" w:line="240" w:lineRule="auto"/>
              <w:ind w:left="4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ole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nil"/>
            </w:tcBorders>
          </w:tcPr>
          <w:p w14:paraId="014A1691" w14:textId="77777777" w:rsidR="001C3088" w:rsidRDefault="00F6259B">
            <w:pPr>
              <w:spacing w:before="77" w:after="0" w:line="240" w:lineRule="auto"/>
              <w:ind w:left="5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the us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succ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ssfu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ly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thenticated (re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-on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y)</w:t>
            </w:r>
          </w:p>
        </w:tc>
      </w:tr>
      <w:tr w:rsidR="001C3088" w14:paraId="7089D4FB" w14:textId="77777777">
        <w:trPr>
          <w:trHeight w:hRule="exact" w:val="38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2F8EC5A8" w14:textId="77777777" w:rsidR="001C3088" w:rsidRDefault="00F6259B">
            <w:pPr>
              <w:spacing w:before="77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EACEx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ires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3418CE5" w14:textId="77777777" w:rsidR="001C3088" w:rsidRDefault="00F6259B">
            <w:pPr>
              <w:spacing w:before="77" w:after="0" w:line="240" w:lineRule="auto"/>
              <w:ind w:left="431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umeric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nil"/>
            </w:tcBorders>
          </w:tcPr>
          <w:p w14:paraId="54C6FAA1" w14:textId="77777777" w:rsidR="001C3088" w:rsidRDefault="00F6259B">
            <w:pPr>
              <w:spacing w:before="77" w:after="0" w:line="240" w:lineRule="auto"/>
              <w:ind w:left="556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7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ime the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gn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merge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cy token co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xpires (rea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nly)</w:t>
            </w:r>
          </w:p>
        </w:tc>
      </w:tr>
      <w:tr w:rsidR="001C3088" w14:paraId="45C41E5E" w14:textId="77777777">
        <w:trPr>
          <w:trHeight w:hRule="exact" w:val="398"/>
        </w:trPr>
        <w:tc>
          <w:tcPr>
            <w:tcW w:w="163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BC8549" w14:textId="77777777" w:rsidR="001C3088" w:rsidRDefault="00F6259B">
            <w:pPr>
              <w:spacing w:before="76" w:after="0" w:line="240" w:lineRule="auto"/>
              <w:ind w:left="40" w:right="-2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EACP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ssc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5523522" w14:textId="77777777" w:rsidR="001C3088" w:rsidRDefault="00F6259B">
            <w:pPr>
              <w:spacing w:before="76" w:after="0" w:line="240" w:lineRule="auto"/>
              <w:ind w:left="43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8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tring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CD3DAD" w14:textId="77777777" w:rsidR="001C3088" w:rsidRDefault="00F6259B">
            <w:pPr>
              <w:spacing w:before="76" w:after="0" w:line="240" w:lineRule="auto"/>
              <w:ind w:left="55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Ass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gned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rgency 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ken code (re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-on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y)</w:t>
            </w:r>
          </w:p>
        </w:tc>
      </w:tr>
    </w:tbl>
    <w:p w14:paraId="0FCDD431" w14:textId="77777777" w:rsidR="001C3088" w:rsidRDefault="001C3088">
      <w:pPr>
        <w:spacing w:after="0"/>
        <w:sectPr w:rsidR="001C3088">
          <w:pgSz w:w="12240" w:h="15840"/>
          <w:pgMar w:top="1020" w:right="1020" w:bottom="900" w:left="1720" w:header="0" w:footer="708" w:gutter="0"/>
          <w:cols w:space="720"/>
        </w:sectPr>
      </w:pPr>
    </w:p>
    <w:p w14:paraId="66521FAF" w14:textId="77777777" w:rsidR="001C3088" w:rsidRDefault="001C3088">
      <w:pPr>
        <w:spacing w:after="0" w:line="200" w:lineRule="exact"/>
        <w:rPr>
          <w:sz w:val="20"/>
          <w:szCs w:val="20"/>
        </w:rPr>
      </w:pPr>
    </w:p>
    <w:sectPr w:rsidR="001C3088">
      <w:pgSz w:w="12240" w:h="15840"/>
      <w:pgMar w:top="1480" w:right="1720" w:bottom="700" w:left="800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6D996F4" w14:textId="77777777" w:rsidR="006E4F81" w:rsidRDefault="006E4F81">
      <w:pPr>
        <w:spacing w:after="0" w:line="240" w:lineRule="auto"/>
      </w:pPr>
      <w:r>
        <w:separator/>
      </w:r>
    </w:p>
  </w:endnote>
  <w:endnote w:type="continuationSeparator" w:id="0">
    <w:p w14:paraId="24E7145E" w14:textId="77777777" w:rsidR="006E4F81" w:rsidRDefault="006E4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188CF83" w14:textId="77777777" w:rsidR="006E4F81" w:rsidRDefault="006E4F81">
    <w:pPr>
      <w:spacing w:after="0" w:line="200" w:lineRule="exact"/>
      <w:rPr>
        <w:sz w:val="20"/>
        <w:szCs w:val="20"/>
      </w:rPr>
    </w:pPr>
    <w:r>
      <w:pict w14:anchorId="073E621E">
        <v:shapetype id="_x0000_t202" coordsize="21600,21600" o:spt="202" path="m0,0l0,21600,21600,21600,21600,0xe">
          <v:stroke joinstyle="miter"/>
          <v:path gradientshapeok="t" o:connecttype="rect"/>
        </v:shapetype>
        <v:shape id="_x0000_s2098" type="#_x0000_t202" style="position:absolute;margin-left:43.95pt;margin-top:745.6pt;width:15.15pt;height:11.95pt;z-index:-2179;mso-position-horizontal-relative:page;mso-position-vertical-relative:page" filled="f" stroked="f">
          <v:textbox inset="0,0,0,0">
            <w:txbxContent>
              <w:p w14:paraId="07B4B6F8" w14:textId="77777777" w:rsidR="006E4F81" w:rsidRDefault="006E4F81">
                <w:pPr>
                  <w:spacing w:after="0" w:line="224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b/>
                    <w:bCs/>
                    <w:noProof/>
                    <w:sz w:val="20"/>
                    <w:szCs w:val="2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F46DFC7">
        <v:shape id="_x0000_s2097" type="#_x0000_t202" style="position:absolute;margin-left:78.95pt;margin-top:745.6pt;width:269.1pt;height:11.95pt;z-index:-2178;mso-position-horizontal-relative:page;mso-position-vertical-relative:page" filled="f" stroked="f">
          <v:textbox inset="0,0,0,0">
            <w:txbxContent>
              <w:p w14:paraId="22BC73D2" w14:textId="77777777" w:rsidR="006E4F81" w:rsidRDefault="006E4F81">
                <w:pPr>
                  <w:spacing w:after="0" w:line="224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Ide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tit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y</w:t>
                </w:r>
                <w:r>
                  <w:rPr>
                    <w:rFonts w:ascii="Arial" w:eastAsia="Arial" w:hAnsi="Arial" w:cs="Arial"/>
                    <w:spacing w:val="-5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an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g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er</w:t>
                </w:r>
                <w:r>
                  <w:rPr>
                    <w:rFonts w:ascii="Arial" w:eastAsia="Arial" w:hAnsi="Arial" w:cs="Arial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4.0.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2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Drive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f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or</w:t>
                </w:r>
                <w:r>
                  <w:rPr>
                    <w:rFonts w:ascii="Arial" w:eastAsia="Arial" w:hAnsi="Arial" w:cs="Arial"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RS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Impl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me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3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atio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1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Gui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de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8462032" w14:textId="77777777" w:rsidR="006E4F81" w:rsidRDefault="006E4F81">
    <w:pPr>
      <w:spacing w:after="0" w:line="200" w:lineRule="exact"/>
      <w:rPr>
        <w:sz w:val="20"/>
        <w:szCs w:val="20"/>
      </w:rPr>
    </w:pPr>
    <w:r>
      <w:pict w14:anchorId="45F0CED0">
        <v:shapetype id="_x0000_t202" coordsize="21600,21600" o:spt="202" path="m0,0l0,21600,21600,21600,21600,0xe">
          <v:stroke joinstyle="miter"/>
          <v:path gradientshapeok="t" o:connecttype="rect"/>
        </v:shapetype>
        <v:shape id="_x0000_s2084" type="#_x0000_t202" style="position:absolute;margin-left:411.7pt;margin-top:745.6pt;width:111.25pt;height:11.95pt;z-index:-2165;mso-position-horizontal-relative:page;mso-position-vertical-relative:page" filled="f" stroked="f">
          <v:textbox inset="0,0,0,0">
            <w:txbxContent>
              <w:p w14:paraId="21407657" w14:textId="77777777" w:rsidR="006E4F81" w:rsidRDefault="006E4F81">
                <w:pPr>
                  <w:spacing w:after="0" w:line="224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Ins</w:t>
                </w:r>
                <w:r>
                  <w:rPr>
                    <w:rFonts w:ascii="Arial" w:eastAsia="Arial" w:hAnsi="Arial" w:cs="Arial"/>
                    <w:spacing w:val="-3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alling</w:t>
                </w:r>
                <w:r>
                  <w:rPr>
                    <w:rFonts w:ascii="Arial" w:eastAsia="Arial" w:hAnsi="Arial" w:cs="Arial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the</w:t>
                </w:r>
                <w:r>
                  <w:rPr>
                    <w:rFonts w:ascii="Arial" w:eastAsia="Arial" w:hAnsi="Arial" w:cs="Arial"/>
                    <w:spacing w:val="-3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Driver</w:t>
                </w:r>
                <w:r>
                  <w:rPr>
                    <w:rFonts w:ascii="Arial" w:eastAsia="Arial" w:hAnsi="Arial" w:cs="Arial"/>
                    <w:spacing w:val="-5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Files</w:t>
                </w:r>
              </w:p>
            </w:txbxContent>
          </v:textbox>
          <w10:wrap anchorx="page" anchory="page"/>
        </v:shape>
      </w:pict>
    </w:r>
    <w:r>
      <w:pict w14:anchorId="423AD196">
        <v:shape id="_x0000_s2083" type="#_x0000_t202" style="position:absolute;margin-left:542.9pt;margin-top:745.6pt;width:15pt;height:11.95pt;z-index:-2164;mso-position-horizontal-relative:page;mso-position-vertical-relative:page" filled="f" stroked="f">
          <v:textbox inset="0,0,0,0">
            <w:txbxContent>
              <w:p w14:paraId="02DBDEAD" w14:textId="77777777" w:rsidR="006E4F81" w:rsidRDefault="006E4F81">
                <w:pPr>
                  <w:spacing w:after="0" w:line="224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b/>
                    <w:bCs/>
                    <w:noProof/>
                    <w:sz w:val="20"/>
                    <w:szCs w:val="20"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DA2B3D7" w14:textId="77777777" w:rsidR="006E4F81" w:rsidRDefault="006E4F81">
    <w:pPr>
      <w:spacing w:after="0" w:line="10" w:lineRule="exact"/>
      <w:rPr>
        <w:sz w:val="1"/>
        <w:szCs w:val="1"/>
      </w:rPr>
    </w:pPr>
    <w:r>
      <w:pict w14:anchorId="65874108">
        <v:shapetype id="_x0000_t202" coordsize="21600,21600" o:spt="202" path="m0,0l0,21600,21600,21600,21600,0xe">
          <v:stroke joinstyle="miter"/>
          <v:path gradientshapeok="t" o:connecttype="rect"/>
        </v:shapetype>
        <v:shape id="_x0000_s2078" type="#_x0000_t202" style="position:absolute;margin-left:43.95pt;margin-top:745.6pt;width:15.15pt;height:11.95pt;z-index:-2159;mso-position-horizontal-relative:page;mso-position-vertical-relative:page" filled="f" stroked="f">
          <v:textbox inset="0,0,0,0">
            <w:txbxContent>
              <w:p w14:paraId="25C1E113" w14:textId="77777777" w:rsidR="006E4F81" w:rsidRDefault="006E4F81">
                <w:pPr>
                  <w:spacing w:after="0" w:line="224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b/>
                    <w:bCs/>
                    <w:noProof/>
                    <w:sz w:val="20"/>
                    <w:szCs w:val="20"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0D6AC12">
        <v:shape id="_x0000_s2077" type="#_x0000_t202" style="position:absolute;margin-left:78.95pt;margin-top:745.6pt;width:269.1pt;height:11.95pt;z-index:-2158;mso-position-horizontal-relative:page;mso-position-vertical-relative:page" filled="f" stroked="f">
          <v:textbox inset="0,0,0,0">
            <w:txbxContent>
              <w:p w14:paraId="68E23D40" w14:textId="77777777" w:rsidR="006E4F81" w:rsidRDefault="006E4F81">
                <w:pPr>
                  <w:spacing w:after="0" w:line="224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Ide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tit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y</w:t>
                </w:r>
                <w:r>
                  <w:rPr>
                    <w:rFonts w:ascii="Arial" w:eastAsia="Arial" w:hAnsi="Arial" w:cs="Arial"/>
                    <w:spacing w:val="-5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an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g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er</w:t>
                </w:r>
                <w:r>
                  <w:rPr>
                    <w:rFonts w:ascii="Arial" w:eastAsia="Arial" w:hAnsi="Arial" w:cs="Arial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4.0.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2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Drive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f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or</w:t>
                </w:r>
                <w:r>
                  <w:rPr>
                    <w:rFonts w:ascii="Arial" w:eastAsia="Arial" w:hAnsi="Arial" w:cs="Arial"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RS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Impl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me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3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atio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1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Gui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de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E4327E5" w14:textId="77777777" w:rsidR="006E4F81" w:rsidRDefault="006E4F81">
    <w:pPr>
      <w:spacing w:after="0" w:line="200" w:lineRule="exact"/>
      <w:rPr>
        <w:sz w:val="20"/>
        <w:szCs w:val="20"/>
      </w:rPr>
    </w:pPr>
    <w:r>
      <w:pict w14:anchorId="1693F20D">
        <v:shapetype id="_x0000_t202" coordsize="21600,21600" o:spt="202" path="m0,0l0,21600,21600,21600,21600,0xe">
          <v:stroke joinstyle="miter"/>
          <v:path gradientshapeok="t" o:connecttype="rect"/>
        </v:shapetype>
        <v:shape id="_x0000_s2080" type="#_x0000_t202" style="position:absolute;margin-left:346.15pt;margin-top:745.6pt;width:176.9pt;height:11.95pt;z-index:-2161;mso-position-horizontal-relative:page;mso-position-vertical-relative:page" filled="f" stroked="f">
          <v:textbox inset="0,0,0,0">
            <w:txbxContent>
              <w:p w14:paraId="002169D8" w14:textId="77777777" w:rsidR="006E4F81" w:rsidRDefault="006E4F81">
                <w:pPr>
                  <w:spacing w:after="0" w:line="224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Pr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pacing w:val="-3"/>
                    <w:sz w:val="20"/>
                    <w:szCs w:val="20"/>
                  </w:rPr>
                  <w:t>p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ar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i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g</w:t>
                </w:r>
                <w:r>
                  <w:rPr>
                    <w:rFonts w:ascii="Arial" w:eastAsia="Arial" w:hAnsi="Arial" w:cs="Arial"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RS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Aut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h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enticatio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13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M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ger</w:t>
                </w:r>
              </w:p>
            </w:txbxContent>
          </v:textbox>
          <w10:wrap anchorx="page" anchory="page"/>
        </v:shape>
      </w:pict>
    </w:r>
    <w:r>
      <w:pict w14:anchorId="44B9A973">
        <v:shape id="_x0000_s2079" type="#_x0000_t202" style="position:absolute;margin-left:542.9pt;margin-top:745.6pt;width:15pt;height:11.95pt;z-index:-2160;mso-position-horizontal-relative:page;mso-position-vertical-relative:page" filled="f" stroked="f">
          <v:textbox inset="0,0,0,0">
            <w:txbxContent>
              <w:p w14:paraId="485DA200" w14:textId="77777777" w:rsidR="006E4F81" w:rsidRDefault="006E4F81">
                <w:pPr>
                  <w:spacing w:after="0" w:line="224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b/>
                    <w:bCs/>
                    <w:noProof/>
                    <w:sz w:val="20"/>
                    <w:szCs w:val="20"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FB4AD93" w14:textId="77777777" w:rsidR="006E4F81" w:rsidRDefault="006E4F81">
    <w:pPr>
      <w:spacing w:after="0" w:line="10" w:lineRule="exact"/>
      <w:rPr>
        <w:sz w:val="1"/>
        <w:szCs w:val="1"/>
      </w:rPr>
    </w:pPr>
    <w:r>
      <w:pict w14:anchorId="21A67A9E">
        <v:shapetype id="_x0000_t202" coordsize="21600,21600" o:spt="202" path="m0,0l0,21600,21600,21600,21600,0xe">
          <v:stroke joinstyle="miter"/>
          <v:path gradientshapeok="t" o:connecttype="rect"/>
        </v:shapetype>
        <v:shape id="_x0000_s2074" type="#_x0000_t202" style="position:absolute;margin-left:43.95pt;margin-top:745.6pt;width:15.15pt;height:11.95pt;z-index:-2155;mso-position-horizontal-relative:page;mso-position-vertical-relative:page" filled="f" stroked="f">
          <v:textbox inset="0,0,0,0">
            <w:txbxContent>
              <w:p w14:paraId="3A383FC2" w14:textId="77777777" w:rsidR="006E4F81" w:rsidRDefault="006E4F81">
                <w:pPr>
                  <w:spacing w:after="0" w:line="224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b/>
                    <w:bCs/>
                    <w:noProof/>
                    <w:sz w:val="20"/>
                    <w:szCs w:val="20"/>
                  </w:rP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ABAD113">
        <v:shape id="_x0000_s2073" type="#_x0000_t202" style="position:absolute;margin-left:78.95pt;margin-top:745.6pt;width:269.1pt;height:11.95pt;z-index:-2154;mso-position-horizontal-relative:page;mso-position-vertical-relative:page" filled="f" stroked="f">
          <v:textbox inset="0,0,0,0">
            <w:txbxContent>
              <w:p w14:paraId="6FA0ACC0" w14:textId="77777777" w:rsidR="006E4F81" w:rsidRDefault="006E4F81">
                <w:pPr>
                  <w:spacing w:after="0" w:line="224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Ide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tit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y</w:t>
                </w:r>
                <w:r>
                  <w:rPr>
                    <w:rFonts w:ascii="Arial" w:eastAsia="Arial" w:hAnsi="Arial" w:cs="Arial"/>
                    <w:spacing w:val="-5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an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g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er</w:t>
                </w:r>
                <w:r>
                  <w:rPr>
                    <w:rFonts w:ascii="Arial" w:eastAsia="Arial" w:hAnsi="Arial" w:cs="Arial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4.0.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2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Drive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f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or</w:t>
                </w:r>
                <w:r>
                  <w:rPr>
                    <w:rFonts w:ascii="Arial" w:eastAsia="Arial" w:hAnsi="Arial" w:cs="Arial"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RS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Impl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me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3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atio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1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Gui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de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0E4C0E0" w14:textId="77777777" w:rsidR="006E4F81" w:rsidRDefault="006E4F81">
    <w:pPr>
      <w:spacing w:after="0" w:line="200" w:lineRule="exact"/>
      <w:rPr>
        <w:sz w:val="20"/>
        <w:szCs w:val="20"/>
      </w:rPr>
    </w:pPr>
    <w:r>
      <w:pict w14:anchorId="3BF378EE">
        <v:shapetype id="_x0000_t202" coordsize="21600,21600" o:spt="202" path="m0,0l0,21600,21600,21600,21600,0xe">
          <v:stroke joinstyle="miter"/>
          <v:path gradientshapeok="t" o:connecttype="rect"/>
        </v:shapetype>
        <v:shape id="_x0000_s2076" type="#_x0000_t202" style="position:absolute;margin-left:422.7pt;margin-top:745.6pt;width:100.3pt;height:11.95pt;z-index:-2157;mso-position-horizontal-relative:page;mso-position-vertical-relative:page" filled="f" stroked="f">
          <v:textbox inset="0,0,0,0">
            <w:txbxContent>
              <w:p w14:paraId="2BCD68D6" w14:textId="77777777" w:rsidR="006E4F81" w:rsidRDefault="006E4F81">
                <w:pPr>
                  <w:spacing w:after="0" w:line="224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Creating</w:t>
                </w:r>
                <w:r>
                  <w:rPr>
                    <w:rFonts w:ascii="Arial" w:eastAsia="Arial" w:hAnsi="Arial" w:cs="Arial"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 New</w:t>
                </w:r>
                <w:r>
                  <w:rPr>
                    <w:rFonts w:ascii="Arial" w:eastAsia="Arial" w:hAnsi="Arial" w:cs="Arial"/>
                    <w:spacing w:val="-3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Driver</w:t>
                </w:r>
              </w:p>
            </w:txbxContent>
          </v:textbox>
          <w10:wrap anchorx="page" anchory="page"/>
        </v:shape>
      </w:pict>
    </w:r>
    <w:r>
      <w:pict w14:anchorId="067310B1">
        <v:shape id="_x0000_s2075" type="#_x0000_t202" style="position:absolute;margin-left:542.9pt;margin-top:745.6pt;width:15pt;height:11.95pt;z-index:-2156;mso-position-horizontal-relative:page;mso-position-vertical-relative:page" filled="f" stroked="f">
          <v:textbox inset="0,0,0,0">
            <w:txbxContent>
              <w:p w14:paraId="47932ABB" w14:textId="77777777" w:rsidR="006E4F81" w:rsidRDefault="006E4F81">
                <w:pPr>
                  <w:spacing w:after="0" w:line="224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b/>
                    <w:bCs/>
                    <w:noProof/>
                    <w:sz w:val="20"/>
                    <w:szCs w:val="20"/>
                  </w:rP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3BE93B2" w14:textId="77777777" w:rsidR="006E4F81" w:rsidRDefault="006E4F81">
    <w:pPr>
      <w:spacing w:after="0" w:line="200" w:lineRule="exact"/>
      <w:rPr>
        <w:sz w:val="20"/>
        <w:szCs w:val="20"/>
      </w:rPr>
    </w:pPr>
    <w:r>
      <w:pict w14:anchorId="0753FBB2">
        <v:shapetype id="_x0000_t202" coordsize="21600,21600" o:spt="202" path="m0,0l0,21600,21600,21600,21600,0xe">
          <v:stroke joinstyle="miter"/>
          <v:path gradientshapeok="t" o:connecttype="rect"/>
        </v:shapetype>
        <v:shape id="_x0000_s2070" type="#_x0000_t202" style="position:absolute;margin-left:43.95pt;margin-top:745.6pt;width:15.15pt;height:11.95pt;z-index:-2151;mso-position-horizontal-relative:page;mso-position-vertical-relative:page" filled="f" stroked="f">
          <v:textbox inset="0,0,0,0">
            <w:txbxContent>
              <w:p w14:paraId="5632B09F" w14:textId="77777777" w:rsidR="006E4F81" w:rsidRDefault="006E4F81">
                <w:pPr>
                  <w:spacing w:after="0" w:line="224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b/>
                    <w:bCs/>
                    <w:noProof/>
                    <w:sz w:val="20"/>
                    <w:szCs w:val="20"/>
                  </w:rP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BEB8147">
        <v:shape id="_x0000_s2069" type="#_x0000_t202" style="position:absolute;margin-left:78.95pt;margin-top:745.6pt;width:269.1pt;height:11.95pt;z-index:-2150;mso-position-horizontal-relative:page;mso-position-vertical-relative:page" filled="f" stroked="f">
          <v:textbox inset="0,0,0,0">
            <w:txbxContent>
              <w:p w14:paraId="530EEC8C" w14:textId="77777777" w:rsidR="006E4F81" w:rsidRDefault="006E4F81">
                <w:pPr>
                  <w:spacing w:after="0" w:line="224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Ide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tit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y</w:t>
                </w:r>
                <w:r>
                  <w:rPr>
                    <w:rFonts w:ascii="Arial" w:eastAsia="Arial" w:hAnsi="Arial" w:cs="Arial"/>
                    <w:spacing w:val="-5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an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g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er</w:t>
                </w:r>
                <w:r>
                  <w:rPr>
                    <w:rFonts w:ascii="Arial" w:eastAsia="Arial" w:hAnsi="Arial" w:cs="Arial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4.0.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2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Drive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f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or</w:t>
                </w:r>
                <w:r>
                  <w:rPr>
                    <w:rFonts w:ascii="Arial" w:eastAsia="Arial" w:hAnsi="Arial" w:cs="Arial"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RS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Impl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me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3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atio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1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Gui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de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78DEAC4" w14:textId="77777777" w:rsidR="006E4F81" w:rsidRDefault="006E4F81">
    <w:pPr>
      <w:spacing w:after="0" w:line="200" w:lineRule="exact"/>
      <w:rPr>
        <w:sz w:val="20"/>
        <w:szCs w:val="20"/>
      </w:rPr>
    </w:pPr>
    <w:r>
      <w:pict w14:anchorId="54CB61AD">
        <v:shapetype id="_x0000_t202" coordsize="21600,21600" o:spt="202" path="m0,0l0,21600,21600,21600,21600,0xe">
          <v:stroke joinstyle="miter"/>
          <v:path gradientshapeok="t" o:connecttype="rect"/>
        </v:shapetype>
        <v:shape id="_x0000_s2072" type="#_x0000_t202" style="position:absolute;margin-left:431pt;margin-top:745.6pt;width:92pt;height:11.95pt;z-index:-2153;mso-position-horizontal-relative:page;mso-position-vertical-relative:page" filled="f" stroked="f">
          <v:textbox inset="0,0,0,0">
            <w:txbxContent>
              <w:p w14:paraId="43EA48F5" w14:textId="77777777" w:rsidR="006E4F81" w:rsidRDefault="006E4F81">
                <w:pPr>
                  <w:spacing w:after="0" w:line="224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Ma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agi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ng</w:t>
                </w:r>
                <w:r>
                  <w:rPr>
                    <w:rFonts w:ascii="Arial" w:eastAsia="Arial" w:hAnsi="Arial" w:cs="Arial"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th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pacing w:val="-3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Driver</w:t>
                </w:r>
              </w:p>
            </w:txbxContent>
          </v:textbox>
          <w10:wrap anchorx="page" anchory="page"/>
        </v:shape>
      </w:pict>
    </w:r>
    <w:r>
      <w:pict w14:anchorId="196EFE5F">
        <v:shape id="_x0000_s2071" type="#_x0000_t202" style="position:absolute;margin-left:542.9pt;margin-top:745.6pt;width:15pt;height:11.95pt;z-index:-2152;mso-position-horizontal-relative:page;mso-position-vertical-relative:page" filled="f" stroked="f">
          <v:textbox inset="0,0,0,0">
            <w:txbxContent>
              <w:p w14:paraId="5A587741" w14:textId="77777777" w:rsidR="006E4F81" w:rsidRDefault="006E4F81">
                <w:pPr>
                  <w:spacing w:after="0" w:line="224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b/>
                    <w:bCs/>
                    <w:noProof/>
                    <w:sz w:val="20"/>
                    <w:szCs w:val="20"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DA72614" w14:textId="77777777" w:rsidR="006E4F81" w:rsidRDefault="006E4F81">
    <w:pPr>
      <w:spacing w:after="0" w:line="200" w:lineRule="exact"/>
      <w:rPr>
        <w:sz w:val="20"/>
        <w:szCs w:val="20"/>
      </w:rPr>
    </w:pPr>
    <w:r>
      <w:pict w14:anchorId="522131CA">
        <v:shapetype id="_x0000_t202" coordsize="21600,21600" o:spt="202" path="m0,0l0,21600,21600,21600,21600,0xe">
          <v:stroke joinstyle="miter"/>
          <v:path gradientshapeok="t" o:connecttype="rect"/>
        </v:shapetype>
        <v:shape id="_x0000_s2066" type="#_x0000_t202" style="position:absolute;margin-left:43.95pt;margin-top:745.6pt;width:15.15pt;height:11.95pt;z-index:-2147;mso-position-horizontal-relative:page;mso-position-vertical-relative:page" filled="f" stroked="f">
          <v:textbox inset="0,0,0,0">
            <w:txbxContent>
              <w:p w14:paraId="4F459607" w14:textId="77777777" w:rsidR="006E4F81" w:rsidRDefault="006E4F81">
                <w:pPr>
                  <w:spacing w:after="0" w:line="224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b/>
                    <w:bCs/>
                    <w:noProof/>
                    <w:sz w:val="20"/>
                    <w:szCs w:val="20"/>
                  </w:rP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E8003D3">
        <v:shape id="_x0000_s2065" type="#_x0000_t202" style="position:absolute;margin-left:78.95pt;margin-top:745.6pt;width:269.1pt;height:11.95pt;z-index:-2146;mso-position-horizontal-relative:page;mso-position-vertical-relative:page" filled="f" stroked="f">
          <v:textbox inset="0,0,0,0">
            <w:txbxContent>
              <w:p w14:paraId="05BB6024" w14:textId="77777777" w:rsidR="006E4F81" w:rsidRDefault="006E4F81">
                <w:pPr>
                  <w:spacing w:after="0" w:line="224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Ide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tit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y</w:t>
                </w:r>
                <w:r>
                  <w:rPr>
                    <w:rFonts w:ascii="Arial" w:eastAsia="Arial" w:hAnsi="Arial" w:cs="Arial"/>
                    <w:spacing w:val="-5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an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g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er</w:t>
                </w:r>
                <w:r>
                  <w:rPr>
                    <w:rFonts w:ascii="Arial" w:eastAsia="Arial" w:hAnsi="Arial" w:cs="Arial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4.0.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2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Drive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f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or</w:t>
                </w:r>
                <w:r>
                  <w:rPr>
                    <w:rFonts w:ascii="Arial" w:eastAsia="Arial" w:hAnsi="Arial" w:cs="Arial"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RS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Impl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me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3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atio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1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Gui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de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5F70A3D" w14:textId="77777777" w:rsidR="006E4F81" w:rsidRDefault="006E4F81">
    <w:pPr>
      <w:spacing w:after="0" w:line="200" w:lineRule="exact"/>
      <w:rPr>
        <w:sz w:val="20"/>
        <w:szCs w:val="20"/>
      </w:rPr>
    </w:pPr>
    <w:r>
      <w:pict w14:anchorId="701F8FA3">
        <v:shapetype id="_x0000_t202" coordsize="21600,21600" o:spt="202" path="m0,0l0,21600,21600,21600,21600,0xe">
          <v:stroke joinstyle="miter"/>
          <v:path gradientshapeok="t" o:connecttype="rect"/>
        </v:shapetype>
        <v:shape id="_x0000_s2068" type="#_x0000_t202" style="position:absolute;margin-left:434.45pt;margin-top:745.6pt;width:88.45pt;height:11.95pt;z-index:-2149;mso-position-horizontal-relative:page;mso-position-vertical-relative:page" filled="f" stroked="f">
          <v:textbox inset="0,0,0,0">
            <w:txbxContent>
              <w:p w14:paraId="4C6F6298" w14:textId="77777777" w:rsidR="006E4F81" w:rsidRDefault="006E4F81">
                <w:pPr>
                  <w:spacing w:after="0" w:line="224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S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y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nc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hr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o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izi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g</w:t>
                </w:r>
                <w:r>
                  <w:rPr>
                    <w:rFonts w:ascii="Arial" w:eastAsia="Arial" w:hAnsi="Arial" w:cs="Arial"/>
                    <w:spacing w:val="-12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D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</w:p>
            </w:txbxContent>
          </v:textbox>
          <w10:wrap anchorx="page" anchory="page"/>
        </v:shape>
      </w:pict>
    </w:r>
    <w:r>
      <w:pict w14:anchorId="05D66631">
        <v:shape id="_x0000_s2067" type="#_x0000_t202" style="position:absolute;margin-left:542.9pt;margin-top:745.6pt;width:15pt;height:11.95pt;z-index:-2148;mso-position-horizontal-relative:page;mso-position-vertical-relative:page" filled="f" stroked="f">
          <v:textbox inset="0,0,0,0">
            <w:txbxContent>
              <w:p w14:paraId="1D6F833A" w14:textId="77777777" w:rsidR="006E4F81" w:rsidRDefault="006E4F81">
                <w:pPr>
                  <w:spacing w:after="0" w:line="224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b/>
                    <w:bCs/>
                    <w:noProof/>
                    <w:sz w:val="20"/>
                    <w:szCs w:val="20"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DB50A8E" w14:textId="77777777" w:rsidR="006E4F81" w:rsidRDefault="006E4F81">
    <w:pPr>
      <w:spacing w:after="0" w:line="200" w:lineRule="exact"/>
      <w:rPr>
        <w:sz w:val="20"/>
        <w:szCs w:val="20"/>
      </w:rPr>
    </w:pPr>
    <w:r>
      <w:pict w14:anchorId="0D1B1097">
        <v:shapetype id="_x0000_t202" coordsize="21600,21600" o:spt="202" path="m0,0l0,21600,21600,21600,21600,0xe">
          <v:stroke joinstyle="miter"/>
          <v:path gradientshapeok="t" o:connecttype="rect"/>
        </v:shapetype>
        <v:shape id="_x0000_s2062" type="#_x0000_t202" style="position:absolute;margin-left:43.95pt;margin-top:745.6pt;width:15.15pt;height:11.95pt;z-index:-2143;mso-position-horizontal-relative:page;mso-position-vertical-relative:page" filled="f" stroked="f">
          <v:textbox inset="0,0,0,0">
            <w:txbxContent>
              <w:p w14:paraId="6E997267" w14:textId="77777777" w:rsidR="006E4F81" w:rsidRDefault="006E4F81">
                <w:pPr>
                  <w:spacing w:after="0" w:line="224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b/>
                    <w:bCs/>
                    <w:noProof/>
                    <w:sz w:val="20"/>
                    <w:szCs w:val="20"/>
                  </w:rP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2581977">
        <v:shape id="_x0000_s2061" type="#_x0000_t202" style="position:absolute;margin-left:78.95pt;margin-top:745.6pt;width:269.1pt;height:11.95pt;z-index:-2142;mso-position-horizontal-relative:page;mso-position-vertical-relative:page" filled="f" stroked="f">
          <v:textbox inset="0,0,0,0">
            <w:txbxContent>
              <w:p w14:paraId="5B04B598" w14:textId="77777777" w:rsidR="006E4F81" w:rsidRDefault="006E4F81">
                <w:pPr>
                  <w:spacing w:after="0" w:line="224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Ide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tit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y</w:t>
                </w:r>
                <w:r>
                  <w:rPr>
                    <w:rFonts w:ascii="Arial" w:eastAsia="Arial" w:hAnsi="Arial" w:cs="Arial"/>
                    <w:spacing w:val="-5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an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g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er</w:t>
                </w:r>
                <w:r>
                  <w:rPr>
                    <w:rFonts w:ascii="Arial" w:eastAsia="Arial" w:hAnsi="Arial" w:cs="Arial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4.0.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2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Drive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f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or</w:t>
                </w:r>
                <w:r>
                  <w:rPr>
                    <w:rFonts w:ascii="Arial" w:eastAsia="Arial" w:hAnsi="Arial" w:cs="Arial"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RS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Impl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me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3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atio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1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Gui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de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29C9357" w14:textId="77777777" w:rsidR="006E4F81" w:rsidRDefault="006E4F81">
    <w:pPr>
      <w:spacing w:after="0" w:line="200" w:lineRule="exact"/>
      <w:rPr>
        <w:sz w:val="20"/>
        <w:szCs w:val="20"/>
      </w:rPr>
    </w:pPr>
    <w:r>
      <w:pict w14:anchorId="5D03CF0D">
        <v:shapetype id="_x0000_t202" coordsize="21600,21600" o:spt="202" path="m0,0l0,21600,21600,21600,21600,0xe">
          <v:stroke joinstyle="miter"/>
          <v:path gradientshapeok="t" o:connecttype="rect"/>
        </v:shapetype>
        <v:shape id="_x0000_s2100" type="#_x0000_t202" style="position:absolute;margin-left:481.15pt;margin-top:745.6pt;width:41.8pt;height:11.95pt;z-index:-2181;mso-position-horizontal-relative:page;mso-position-vertical-relative:page" filled="f" stroked="f">
          <v:textbox inset="0,0,0,0">
            <w:txbxContent>
              <w:p w14:paraId="59D443A6" w14:textId="77777777" w:rsidR="006E4F81" w:rsidRDefault="006E4F81">
                <w:pPr>
                  <w:spacing w:after="0" w:line="224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C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o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3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s</w:t>
                </w:r>
              </w:p>
            </w:txbxContent>
          </v:textbox>
          <w10:wrap anchorx="page" anchory="page"/>
        </v:shape>
      </w:pict>
    </w:r>
    <w:r>
      <w:pict w14:anchorId="762B0601">
        <v:shape id="_x0000_s2099" type="#_x0000_t202" style="position:absolute;margin-left:549.4pt;margin-top:745.6pt;width:7.5pt;height:11.95pt;z-index:-2180;mso-position-horizontal-relative:page;mso-position-vertical-relative:page" filled="f" stroked="f">
          <v:textbox inset="0,0,0,0">
            <w:txbxContent>
              <w:p w14:paraId="4EEC62CC" w14:textId="77777777" w:rsidR="006E4F81" w:rsidRDefault="006E4F81">
                <w:pPr>
                  <w:spacing w:after="0" w:line="224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F2596C0" w14:textId="77777777" w:rsidR="006E4F81" w:rsidRDefault="006E4F81">
    <w:pPr>
      <w:spacing w:after="0" w:line="200" w:lineRule="exact"/>
      <w:rPr>
        <w:sz w:val="20"/>
        <w:szCs w:val="20"/>
      </w:rPr>
    </w:pPr>
    <w:r>
      <w:pict w14:anchorId="68D5D54D">
        <v:shapetype id="_x0000_t202" coordsize="21600,21600" o:spt="202" path="m0,0l0,21600,21600,21600,21600,0xe">
          <v:stroke joinstyle="miter"/>
          <v:path gradientshapeok="t" o:connecttype="rect"/>
        </v:shapetype>
        <v:shape id="_x0000_s2064" type="#_x0000_t202" style="position:absolute;margin-left:449.7pt;margin-top:745.6pt;width:73.2pt;height:11.95pt;z-index:-2145;mso-position-horizontal-relative:page;mso-position-vertical-relative:page" filled="f" stroked="f">
          <v:textbox inset="0,0,0,0">
            <w:txbxContent>
              <w:p w14:paraId="1654707C" w14:textId="77777777" w:rsidR="006E4F81" w:rsidRDefault="006E4F81">
                <w:pPr>
                  <w:spacing w:after="0" w:line="224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-8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ouble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s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hooting</w:t>
                </w:r>
              </w:p>
            </w:txbxContent>
          </v:textbox>
          <w10:wrap anchorx="page" anchory="page"/>
        </v:shape>
      </w:pict>
    </w:r>
    <w:r>
      <w:pict w14:anchorId="6E64DA77">
        <v:shape id="_x0000_s2063" type="#_x0000_t202" style="position:absolute;margin-left:542.9pt;margin-top:745.6pt;width:15pt;height:11.95pt;z-index:-2144;mso-position-horizontal-relative:page;mso-position-vertical-relative:page" filled="f" stroked="f">
          <v:textbox inset="0,0,0,0">
            <w:txbxContent>
              <w:p w14:paraId="0B23F5F6" w14:textId="77777777" w:rsidR="006E4F81" w:rsidRDefault="006E4F81">
                <w:pPr>
                  <w:spacing w:after="0" w:line="224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b/>
                    <w:bCs/>
                    <w:noProof/>
                    <w:sz w:val="20"/>
                    <w:szCs w:val="20"/>
                  </w:rP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87874DB" w14:textId="77777777" w:rsidR="006E4F81" w:rsidRDefault="006E4F81">
    <w:pPr>
      <w:spacing w:after="0" w:line="10" w:lineRule="exact"/>
      <w:rPr>
        <w:sz w:val="1"/>
        <w:szCs w:val="1"/>
      </w:rPr>
    </w:pPr>
    <w:r>
      <w:pict w14:anchorId="2E1DEBDC">
        <v:shapetype id="_x0000_t202" coordsize="21600,21600" o:spt="202" path="m0,0l0,21600,21600,21600,21600,0xe">
          <v:stroke joinstyle="miter"/>
          <v:path gradientshapeok="t" o:connecttype="rect"/>
        </v:shapetype>
        <v:shape id="_x0000_s2058" type="#_x0000_t202" style="position:absolute;margin-left:43.95pt;margin-top:745.6pt;width:15.15pt;height:11.95pt;z-index:-2139;mso-position-horizontal-relative:page;mso-position-vertical-relative:page" filled="f" stroked="f">
          <v:textbox inset="0,0,0,0">
            <w:txbxContent>
              <w:p w14:paraId="6853638D" w14:textId="77777777" w:rsidR="006E4F81" w:rsidRDefault="006E4F81">
                <w:pPr>
                  <w:spacing w:after="0" w:line="224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 w:rsidR="001B22F8">
                  <w:rPr>
                    <w:rFonts w:ascii="Arial" w:eastAsia="Arial" w:hAnsi="Arial" w:cs="Arial"/>
                    <w:b/>
                    <w:bCs/>
                    <w:noProof/>
                    <w:sz w:val="20"/>
                    <w:szCs w:val="20"/>
                  </w:rPr>
                  <w:t>38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CEE2EAA">
        <v:shape id="_x0000_s2057" type="#_x0000_t202" style="position:absolute;margin-left:78.95pt;margin-top:745.6pt;width:269.1pt;height:11.95pt;z-index:-2138;mso-position-horizontal-relative:page;mso-position-vertical-relative:page" filled="f" stroked="f">
          <v:textbox inset="0,0,0,0">
            <w:txbxContent>
              <w:p w14:paraId="59CB8F61" w14:textId="77777777" w:rsidR="006E4F81" w:rsidRDefault="006E4F81">
                <w:pPr>
                  <w:spacing w:after="0" w:line="224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Ide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tit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y</w:t>
                </w:r>
                <w:r>
                  <w:rPr>
                    <w:rFonts w:ascii="Arial" w:eastAsia="Arial" w:hAnsi="Arial" w:cs="Arial"/>
                    <w:spacing w:val="-5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an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g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er</w:t>
                </w:r>
                <w:r>
                  <w:rPr>
                    <w:rFonts w:ascii="Arial" w:eastAsia="Arial" w:hAnsi="Arial" w:cs="Arial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4.0.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2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Drive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f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or</w:t>
                </w:r>
                <w:r>
                  <w:rPr>
                    <w:rFonts w:ascii="Arial" w:eastAsia="Arial" w:hAnsi="Arial" w:cs="Arial"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RS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Impl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me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3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atio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1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Gui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de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74E541F" w14:textId="77777777" w:rsidR="006E4F81" w:rsidRDefault="006E4F81">
    <w:pPr>
      <w:spacing w:after="0" w:line="200" w:lineRule="exact"/>
      <w:rPr>
        <w:sz w:val="20"/>
        <w:szCs w:val="20"/>
      </w:rPr>
    </w:pPr>
    <w:r>
      <w:pict w14:anchorId="6880FE21">
        <v:shapetype id="_x0000_t202" coordsize="21600,21600" o:spt="202" path="m0,0l0,21600,21600,21600,21600,0xe">
          <v:stroke joinstyle="miter"/>
          <v:path gradientshapeok="t" o:connecttype="rect"/>
        </v:shapetype>
        <v:shape id="_x0000_s2060" type="#_x0000_t202" style="position:absolute;margin-left:446.05pt;margin-top:745.6pt;width:76.9pt;height:11.95pt;z-index:-2141;mso-position-horizontal-relative:page;mso-position-vertical-relative:page" filled="f" stroked="f">
          <v:textbox inset="0,0,0,0">
            <w:txbxContent>
              <w:p w14:paraId="3CBB054D" w14:textId="77777777" w:rsidR="006E4F81" w:rsidRDefault="006E4F81">
                <w:pPr>
                  <w:spacing w:after="0" w:line="224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Dri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v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er</w:t>
                </w:r>
                <w:r>
                  <w:rPr>
                    <w:rFonts w:ascii="Arial" w:eastAsia="Arial" w:hAnsi="Arial" w:cs="Arial"/>
                    <w:spacing w:val="-5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P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o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p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ti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s</w:t>
                </w:r>
              </w:p>
            </w:txbxContent>
          </v:textbox>
          <w10:wrap anchorx="page" anchory="page"/>
        </v:shape>
      </w:pict>
    </w:r>
    <w:r>
      <w:pict w14:anchorId="37A2380B">
        <v:shape id="_x0000_s2059" type="#_x0000_t202" style="position:absolute;margin-left:542.9pt;margin-top:745.6pt;width:15pt;height:11.95pt;z-index:-2140;mso-position-horizontal-relative:page;mso-position-vertical-relative:page" filled="f" stroked="f">
          <v:textbox inset="0,0,0,0">
            <w:txbxContent>
              <w:p w14:paraId="0F24F705" w14:textId="77777777" w:rsidR="006E4F81" w:rsidRDefault="006E4F81">
                <w:pPr>
                  <w:spacing w:after="0" w:line="224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 w:rsidR="001B22F8">
                  <w:rPr>
                    <w:rFonts w:ascii="Arial" w:eastAsia="Arial" w:hAnsi="Arial" w:cs="Arial"/>
                    <w:b/>
                    <w:bCs/>
                    <w:noProof/>
                    <w:sz w:val="20"/>
                    <w:szCs w:val="20"/>
                  </w:rPr>
                  <w:t>37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7481CEB" w14:textId="77777777" w:rsidR="006E4F81" w:rsidRDefault="006E4F81">
    <w:pPr>
      <w:spacing w:after="0" w:line="200" w:lineRule="exact"/>
      <w:rPr>
        <w:sz w:val="20"/>
        <w:szCs w:val="20"/>
      </w:rPr>
    </w:pPr>
    <w:r>
      <w:pict w14:anchorId="654CC1BB">
        <v:shapetype id="_x0000_t202" coordsize="21600,21600" o:spt="202" path="m0,0l0,21600,21600,21600,21600,0xe">
          <v:stroke joinstyle="miter"/>
          <v:path gradientshapeok="t" o:connecttype="rect"/>
        </v:shapetype>
        <v:shape id="_x0000_s2054" type="#_x0000_t202" style="position:absolute;margin-left:43.95pt;margin-top:745.6pt;width:15.15pt;height:11.95pt;z-index:-2135;mso-position-horizontal-relative:page;mso-position-vertical-relative:page" filled="f" stroked="f">
          <v:textbox inset="0,0,0,0">
            <w:txbxContent>
              <w:p w14:paraId="0605F3D9" w14:textId="77777777" w:rsidR="006E4F81" w:rsidRDefault="006E4F81">
                <w:pPr>
                  <w:spacing w:after="0" w:line="224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b/>
                    <w:bCs/>
                    <w:noProof/>
                    <w:sz w:val="20"/>
                    <w:szCs w:val="20"/>
                  </w:rPr>
                  <w:t>42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CB10491">
        <v:shape id="_x0000_s2053" type="#_x0000_t202" style="position:absolute;margin-left:78.95pt;margin-top:745.6pt;width:269.1pt;height:11.95pt;z-index:-2134;mso-position-horizontal-relative:page;mso-position-vertical-relative:page" filled="f" stroked="f">
          <v:textbox inset="0,0,0,0">
            <w:txbxContent>
              <w:p w14:paraId="1C78B06B" w14:textId="77777777" w:rsidR="006E4F81" w:rsidRDefault="006E4F81">
                <w:pPr>
                  <w:spacing w:after="0" w:line="224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Ide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tit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y</w:t>
                </w:r>
                <w:r>
                  <w:rPr>
                    <w:rFonts w:ascii="Arial" w:eastAsia="Arial" w:hAnsi="Arial" w:cs="Arial"/>
                    <w:spacing w:val="-5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an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g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er</w:t>
                </w:r>
                <w:r>
                  <w:rPr>
                    <w:rFonts w:ascii="Arial" w:eastAsia="Arial" w:hAnsi="Arial" w:cs="Arial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4.0.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2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Drive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f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or</w:t>
                </w:r>
                <w:r>
                  <w:rPr>
                    <w:rFonts w:ascii="Arial" w:eastAsia="Arial" w:hAnsi="Arial" w:cs="Arial"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RS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Impl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me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3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atio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1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Gui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de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4A625F3" w14:textId="77777777" w:rsidR="006E4F81" w:rsidRDefault="006E4F81">
    <w:pPr>
      <w:spacing w:after="0" w:line="200" w:lineRule="exact"/>
      <w:rPr>
        <w:sz w:val="20"/>
        <w:szCs w:val="20"/>
      </w:rPr>
    </w:pPr>
    <w:r>
      <w:pict w14:anchorId="3E08FC27">
        <v:shapetype id="_x0000_t202" coordsize="21600,21600" o:spt="202" path="m0,0l0,21600,21600,21600,21600,0xe">
          <v:stroke joinstyle="miter"/>
          <v:path gradientshapeok="t" o:connecttype="rect"/>
        </v:shapetype>
        <v:shape id="_x0000_s2056" type="#_x0000_t202" style="position:absolute;margin-left:464.15pt;margin-top:745.6pt;width:58.8pt;height:11.95pt;z-index:-2137;mso-position-horizontal-relative:page;mso-position-vertical-relative:page" filled="f" stroked="f">
          <v:textbox inset="0,0,0,0">
            <w:txbxContent>
              <w:p w14:paraId="7ED0524C" w14:textId="77777777" w:rsidR="006E4F81" w:rsidRDefault="006E4F81">
                <w:pPr>
                  <w:spacing w:after="0" w:line="224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-8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c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L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v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ls</w:t>
                </w:r>
              </w:p>
            </w:txbxContent>
          </v:textbox>
          <w10:wrap anchorx="page" anchory="page"/>
        </v:shape>
      </w:pict>
    </w:r>
    <w:r>
      <w:pict w14:anchorId="79BE36F6">
        <v:shape id="_x0000_s2055" type="#_x0000_t202" style="position:absolute;margin-left:543.9pt;margin-top:745.6pt;width:13pt;height:11.95pt;z-index:-2136;mso-position-horizontal-relative:page;mso-position-vertical-relative:page" filled="f" stroked="f">
          <v:textbox inset="0,0,0,0">
            <w:txbxContent>
              <w:p w14:paraId="1C9264CC" w14:textId="77777777" w:rsidR="006E4F81" w:rsidRDefault="006E4F81">
                <w:pPr>
                  <w:spacing w:after="0" w:line="224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41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2E4FED6" w14:textId="77777777" w:rsidR="006E4F81" w:rsidRDefault="006E4F81">
    <w:pPr>
      <w:spacing w:after="0" w:line="200" w:lineRule="exact"/>
      <w:rPr>
        <w:sz w:val="20"/>
        <w:szCs w:val="20"/>
      </w:rPr>
    </w:pPr>
    <w:r>
      <w:pict w14:anchorId="114F708F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43.95pt;margin-top:745.6pt;width:15.15pt;height:11.95pt;z-index:-2131;mso-position-horizontal-relative:page;mso-position-vertical-relative:page" filled="f" stroked="f">
          <v:textbox inset="0,0,0,0">
            <w:txbxContent>
              <w:p w14:paraId="31E8A7E3" w14:textId="77777777" w:rsidR="006E4F81" w:rsidRDefault="006E4F81">
                <w:pPr>
                  <w:spacing w:after="0" w:line="224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b/>
                    <w:bCs/>
                    <w:noProof/>
                    <w:sz w:val="20"/>
                    <w:szCs w:val="20"/>
                  </w:rPr>
                  <w:t>46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F9DD4B9">
        <v:shape id="_x0000_s2049" type="#_x0000_t202" style="position:absolute;margin-left:78.95pt;margin-top:745.6pt;width:269.1pt;height:11.95pt;z-index:-2130;mso-position-horizontal-relative:page;mso-position-vertical-relative:page" filled="f" stroked="f">
          <v:textbox inset="0,0,0,0">
            <w:txbxContent>
              <w:p w14:paraId="79E43FB5" w14:textId="77777777" w:rsidR="006E4F81" w:rsidRDefault="006E4F81">
                <w:pPr>
                  <w:spacing w:after="0" w:line="224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Ide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tit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y</w:t>
                </w:r>
                <w:r>
                  <w:rPr>
                    <w:rFonts w:ascii="Arial" w:eastAsia="Arial" w:hAnsi="Arial" w:cs="Arial"/>
                    <w:spacing w:val="-5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an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g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er</w:t>
                </w:r>
                <w:r>
                  <w:rPr>
                    <w:rFonts w:ascii="Arial" w:eastAsia="Arial" w:hAnsi="Arial" w:cs="Arial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4.0.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2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Drive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f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or</w:t>
                </w:r>
                <w:r>
                  <w:rPr>
                    <w:rFonts w:ascii="Arial" w:eastAsia="Arial" w:hAnsi="Arial" w:cs="Arial"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RS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Impl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me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3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atio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1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Gui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de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A468E38" w14:textId="77777777" w:rsidR="006E4F81" w:rsidRDefault="006E4F81">
    <w:pPr>
      <w:spacing w:after="0" w:line="200" w:lineRule="exact"/>
      <w:rPr>
        <w:sz w:val="20"/>
        <w:szCs w:val="20"/>
      </w:rPr>
    </w:pPr>
    <w:r>
      <w:pict w14:anchorId="54F68E94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429.35pt;margin-top:745.6pt;width:93.55pt;height:11.95pt;z-index:-2133;mso-position-horizontal-relative:page;mso-position-vertical-relative:page" filled="f" stroked="f">
          <v:textbox inset="0,0,0,0">
            <w:txbxContent>
              <w:p w14:paraId="7E2A383B" w14:textId="77777777" w:rsidR="006E4F81" w:rsidRDefault="006E4F81">
                <w:pPr>
                  <w:spacing w:after="0" w:line="224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RSA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Object</w:t>
                </w:r>
                <w:r>
                  <w:rPr>
                    <w:rFonts w:ascii="Arial" w:eastAsia="Arial" w:hAnsi="Arial" w:cs="Arial"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Schema</w:t>
                </w:r>
              </w:p>
            </w:txbxContent>
          </v:textbox>
          <w10:wrap anchorx="page" anchory="page"/>
        </v:shape>
      </w:pict>
    </w:r>
    <w:r>
      <w:pict w14:anchorId="11C8A7A6">
        <v:shape id="_x0000_s2051" type="#_x0000_t202" style="position:absolute;margin-left:542.9pt;margin-top:745.6pt;width:15pt;height:11.95pt;z-index:-2132;mso-position-horizontal-relative:page;mso-position-vertical-relative:page" filled="f" stroked="f">
          <v:textbox inset="0,0,0,0">
            <w:txbxContent>
              <w:p w14:paraId="33B5A3CB" w14:textId="77777777" w:rsidR="006E4F81" w:rsidRDefault="006E4F81">
                <w:pPr>
                  <w:spacing w:after="0" w:line="224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b/>
                    <w:bCs/>
                    <w:noProof/>
                    <w:sz w:val="20"/>
                    <w:szCs w:val="20"/>
                  </w:rPr>
                  <w:t>45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DA52978" w14:textId="77777777" w:rsidR="006E4F81" w:rsidRDefault="006E4F81">
    <w:pPr>
      <w:spacing w:after="0" w:line="200" w:lineRule="exact"/>
      <w:rPr>
        <w:sz w:val="20"/>
        <w:szCs w:val="20"/>
      </w:rPr>
    </w:pPr>
    <w:r>
      <w:pict w14:anchorId="6B923DDC">
        <v:shapetype id="_x0000_t202" coordsize="21600,21600" o:spt="202" path="m0,0l0,21600,21600,21600,21600,0xe">
          <v:stroke joinstyle="miter"/>
          <v:path gradientshapeok="t" o:connecttype="rect"/>
        </v:shapetype>
        <v:shape id="_x0000_s2094" type="#_x0000_t202" style="position:absolute;margin-left:43.95pt;margin-top:745.6pt;width:9.5pt;height:11.95pt;z-index:-2175;mso-position-horizontal-relative:page;mso-position-vertical-relative:page" filled="f" stroked="f">
          <v:textbox inset="0,0,0,0">
            <w:txbxContent>
              <w:p w14:paraId="2F110CE4" w14:textId="77777777" w:rsidR="006E4F81" w:rsidRDefault="006E4F81">
                <w:pPr>
                  <w:spacing w:after="0" w:line="224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b/>
                    <w:bCs/>
                    <w:noProof/>
                    <w:sz w:val="20"/>
                    <w:szCs w:val="20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45C1788">
        <v:shape id="_x0000_s2093" type="#_x0000_t202" style="position:absolute;margin-left:78.95pt;margin-top:745.6pt;width:269.1pt;height:11.95pt;z-index:-2174;mso-position-horizontal-relative:page;mso-position-vertical-relative:page" filled="f" stroked="f">
          <v:textbox inset="0,0,0,0">
            <w:txbxContent>
              <w:p w14:paraId="7211A8CF" w14:textId="77777777" w:rsidR="006E4F81" w:rsidRDefault="006E4F81">
                <w:pPr>
                  <w:spacing w:after="0" w:line="224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Ide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tit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y</w:t>
                </w:r>
                <w:r>
                  <w:rPr>
                    <w:rFonts w:ascii="Arial" w:eastAsia="Arial" w:hAnsi="Arial" w:cs="Arial"/>
                    <w:spacing w:val="-5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an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g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er</w:t>
                </w:r>
                <w:r>
                  <w:rPr>
                    <w:rFonts w:ascii="Arial" w:eastAsia="Arial" w:hAnsi="Arial" w:cs="Arial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4.0.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2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Drive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f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or</w:t>
                </w:r>
                <w:r>
                  <w:rPr>
                    <w:rFonts w:ascii="Arial" w:eastAsia="Arial" w:hAnsi="Arial" w:cs="Arial"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RS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Impl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me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3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atio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1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Gui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de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D69CF5E" w14:textId="77777777" w:rsidR="006E4F81" w:rsidRDefault="006E4F81">
    <w:pPr>
      <w:spacing w:after="0" w:line="200" w:lineRule="exact"/>
      <w:rPr>
        <w:sz w:val="20"/>
        <w:szCs w:val="20"/>
      </w:rPr>
    </w:pPr>
    <w:r>
      <w:pict w14:anchorId="3BFFAAED">
        <v:shapetype id="_x0000_t202" coordsize="21600,21600" o:spt="202" path="m0,0l0,21600,21600,21600,21600,0xe">
          <v:stroke joinstyle="miter"/>
          <v:path gradientshapeok="t" o:connecttype="rect"/>
        </v:shapetype>
        <v:shape id="_x0000_s2096" type="#_x0000_t202" style="position:absolute;margin-left:381.55pt;margin-top:745.6pt;width:141.35pt;height:11.95pt;z-index:-2177;mso-position-horizontal-relative:page;mso-position-vertical-relative:page" filled="f" stroked="f">
          <v:textbox inset="0,0,0,0">
            <w:txbxContent>
              <w:p w14:paraId="3C9D5911" w14:textId="77777777" w:rsidR="006E4F81" w:rsidRDefault="006E4F81">
                <w:pPr>
                  <w:spacing w:after="0" w:line="224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Abo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u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this</w:t>
                </w:r>
                <w:r>
                  <w:rPr>
                    <w:rFonts w:ascii="Arial" w:eastAsia="Arial" w:hAnsi="Arial" w:cs="Arial"/>
                    <w:spacing w:val="-3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Book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and</w:t>
                </w:r>
                <w:r>
                  <w:rPr>
                    <w:rFonts w:ascii="Arial" w:eastAsia="Arial" w:hAnsi="Arial" w:cs="Arial"/>
                    <w:spacing w:val="-3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the</w:t>
                </w:r>
                <w:r>
                  <w:rPr>
                    <w:rFonts w:ascii="Arial" w:eastAsia="Arial" w:hAnsi="Arial" w:cs="Arial"/>
                    <w:spacing w:val="-3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Lib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y</w:t>
                </w:r>
              </w:p>
            </w:txbxContent>
          </v:textbox>
          <w10:wrap anchorx="page" anchory="page"/>
        </v:shape>
      </w:pict>
    </w:r>
    <w:r>
      <w:pict w14:anchorId="5A4D1CDD">
        <v:shape id="_x0000_s2095" type="#_x0000_t202" style="position:absolute;margin-left:549.4pt;margin-top:745.6pt;width:7.5pt;height:11.95pt;z-index:-2176;mso-position-horizontal-relative:page;mso-position-vertical-relative:page" filled="f" stroked="f">
          <v:textbox inset="0,0,0,0">
            <w:txbxContent>
              <w:p w14:paraId="5F127C44" w14:textId="77777777" w:rsidR="006E4F81" w:rsidRDefault="006E4F81">
                <w:pPr>
                  <w:spacing w:after="0" w:line="224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BEBA39B" w14:textId="77777777" w:rsidR="006E4F81" w:rsidRDefault="006E4F81">
    <w:pPr>
      <w:spacing w:after="0" w:line="200" w:lineRule="exact"/>
      <w:rPr>
        <w:sz w:val="20"/>
        <w:szCs w:val="20"/>
      </w:rPr>
    </w:pPr>
    <w:r>
      <w:pict w14:anchorId="5B593129">
        <v:shapetype id="_x0000_t202" coordsize="21600,21600" o:spt="202" path="m0,0l0,21600,21600,21600,21600,0xe">
          <v:stroke joinstyle="miter"/>
          <v:path gradientshapeok="t" o:connecttype="rect"/>
        </v:shapetype>
        <v:shape id="_x0000_s2090" type="#_x0000_t202" style="position:absolute;margin-left:43.95pt;margin-top:745.6pt;width:9.5pt;height:11.95pt;z-index:-2171;mso-position-horizontal-relative:page;mso-position-vertical-relative:page" filled="f" stroked="f">
          <v:textbox inset="0,0,0,0">
            <w:txbxContent>
              <w:p w14:paraId="29DC4F6C" w14:textId="77777777" w:rsidR="006E4F81" w:rsidRDefault="006E4F81">
                <w:pPr>
                  <w:spacing w:after="0" w:line="224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b/>
                    <w:bCs/>
                    <w:noProof/>
                    <w:sz w:val="20"/>
                    <w:szCs w:val="20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7BFDACC">
        <v:shape id="_x0000_s2089" type="#_x0000_t202" style="position:absolute;margin-left:78.95pt;margin-top:745.6pt;width:269.1pt;height:11.95pt;z-index:-2170;mso-position-horizontal-relative:page;mso-position-vertical-relative:page" filled="f" stroked="f">
          <v:textbox inset="0,0,0,0">
            <w:txbxContent>
              <w:p w14:paraId="37E32639" w14:textId="77777777" w:rsidR="006E4F81" w:rsidRDefault="006E4F81">
                <w:pPr>
                  <w:spacing w:after="0" w:line="224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Ide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tit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y</w:t>
                </w:r>
                <w:r>
                  <w:rPr>
                    <w:rFonts w:ascii="Arial" w:eastAsia="Arial" w:hAnsi="Arial" w:cs="Arial"/>
                    <w:spacing w:val="-5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an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g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er</w:t>
                </w:r>
                <w:r>
                  <w:rPr>
                    <w:rFonts w:ascii="Arial" w:eastAsia="Arial" w:hAnsi="Arial" w:cs="Arial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4.0.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2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Drive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f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or</w:t>
                </w:r>
                <w:r>
                  <w:rPr>
                    <w:rFonts w:ascii="Arial" w:eastAsia="Arial" w:hAnsi="Arial" w:cs="Arial"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RS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Impl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me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3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atio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1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Gui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de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2D31EB9" w14:textId="77777777" w:rsidR="006E4F81" w:rsidRDefault="006E4F81">
    <w:pPr>
      <w:spacing w:after="0" w:line="200" w:lineRule="exact"/>
      <w:rPr>
        <w:sz w:val="20"/>
        <w:szCs w:val="20"/>
      </w:rPr>
    </w:pPr>
    <w:r>
      <w:pict w14:anchorId="663982F9">
        <v:shapetype id="_x0000_t202" coordsize="21600,21600" o:spt="202" path="m0,0l0,21600,21600,21600,21600,0xe">
          <v:stroke joinstyle="miter"/>
          <v:path gradientshapeok="t" o:connecttype="rect"/>
        </v:shapetype>
        <v:shape id="_x0000_s2092" type="#_x0000_t202" style="position:absolute;margin-left:411pt;margin-top:745.6pt;width:111.95pt;height:11.95pt;z-index:-2173;mso-position-horizontal-relative:page;mso-position-vertical-relative:page" filled="f" stroked="f">
          <v:textbox inset="0,0,0,0">
            <w:txbxContent>
              <w:p w14:paraId="745DF2EB" w14:textId="77777777" w:rsidR="006E4F81" w:rsidRDefault="006E4F81">
                <w:pPr>
                  <w:spacing w:after="0" w:line="224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Ab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o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u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-5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IQ</w:t>
                </w:r>
                <w:r>
                  <w:rPr>
                    <w:rFonts w:ascii="Arial" w:eastAsia="Arial" w:hAnsi="Arial" w:cs="Arial"/>
                    <w:spacing w:val="-5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Co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p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o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ra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i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on</w:t>
                </w:r>
              </w:p>
            </w:txbxContent>
          </v:textbox>
          <w10:wrap anchorx="page" anchory="page"/>
        </v:shape>
      </w:pict>
    </w:r>
    <w:r>
      <w:pict w14:anchorId="47627382">
        <v:shape id="_x0000_s2091" type="#_x0000_t202" style="position:absolute;margin-left:548.4pt;margin-top:745.6pt;width:9.5pt;height:11.95pt;z-index:-2172;mso-position-horizontal-relative:page;mso-position-vertical-relative:page" filled="f" stroked="f">
          <v:textbox inset="0,0,0,0">
            <w:txbxContent>
              <w:p w14:paraId="6C20EC01" w14:textId="77777777" w:rsidR="006E4F81" w:rsidRDefault="006E4F81">
                <w:pPr>
                  <w:spacing w:after="0" w:line="224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b/>
                    <w:bCs/>
                    <w:noProof/>
                    <w:sz w:val="20"/>
                    <w:szCs w:val="20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A8B795F" w14:textId="77777777" w:rsidR="006E4F81" w:rsidRDefault="006E4F81">
    <w:pPr>
      <w:spacing w:after="0" w:line="10" w:lineRule="exact"/>
      <w:rPr>
        <w:sz w:val="1"/>
        <w:szCs w:val="1"/>
      </w:rPr>
    </w:pPr>
    <w:r>
      <w:pict w14:anchorId="26F60F08">
        <v:shapetype id="_x0000_t202" coordsize="21600,21600" o:spt="202" path="m0,0l0,21600,21600,21600,21600,0xe">
          <v:stroke joinstyle="miter"/>
          <v:path gradientshapeok="t" o:connecttype="rect"/>
        </v:shapetype>
        <v:shape id="_x0000_s2086" type="#_x0000_t202" style="position:absolute;margin-left:43.95pt;margin-top:745.6pt;width:15.15pt;height:11.95pt;z-index:-2167;mso-position-horizontal-relative:page;mso-position-vertical-relative:page" filled="f" stroked="f">
          <v:textbox inset="0,0,0,0">
            <w:txbxContent>
              <w:p w14:paraId="506BC7C5" w14:textId="77777777" w:rsidR="006E4F81" w:rsidRDefault="006E4F81">
                <w:pPr>
                  <w:spacing w:after="0" w:line="224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b/>
                    <w:bCs/>
                    <w:noProof/>
                    <w:sz w:val="20"/>
                    <w:szCs w:val="20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8AB605A">
        <v:shape id="_x0000_s2085" type="#_x0000_t202" style="position:absolute;margin-left:78.95pt;margin-top:745.6pt;width:269.1pt;height:11.95pt;z-index:-2166;mso-position-horizontal-relative:page;mso-position-vertical-relative:page" filled="f" stroked="f">
          <v:textbox inset="0,0,0,0">
            <w:txbxContent>
              <w:p w14:paraId="746E619C" w14:textId="77777777" w:rsidR="006E4F81" w:rsidRDefault="006E4F81">
                <w:pPr>
                  <w:spacing w:after="0" w:line="224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Ide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tit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y</w:t>
                </w:r>
                <w:r>
                  <w:rPr>
                    <w:rFonts w:ascii="Arial" w:eastAsia="Arial" w:hAnsi="Arial" w:cs="Arial"/>
                    <w:spacing w:val="-5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an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g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er</w:t>
                </w:r>
                <w:r>
                  <w:rPr>
                    <w:rFonts w:ascii="Arial" w:eastAsia="Arial" w:hAnsi="Arial" w:cs="Arial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4.0.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2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Drive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f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or</w:t>
                </w:r>
                <w:r>
                  <w:rPr>
                    <w:rFonts w:ascii="Arial" w:eastAsia="Arial" w:hAnsi="Arial" w:cs="Arial"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RS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Impl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me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3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atio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1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Gui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de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1F7D740" w14:textId="77777777" w:rsidR="006E4F81" w:rsidRDefault="006E4F81">
    <w:pPr>
      <w:spacing w:after="0" w:line="200" w:lineRule="exact"/>
      <w:rPr>
        <w:sz w:val="20"/>
        <w:szCs w:val="20"/>
      </w:rPr>
    </w:pPr>
    <w:r>
      <w:pict w14:anchorId="719C2A3E">
        <v:shapetype id="_x0000_t202" coordsize="21600,21600" o:spt="202" path="m0,0l0,21600,21600,21600,21600,0xe">
          <v:stroke joinstyle="miter"/>
          <v:path gradientshapeok="t" o:connecttype="rect"/>
        </v:shapetype>
        <v:shape id="_x0000_s2088" type="#_x0000_t202" style="position:absolute;margin-left:386.7pt;margin-top:745.6pt;width:136.35pt;height:11.95pt;z-index:-2169;mso-position-horizontal-relative:page;mso-position-vertical-relative:page" filled="f" stroked="f">
          <v:textbox inset="0,0,0,0">
            <w:txbxContent>
              <w:p w14:paraId="0D11D771" w14:textId="77777777" w:rsidR="006E4F81" w:rsidRDefault="006E4F81">
                <w:pPr>
                  <w:spacing w:after="0" w:line="224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Unders</w:t>
                </w:r>
                <w:r>
                  <w:rPr>
                    <w:rFonts w:ascii="Arial" w:eastAsia="Arial" w:hAnsi="Arial" w:cs="Arial"/>
                    <w:spacing w:val="-3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nding</w:t>
                </w:r>
                <w:r>
                  <w:rPr>
                    <w:rFonts w:ascii="Arial" w:eastAsia="Arial" w:hAnsi="Arial" w:cs="Arial"/>
                    <w:spacing w:val="-13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the</w:t>
                </w:r>
                <w:r>
                  <w:rPr>
                    <w:rFonts w:ascii="Arial" w:eastAsia="Arial" w:hAnsi="Arial" w:cs="Arial"/>
                    <w:spacing w:val="-3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spacing w:val="2"/>
                    <w:sz w:val="20"/>
                    <w:szCs w:val="20"/>
                  </w:rPr>
                  <w:t>S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Driver</w:t>
                </w:r>
              </w:p>
            </w:txbxContent>
          </v:textbox>
          <w10:wrap anchorx="page" anchory="page"/>
        </v:shape>
      </w:pict>
    </w:r>
    <w:r>
      <w:pict w14:anchorId="0F0D8CA7">
        <v:shape id="_x0000_s2087" type="#_x0000_t202" style="position:absolute;margin-left:544.45pt;margin-top:745.6pt;width:13.5pt;height:11.95pt;z-index:-2168;mso-position-horizontal-relative:page;mso-position-vertical-relative:page" filled="f" stroked="f">
          <v:textbox inset="0,0,0,0">
            <w:txbxContent>
              <w:p w14:paraId="312F66EB" w14:textId="77777777" w:rsidR="006E4F81" w:rsidRDefault="006E4F81">
                <w:pPr>
                  <w:spacing w:after="0" w:line="224" w:lineRule="exact"/>
                  <w:ind w:left="2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b/>
                    <w:bCs/>
                    <w:noProof/>
                    <w:sz w:val="20"/>
                    <w:szCs w:val="20"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8DF5709" w14:textId="77777777" w:rsidR="006E4F81" w:rsidRDefault="006E4F81">
    <w:pPr>
      <w:spacing w:after="0" w:line="200" w:lineRule="exact"/>
      <w:rPr>
        <w:sz w:val="20"/>
        <w:szCs w:val="20"/>
      </w:rPr>
    </w:pPr>
    <w:r>
      <w:pict w14:anchorId="15D9AD86">
        <v:shapetype id="_x0000_t202" coordsize="21600,21600" o:spt="202" path="m0,0l0,21600,21600,21600,21600,0xe">
          <v:stroke joinstyle="miter"/>
          <v:path gradientshapeok="t" o:connecttype="rect"/>
        </v:shapetype>
        <v:shape id="_x0000_s2082" type="#_x0000_t202" style="position:absolute;margin-left:43.95pt;margin-top:745.6pt;width:15.15pt;height:11.95pt;z-index:-2163;mso-position-horizontal-relative:page;mso-position-vertical-relative:page" filled="f" stroked="f">
          <v:textbox inset="0,0,0,0">
            <w:txbxContent>
              <w:p w14:paraId="656626F9" w14:textId="77777777" w:rsidR="006E4F81" w:rsidRDefault="006E4F81">
                <w:pPr>
                  <w:spacing w:after="0" w:line="224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b/>
                    <w:bCs/>
                    <w:noProof/>
                    <w:sz w:val="20"/>
                    <w:szCs w:val="20"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AE2B2C3">
        <v:shape id="_x0000_s2081" type="#_x0000_t202" style="position:absolute;margin-left:78.95pt;margin-top:745.6pt;width:269.1pt;height:11.95pt;z-index:-2162;mso-position-horizontal-relative:page;mso-position-vertical-relative:page" filled="f" stroked="f">
          <v:textbox inset="0,0,0,0">
            <w:txbxContent>
              <w:p w14:paraId="5480D739" w14:textId="77777777" w:rsidR="006E4F81" w:rsidRDefault="006E4F81">
                <w:pPr>
                  <w:spacing w:after="0" w:line="224" w:lineRule="exact"/>
                  <w:ind w:left="20" w:right="-5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Ide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tit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y</w:t>
                </w:r>
                <w:r>
                  <w:rPr>
                    <w:rFonts w:ascii="Arial" w:eastAsia="Arial" w:hAnsi="Arial" w:cs="Arial"/>
                    <w:spacing w:val="-5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M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an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g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er</w:t>
                </w:r>
                <w:r>
                  <w:rPr>
                    <w:rFonts w:ascii="Arial" w:eastAsia="Arial" w:hAnsi="Arial" w:cs="Arial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4.0.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2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Drive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r</w:t>
                </w:r>
                <w:r>
                  <w:rPr>
                    <w:rFonts w:ascii="Arial" w:eastAsia="Arial" w:hAnsi="Arial" w:cs="Arial"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f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or</w:t>
                </w:r>
                <w:r>
                  <w:rPr>
                    <w:rFonts w:ascii="Arial" w:eastAsia="Arial" w:hAnsi="Arial" w:cs="Arial"/>
                    <w:spacing w:val="-2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RS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A</w:t>
                </w:r>
                <w:r>
                  <w:rPr>
                    <w:rFonts w:ascii="Arial" w:eastAsia="Arial" w:hAnsi="Arial" w:cs="Arial"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Impl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me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3"/>
                    <w:sz w:val="20"/>
                    <w:szCs w:val="20"/>
                  </w:rPr>
                  <w:t>t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atio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n</w:t>
                </w:r>
                <w:r>
                  <w:rPr>
                    <w:rFonts w:ascii="Arial" w:eastAsia="Arial" w:hAnsi="Arial" w:cs="Arial"/>
                    <w:spacing w:val="-1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1"/>
                    <w:sz w:val="20"/>
                    <w:szCs w:val="20"/>
                  </w:rPr>
                  <w:t>Gui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de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FCBB307" w14:textId="77777777" w:rsidR="006E4F81" w:rsidRDefault="006E4F81">
      <w:pPr>
        <w:spacing w:after="0" w:line="240" w:lineRule="auto"/>
      </w:pPr>
      <w:r>
        <w:separator/>
      </w:r>
    </w:p>
  </w:footnote>
  <w:footnote w:type="continuationSeparator" w:id="0">
    <w:p w14:paraId="534EFDB5" w14:textId="77777777" w:rsidR="006E4F81" w:rsidRDefault="006E4F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trackRevision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2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C3088"/>
    <w:rsid w:val="0006355F"/>
    <w:rsid w:val="00136EAD"/>
    <w:rsid w:val="001B22F8"/>
    <w:rsid w:val="001C3088"/>
    <w:rsid w:val="001D5A45"/>
    <w:rsid w:val="001F1278"/>
    <w:rsid w:val="006410AD"/>
    <w:rsid w:val="0064607B"/>
    <w:rsid w:val="006E4F81"/>
    <w:rsid w:val="009D5211"/>
    <w:rsid w:val="009E75D9"/>
    <w:rsid w:val="00A87005"/>
    <w:rsid w:val="00AB1C20"/>
    <w:rsid w:val="00BB1254"/>
    <w:rsid w:val="00F6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28"/>
    <o:shapelayout v:ext="edit">
      <o:idmap v:ext="edit" data="1"/>
    </o:shapelayout>
  </w:shapeDefaults>
  <w:decimalSymbol w:val="."/>
  <w:listSeparator w:val=","/>
  <w14:docId w14:val="5CAE42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00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005"/>
    <w:rPr>
      <w:rFonts w:ascii="Lucida Grande" w:hAnsi="Lucida Grande" w:cs="Lucida Grande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A87005"/>
    <w:pPr>
      <w:widowControl/>
      <w:spacing w:after="0" w:line="240" w:lineRule="auto"/>
    </w:pPr>
    <w:rPr>
      <w:rFonts w:ascii="Courier" w:eastAsiaTheme="minorEastAsia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7005"/>
    <w:rPr>
      <w:rFonts w:ascii="Courier" w:eastAsiaTheme="minorEastAsia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hyperlink" Target="http://www.netiq.com/about_netiq/officelocations.asp" TargetMode="External"/><Relationship Id="rId16" Type="http://schemas.openxmlformats.org/officeDocument/2006/relationships/hyperlink" Target="mailto:info@netiq.com" TargetMode="External"/><Relationship Id="rId17" Type="http://schemas.openxmlformats.org/officeDocument/2006/relationships/hyperlink" Target="http://www.netiq.com/" TargetMode="External"/><Relationship Id="rId18" Type="http://schemas.openxmlformats.org/officeDocument/2006/relationships/hyperlink" Target="http://www.netiq.com/support/contactinfo.asp" TargetMode="External"/><Relationship Id="rId19" Type="http://schemas.openxmlformats.org/officeDocument/2006/relationships/hyperlink" Target="mailto:support@netiq.com" TargetMode="External"/><Relationship Id="rId63" Type="http://schemas.openxmlformats.org/officeDocument/2006/relationships/hyperlink" Target="https://www.netiq.com/documentation/idm402/pdfdoc/idm_common_driver/idm_common_driver.pdf" TargetMode="External"/><Relationship Id="rId64" Type="http://schemas.openxmlformats.org/officeDocument/2006/relationships/hyperlink" Target="https://www.netiq.com/documentation/idm402/pdfdoc/idm_common_driver/idm_common_driver.pdf" TargetMode="External"/><Relationship Id="rId65" Type="http://schemas.openxmlformats.org/officeDocument/2006/relationships/footer" Target="footer19.xml"/><Relationship Id="rId66" Type="http://schemas.openxmlformats.org/officeDocument/2006/relationships/footer" Target="footer20.xml"/><Relationship Id="rId67" Type="http://schemas.openxmlformats.org/officeDocument/2006/relationships/hyperlink" Target="https://www.netiq.com/documentation/idm402/pdfdoc/idm_common_driver/idm_common_driver.pdf" TargetMode="External"/><Relationship Id="rId68" Type="http://schemas.openxmlformats.org/officeDocument/2006/relationships/hyperlink" Target="https://www.netiq.com/documentation/idm402/pdfdoc/idm_common_driver/idm_common_driver.pdf" TargetMode="External"/><Relationship Id="rId69" Type="http://schemas.openxmlformats.org/officeDocument/2006/relationships/image" Target="media/image10.png"/><Relationship Id="rId50" Type="http://schemas.openxmlformats.org/officeDocument/2006/relationships/hyperlink" Target="https://www.netiq.com/documentation/idm402/pdfdoc/policy_designer/policy_designer.pdf" TargetMode="External"/><Relationship Id="rId51" Type="http://schemas.openxmlformats.org/officeDocument/2006/relationships/hyperlink" Target="https://www.netiq.com/documentation/idm402/pdfdoc/policy_designer/policy_designer.pdf" TargetMode="External"/><Relationship Id="rId52" Type="http://schemas.openxmlformats.org/officeDocument/2006/relationships/image" Target="media/image7.jpeg"/><Relationship Id="rId53" Type="http://schemas.openxmlformats.org/officeDocument/2006/relationships/footer" Target="footer17.xml"/><Relationship Id="rId54" Type="http://schemas.openxmlformats.org/officeDocument/2006/relationships/footer" Target="footer18.xml"/><Relationship Id="rId55" Type="http://schemas.openxmlformats.org/officeDocument/2006/relationships/hyperlink" Target="https://www.netiq.com/documentation/idm402/pdfdoc/policy_designer/policy_designer.pdf" TargetMode="External"/><Relationship Id="rId56" Type="http://schemas.openxmlformats.org/officeDocument/2006/relationships/hyperlink" Target="https://www.netiq.com/documentation/idm402/pdfdoc/policy_designer/policy_designer.pdf" TargetMode="External"/><Relationship Id="rId57" Type="http://schemas.openxmlformats.org/officeDocument/2006/relationships/image" Target="media/image8.jpeg"/><Relationship Id="rId58" Type="http://schemas.openxmlformats.org/officeDocument/2006/relationships/image" Target="media/image9.jpeg"/><Relationship Id="rId59" Type="http://schemas.openxmlformats.org/officeDocument/2006/relationships/hyperlink" Target="https://www.netiq.com/documentation/idm402/pdfdoc/idm_common_driver/idm_common_driver.pdf" TargetMode="External"/><Relationship Id="rId40" Type="http://schemas.openxmlformats.org/officeDocument/2006/relationships/image" Target="media/image5.png"/><Relationship Id="rId41" Type="http://schemas.openxmlformats.org/officeDocument/2006/relationships/hyperlink" Target="https://www.netiq.com/documentation/idm402/pdfdoc/idm_remoteloader/idm_remoteloader.pdf" TargetMode="External"/><Relationship Id="rId42" Type="http://schemas.openxmlformats.org/officeDocument/2006/relationships/image" Target="media/image6.png"/><Relationship Id="rId43" Type="http://schemas.openxmlformats.org/officeDocument/2006/relationships/hyperlink" Target="https://www.netiq.com/documentation/idm402/pdfdoc/idm_integrated_install/idm_integrated_install.pdf" TargetMode="External"/><Relationship Id="rId44" Type="http://schemas.openxmlformats.org/officeDocument/2006/relationships/hyperlink" Target="https://www.netiq.com/documentation/idm402/pdfdoc/idm_integrated_install/idm_integrated_install.pdf" TargetMode="External"/><Relationship Id="rId45" Type="http://schemas.openxmlformats.org/officeDocument/2006/relationships/hyperlink" Target="https://www.netiq.com/documentation/idm402/pdfdoc/idm_integrated_install/idm_integrated_install.pdf" TargetMode="External"/><Relationship Id="rId46" Type="http://schemas.openxmlformats.org/officeDocument/2006/relationships/hyperlink" Target="https://www.netiq.com/documentation/idm402/pdfdoc/idm_common_driver/idm_common_driver.pdf" TargetMode="External"/><Relationship Id="rId47" Type="http://schemas.openxmlformats.org/officeDocument/2006/relationships/footer" Target="footer15.xml"/><Relationship Id="rId48" Type="http://schemas.openxmlformats.org/officeDocument/2006/relationships/footer" Target="footer16.xml"/><Relationship Id="rId49" Type="http://schemas.openxmlformats.org/officeDocument/2006/relationships/hyperlink" Target="https://www.netiq.com/documentation/idm402/pdfdoc/policy_designer/policy_designer.pdf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s://www.netiq.com/company/legal/" TargetMode="External"/><Relationship Id="rId9" Type="http://schemas.openxmlformats.org/officeDocument/2006/relationships/footer" Target="footer1.xml"/><Relationship Id="rId30" Type="http://schemas.openxmlformats.org/officeDocument/2006/relationships/hyperlink" Target="https://www.netiq.com/documentation/idm402/pdfdoc/idm_integrated_install/idm_integrated_install.pdf" TargetMode="External"/><Relationship Id="rId31" Type="http://schemas.openxmlformats.org/officeDocument/2006/relationships/hyperlink" Target="https://www.netiq.com/documentation/idm402/pdfdoc/idm_integrated_install/idm_integrated_install.pdf" TargetMode="External"/><Relationship Id="rId32" Type="http://schemas.openxmlformats.org/officeDocument/2006/relationships/hyperlink" Target="https://www.netiq.com/documentation/idm402/pdfdoc/idm_entitlements/idm_entitlements.pdf" TargetMode="External"/><Relationship Id="rId33" Type="http://schemas.openxmlformats.org/officeDocument/2006/relationships/footer" Target="footer9.xml"/><Relationship Id="rId34" Type="http://schemas.openxmlformats.org/officeDocument/2006/relationships/footer" Target="footer10.xml"/><Relationship Id="rId35" Type="http://schemas.openxmlformats.org/officeDocument/2006/relationships/footer" Target="footer11.xml"/><Relationship Id="rId36" Type="http://schemas.openxmlformats.org/officeDocument/2006/relationships/footer" Target="footer12.xml"/><Relationship Id="rId37" Type="http://schemas.openxmlformats.org/officeDocument/2006/relationships/footer" Target="footer13.xml"/><Relationship Id="rId38" Type="http://schemas.openxmlformats.org/officeDocument/2006/relationships/footer" Target="footer14.xml"/><Relationship Id="rId39" Type="http://schemas.openxmlformats.org/officeDocument/2006/relationships/image" Target="media/image4.png"/><Relationship Id="rId80" Type="http://schemas.openxmlformats.org/officeDocument/2006/relationships/footer" Target="footer25.xml"/><Relationship Id="rId81" Type="http://schemas.openxmlformats.org/officeDocument/2006/relationships/footer" Target="footer26.xml"/><Relationship Id="rId82" Type="http://schemas.openxmlformats.org/officeDocument/2006/relationships/fontTable" Target="fontTable.xml"/><Relationship Id="rId83" Type="http://schemas.openxmlformats.org/officeDocument/2006/relationships/theme" Target="theme/theme1.xml"/><Relationship Id="rId70" Type="http://schemas.openxmlformats.org/officeDocument/2006/relationships/image" Target="media/image11.jpeg"/><Relationship Id="rId71" Type="http://schemas.openxmlformats.org/officeDocument/2006/relationships/footer" Target="footer21.xml"/><Relationship Id="rId72" Type="http://schemas.openxmlformats.org/officeDocument/2006/relationships/footer" Target="footer22.xml"/><Relationship Id="rId20" Type="http://schemas.openxmlformats.org/officeDocument/2006/relationships/hyperlink" Target="http://www.netiq.com/support" TargetMode="External"/><Relationship Id="rId21" Type="http://schemas.openxmlformats.org/officeDocument/2006/relationships/hyperlink" Target="http://www.netiq.com/documentation" TargetMode="External"/><Relationship Id="rId22" Type="http://schemas.openxmlformats.org/officeDocument/2006/relationships/hyperlink" Target="mailto:Documentation-Feedback@netiq.com" TargetMode="External"/><Relationship Id="rId23" Type="http://schemas.openxmlformats.org/officeDocument/2006/relationships/hyperlink" Target="mailto:Documentation-Feedback@netiq.com" TargetMode="External"/><Relationship Id="rId24" Type="http://schemas.openxmlformats.org/officeDocument/2006/relationships/hyperlink" Target="http://community.netiq.com/" TargetMode="External"/><Relationship Id="rId25" Type="http://schemas.openxmlformats.org/officeDocument/2006/relationships/hyperlink" Target="http://community.netiq.com/" TargetMode="External"/><Relationship Id="rId26" Type="http://schemas.openxmlformats.org/officeDocument/2006/relationships/footer" Target="footer7.xml"/><Relationship Id="rId27" Type="http://schemas.openxmlformats.org/officeDocument/2006/relationships/footer" Target="footer8.xml"/><Relationship Id="rId28" Type="http://schemas.openxmlformats.org/officeDocument/2006/relationships/image" Target="media/image2.png"/><Relationship Id="rId29" Type="http://schemas.openxmlformats.org/officeDocument/2006/relationships/image" Target="media/image3.png"/><Relationship Id="rId73" Type="http://schemas.openxmlformats.org/officeDocument/2006/relationships/image" Target="media/image12.jpeg"/><Relationship Id="rId74" Type="http://schemas.openxmlformats.org/officeDocument/2006/relationships/image" Target="media/image13.png"/><Relationship Id="rId75" Type="http://schemas.openxmlformats.org/officeDocument/2006/relationships/image" Target="media/image14.jpeg"/><Relationship Id="rId76" Type="http://schemas.openxmlformats.org/officeDocument/2006/relationships/hyperlink" Target="https://www.netiq.com/documentation/idm402/pdfdoc/idm_common_driver/idm_common_driver.pdf" TargetMode="External"/><Relationship Id="rId77" Type="http://schemas.openxmlformats.org/officeDocument/2006/relationships/hyperlink" Target="https://www.netiq.com/documentation/idm402/pdfdoc/idm_common_driver/idm_common_driver.pdf" TargetMode="External"/><Relationship Id="rId78" Type="http://schemas.openxmlformats.org/officeDocument/2006/relationships/footer" Target="footer23.xml"/><Relationship Id="rId79" Type="http://schemas.openxmlformats.org/officeDocument/2006/relationships/footer" Target="footer24.xml"/><Relationship Id="rId60" Type="http://schemas.openxmlformats.org/officeDocument/2006/relationships/hyperlink" Target="https://www.netiq.com/documentation/idm402/pdfdoc/idm_common_driver/idm_common_driver.pdf" TargetMode="External"/><Relationship Id="rId61" Type="http://schemas.openxmlformats.org/officeDocument/2006/relationships/hyperlink" Target="https://www.netiq.com/documentation/idm402/pdfdoc/idm_common_driver/idm_common_driver.pdf" TargetMode="External"/><Relationship Id="rId62" Type="http://schemas.openxmlformats.org/officeDocument/2006/relationships/hyperlink" Target="https://www.netiq.com/documentation/idm402/pdfdoc/idm_common_driver/idm_common_driver.pdf" TargetMode="Externa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52</Pages>
  <Words>11414</Words>
  <Characters>65060</Characters>
  <Application>Microsoft Macintosh Word</Application>
  <DocSecurity>0</DocSecurity>
  <Lines>542</Lines>
  <Paragraphs>152</Paragraphs>
  <ScaleCrop>false</ScaleCrop>
  <Company>TriVir</Company>
  <LinksUpToDate>false</LinksUpToDate>
  <CharactersWithSpaces>76322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Identity Manager 4.0.2 Driver for RSA Implementation Guide</dc:title>
  <dc:creator>Novell Documentation</dc:creator>
  <cp:lastModifiedBy>Glen Knutti</cp:lastModifiedBy>
  <cp:revision>11</cp:revision>
  <dcterms:created xsi:type="dcterms:W3CDTF">2015-03-27T21:11:00Z</dcterms:created>
  <dcterms:modified xsi:type="dcterms:W3CDTF">2015-03-27T21:56:00Z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2013-08-01T00:00:00Z</vt:filetime>
  </property>
  <property fmtid="{D5CDD505-2E9C-101B-9397-08002B2CF9AE}" pid="3" name="LastSaved">
    <vt:filetime>2015-03-26T00:00:00Z</vt:filetime>
  </property>
</Properties>
</file>